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1D3E" w14:textId="77777777" w:rsidR="005D0C82" w:rsidRDefault="005D0C82" w:rsidP="005D0C82">
      <w:pPr>
        <w:jc w:val="right"/>
      </w:pPr>
      <w:r>
        <w:rPr>
          <w:b/>
          <w:noProof/>
        </w:rPr>
        <w:drawing>
          <wp:anchor distT="0" distB="0" distL="114300" distR="114300" simplePos="0" relativeHeight="251663360" behindDoc="0" locked="0" layoutInCell="1" allowOverlap="1" wp14:anchorId="09B77DE8" wp14:editId="5F65DB6F">
            <wp:simplePos x="0" y="0"/>
            <wp:positionH relativeFrom="column">
              <wp:posOffset>4815840</wp:posOffset>
            </wp:positionH>
            <wp:positionV relativeFrom="paragraph">
              <wp:posOffset>0</wp:posOffset>
            </wp:positionV>
            <wp:extent cx="1286510" cy="1334770"/>
            <wp:effectExtent l="0" t="0" r="8890" b="0"/>
            <wp:wrapSquare wrapText="bothSides"/>
            <wp:docPr id="62942443" name="Imagem 62942443" descr="G:\Logos\Captur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G:\Logos\Capturar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6510" cy="133477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14:anchorId="61A02D54" wp14:editId="58F7E0F5">
            <wp:simplePos x="0" y="0"/>
            <wp:positionH relativeFrom="column">
              <wp:posOffset>3665220</wp:posOffset>
            </wp:positionH>
            <wp:positionV relativeFrom="paragraph">
              <wp:posOffset>43180</wp:posOffset>
            </wp:positionV>
            <wp:extent cx="1148383" cy="1142205"/>
            <wp:effectExtent l="0" t="0" r="0" b="1270"/>
            <wp:wrapSquare wrapText="bothSides"/>
            <wp:docPr id="380644015" name="Imagem 1" descr="Uma imagem com Gráficos, captura de ecrã, design gráfic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44015" name="Imagem 1" descr="Uma imagem com Gráficos, captura de ecrã, design gráfico, tex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383" cy="1142205"/>
                    </a:xfrm>
                    <a:prstGeom prst="rect">
                      <a:avLst/>
                    </a:prstGeom>
                    <a:noFill/>
                    <a:ln>
                      <a:noFill/>
                    </a:ln>
                  </pic:spPr>
                </pic:pic>
              </a:graphicData>
            </a:graphic>
          </wp:anchor>
        </w:drawing>
      </w:r>
      <w:r>
        <w:rPr>
          <w:b/>
          <w:noProof/>
        </w:rPr>
        <w:t xml:space="preserve"> </w:t>
      </w:r>
      <w:r>
        <w:rPr>
          <w:noProof/>
        </w:rPr>
        <mc:AlternateContent>
          <mc:Choice Requires="wps">
            <w:drawing>
              <wp:anchor distT="0" distB="0" distL="114300" distR="114300" simplePos="0" relativeHeight="251653120" behindDoc="0" locked="0" layoutInCell="1" allowOverlap="1" wp14:anchorId="387DF0FE" wp14:editId="52931FE2">
                <wp:simplePos x="0" y="0"/>
                <wp:positionH relativeFrom="column">
                  <wp:posOffset>-1158948</wp:posOffset>
                </wp:positionH>
                <wp:positionV relativeFrom="paragraph">
                  <wp:posOffset>2243470</wp:posOffset>
                </wp:positionV>
                <wp:extent cx="7846282" cy="2450592"/>
                <wp:effectExtent l="0" t="0" r="21590" b="26035"/>
                <wp:wrapNone/>
                <wp:docPr id="3" name="Rectangle 3"/>
                <wp:cNvGraphicFramePr/>
                <a:graphic xmlns:a="http://schemas.openxmlformats.org/drawingml/2006/main">
                  <a:graphicData uri="http://schemas.microsoft.com/office/word/2010/wordprocessingShape">
                    <wps:wsp>
                      <wps:cNvSpPr/>
                      <wps:spPr>
                        <a:xfrm>
                          <a:off x="0" y="0"/>
                          <a:ext cx="7846282" cy="2450592"/>
                        </a:xfrm>
                        <a:prstGeom prst="rect">
                          <a:avLst/>
                        </a:prstGeom>
                        <a:solidFill>
                          <a:schemeClr val="accent3">
                            <a:lumMod val="20000"/>
                            <a:lumOff val="80000"/>
                          </a:schemeClr>
                        </a:solidFill>
                        <a:ln>
                          <a:solidFill>
                            <a:schemeClr val="bg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FBB727" id="Rectangle 3" o:spid="_x0000_s1026" style="position:absolute;margin-left:-91.25pt;margin-top:176.65pt;width:617.8pt;height:19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" fillcolor="#ededed [662]" strokecolor="white [3212]" strokeweight="1pt"/>
            </w:pict>
          </mc:Fallback>
        </mc:AlternateContent>
      </w:r>
      <w:r>
        <w:rPr>
          <w:noProof/>
        </w:rPr>
        <w:drawing>
          <wp:anchor distT="0" distB="0" distL="114300" distR="114300" simplePos="0" relativeHeight="251652096" behindDoc="0" locked="0" layoutInCell="1" allowOverlap="1" wp14:anchorId="713AF23F" wp14:editId="7D6C5039">
            <wp:simplePos x="0" y="0"/>
            <wp:positionH relativeFrom="margin">
              <wp:posOffset>-109855</wp:posOffset>
            </wp:positionH>
            <wp:positionV relativeFrom="margin">
              <wp:posOffset>164465</wp:posOffset>
            </wp:positionV>
            <wp:extent cx="1075690" cy="906780"/>
            <wp:effectExtent l="0" t="0" r="0" b="7620"/>
            <wp:wrapSquare wrapText="bothSides"/>
            <wp:docPr id="1" name="Picture 1"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5690" cy="906780"/>
                    </a:xfrm>
                    <a:prstGeom prst="rect">
                      <a:avLst/>
                    </a:prstGeom>
                  </pic:spPr>
                </pic:pic>
              </a:graphicData>
            </a:graphic>
            <wp14:sizeRelH relativeFrom="margin">
              <wp14:pctWidth>0</wp14:pctWidth>
            </wp14:sizeRelH>
            <wp14:sizeRelV relativeFrom="margin">
              <wp14:pctHeight>0</wp14:pctHeight>
            </wp14:sizeRelV>
          </wp:anchor>
        </w:drawing>
      </w:r>
    </w:p>
    <w:p w14:paraId="46D6CA49" w14:textId="77777777" w:rsidR="005D0C82" w:rsidRPr="00B57FC6" w:rsidRDefault="005D0C82" w:rsidP="005D0C82"/>
    <w:p w14:paraId="391B289D" w14:textId="77777777" w:rsidR="005D0C82" w:rsidRPr="00B57FC6" w:rsidRDefault="005D0C82" w:rsidP="005D0C82"/>
    <w:p w14:paraId="61F1DD8F" w14:textId="77777777" w:rsidR="005D0C82" w:rsidRDefault="005D0C82" w:rsidP="005D0C82"/>
    <w:p w14:paraId="16CD9E94" w14:textId="77777777" w:rsidR="005D0C82" w:rsidRDefault="005D0C82" w:rsidP="005D0C82"/>
    <w:p w14:paraId="69494F42" w14:textId="77777777" w:rsidR="005D0C82" w:rsidRDefault="005D0C82" w:rsidP="005D0C82"/>
    <w:p w14:paraId="3C72795C" w14:textId="77777777" w:rsidR="005D0C82" w:rsidRDefault="005D0C82" w:rsidP="005D0C82"/>
    <w:p w14:paraId="0EA684DC" w14:textId="77777777" w:rsidR="005D0C82" w:rsidRPr="00B57FC6" w:rsidRDefault="005D0C82" w:rsidP="005D0C82">
      <w:r>
        <w:rPr>
          <w:noProof/>
        </w:rPr>
        <mc:AlternateContent>
          <mc:Choice Requires="wps">
            <w:drawing>
              <wp:anchor distT="0" distB="0" distL="114300" distR="114300" simplePos="0" relativeHeight="251656192" behindDoc="0" locked="0" layoutInCell="1" allowOverlap="1" wp14:anchorId="3F4E85EE" wp14:editId="4274D29A">
                <wp:simplePos x="0" y="0"/>
                <wp:positionH relativeFrom="margin">
                  <wp:posOffset>-678180</wp:posOffset>
                </wp:positionH>
                <wp:positionV relativeFrom="paragraph">
                  <wp:posOffset>295275</wp:posOffset>
                </wp:positionV>
                <wp:extent cx="7117080" cy="22783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7117080" cy="2278380"/>
                        </a:xfrm>
                        <a:prstGeom prst="rect">
                          <a:avLst/>
                        </a:prstGeom>
                        <a:noFill/>
                        <a:ln>
                          <a:noFill/>
                        </a:ln>
                      </wps:spPr>
                      <wps:txbx>
                        <w:txbxContent>
                          <w:p w14:paraId="4A597913" w14:textId="77777777" w:rsidR="005D0C82" w:rsidRPr="00920D0C" w:rsidRDefault="005D0C82" w:rsidP="005D0C82">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B-READI</w:t>
                            </w:r>
                          </w:p>
                          <w:p w14:paraId="6586B6A6" w14:textId="77777777" w:rsidR="005D0C82" w:rsidRDefault="005D0C82" w:rsidP="005D0C82">
                            <w:pPr>
                              <w:autoSpaceDE w:val="0"/>
                              <w:autoSpaceDN w:val="0"/>
                              <w:adjustRightInd w:val="0"/>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ntellectual </w:t>
                            </w: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utput - </w:t>
                            </w: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C19FBF5" w14:textId="77777777" w:rsidR="005D0C82" w:rsidRPr="00E15BAD" w:rsidRDefault="005D0C82" w:rsidP="005D0C82">
                            <w:pPr>
                              <w:autoSpaceDE w:val="0"/>
                              <w:autoSpaceDN w:val="0"/>
                              <w:adjustRightInd w:val="0"/>
                              <w:spacing w:before="240" w:after="0" w:line="240" w:lineRule="auto"/>
                              <w:jc w:val="center"/>
                              <w:rPr>
                                <w:rFonts w:ascii="FreeSans" w:eastAsia="FreeSans" w:cs="FreeSans"/>
                                <w:sz w:val="36"/>
                                <w:szCs w:val="36"/>
                                <w:lang w:val="en-US"/>
                              </w:rPr>
                            </w:pPr>
                            <w:r w:rsidRPr="00E15BAD">
                              <w:rPr>
                                <w:rFonts w:ascii="FreeSans" w:eastAsia="FreeSans" w:cs="FreeSans"/>
                                <w:sz w:val="36"/>
                                <w:szCs w:val="36"/>
                                <w:lang w:val="en-US"/>
                              </w:rPr>
                              <w:t>DEVELOPMENT OF THE NEW MODULES FOR THE RENOVATION/INTRODUCTION OF THE DEGREES/TRACKS</w:t>
                            </w:r>
                          </w:p>
                          <w:p w14:paraId="0BE3D74D" w14:textId="4FD46E50" w:rsidR="005D0C82" w:rsidRPr="00920D0C" w:rsidRDefault="005D0C82" w:rsidP="005D0C82">
                            <w:pPr>
                              <w:autoSpaceDE w:val="0"/>
                              <w:autoSpaceDN w:val="0"/>
                              <w:adjustRightInd w:val="0"/>
                              <w:spacing w:before="240"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w:t>
                            </w: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E85EE" id="_x0000_t202" coordsize="21600,21600" o:spt="202" path="m,l,21600r21600,l21600,xe">
                <v:stroke joinstyle="miter"/>
                <v:path gradientshapeok="t" o:connecttype="rect"/>
              </v:shapetype>
              <v:shape id="Text Box 5" o:spid="_x0000_s1026" type="#_x0000_t202" style="position:absolute;margin-left:-53.4pt;margin-top:23.25pt;width:560.4pt;height:17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" filled="f" stroked="f">
                <v:textbox>
                  <w:txbxContent>
                    <w:p w14:paraId="4A597913" w14:textId="77777777" w:rsidR="005D0C82" w:rsidRPr="00920D0C" w:rsidRDefault="005D0C82" w:rsidP="005D0C82">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B-READI</w:t>
                      </w:r>
                    </w:p>
                    <w:p w14:paraId="6586B6A6" w14:textId="77777777" w:rsidR="005D0C82" w:rsidRDefault="005D0C82" w:rsidP="005D0C82">
                      <w:pPr>
                        <w:autoSpaceDE w:val="0"/>
                        <w:autoSpaceDN w:val="0"/>
                        <w:adjustRightInd w:val="0"/>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ntellectual </w:t>
                      </w: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utput - </w:t>
                      </w: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C19FBF5" w14:textId="77777777" w:rsidR="005D0C82" w:rsidRPr="00E15BAD" w:rsidRDefault="005D0C82" w:rsidP="005D0C82">
                      <w:pPr>
                        <w:autoSpaceDE w:val="0"/>
                        <w:autoSpaceDN w:val="0"/>
                        <w:adjustRightInd w:val="0"/>
                        <w:spacing w:before="240" w:after="0" w:line="240" w:lineRule="auto"/>
                        <w:jc w:val="center"/>
                        <w:rPr>
                          <w:rFonts w:ascii="FreeSans" w:eastAsia="FreeSans" w:cs="FreeSans"/>
                          <w:sz w:val="36"/>
                          <w:szCs w:val="36"/>
                          <w:lang w:val="en-US"/>
                        </w:rPr>
                      </w:pPr>
                      <w:r w:rsidRPr="00E15BAD">
                        <w:rPr>
                          <w:rFonts w:ascii="FreeSans" w:eastAsia="FreeSans" w:cs="FreeSans"/>
                          <w:sz w:val="36"/>
                          <w:szCs w:val="36"/>
                          <w:lang w:val="en-US"/>
                        </w:rPr>
                        <w:t>DEVELOPMENT OF THE NEW MODULES FOR THE RENOVATION/INTRODUCTION OF THE DEGREES/TRACKS</w:t>
                      </w:r>
                    </w:p>
                    <w:p w14:paraId="0BE3D74D" w14:textId="4FD46E50" w:rsidR="005D0C82" w:rsidRPr="00920D0C" w:rsidRDefault="005D0C82" w:rsidP="005D0C82">
                      <w:pPr>
                        <w:autoSpaceDE w:val="0"/>
                        <w:autoSpaceDN w:val="0"/>
                        <w:adjustRightInd w:val="0"/>
                        <w:spacing w:before="240"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w:t>
                      </w:r>
                      <w:r w:rsidRPr="00920D0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txbxContent>
                </v:textbox>
                <w10:wrap anchorx="margin"/>
              </v:shape>
            </w:pict>
          </mc:Fallback>
        </mc:AlternateContent>
      </w:r>
    </w:p>
    <w:p w14:paraId="25439582" w14:textId="77777777" w:rsidR="005D0C82" w:rsidRPr="00B57FC6" w:rsidRDefault="005D0C82" w:rsidP="005D0C82"/>
    <w:p w14:paraId="2CCB6ECD" w14:textId="77777777" w:rsidR="005D0C82" w:rsidRPr="00B57FC6" w:rsidRDefault="005D0C82" w:rsidP="005D0C82"/>
    <w:p w14:paraId="13666865" w14:textId="77777777" w:rsidR="005D0C82" w:rsidRPr="00B57FC6" w:rsidRDefault="005D0C82" w:rsidP="005D0C82"/>
    <w:p w14:paraId="5ABFADD3" w14:textId="77777777" w:rsidR="005D0C82" w:rsidRPr="00B57FC6" w:rsidRDefault="005D0C82" w:rsidP="005D0C82"/>
    <w:p w14:paraId="067C6E45" w14:textId="77777777" w:rsidR="005D0C82" w:rsidRPr="00B57FC6" w:rsidRDefault="005D0C82" w:rsidP="005D0C82"/>
    <w:p w14:paraId="6E9EEEC8" w14:textId="77777777" w:rsidR="005D0C82" w:rsidRPr="00B57FC6" w:rsidRDefault="005D0C82" w:rsidP="005D0C82"/>
    <w:p w14:paraId="623B64D1" w14:textId="77777777" w:rsidR="005D0C82" w:rsidRPr="00B57FC6" w:rsidRDefault="005D0C82" w:rsidP="005D0C82"/>
    <w:p w14:paraId="1B979100" w14:textId="77777777" w:rsidR="005D0C82" w:rsidRPr="00B57FC6" w:rsidRDefault="005D0C82" w:rsidP="005D0C82"/>
    <w:p w14:paraId="20A27622" w14:textId="77777777" w:rsidR="005D0C82" w:rsidRPr="00B57FC6" w:rsidRDefault="005D0C82" w:rsidP="005D0C82"/>
    <w:p w14:paraId="139AB49F" w14:textId="77777777" w:rsidR="005D0C82" w:rsidRPr="00B57FC6" w:rsidRDefault="005D0C82" w:rsidP="005D0C82"/>
    <w:p w14:paraId="310FE911" w14:textId="77777777" w:rsidR="005D0C82" w:rsidRPr="00B57FC6" w:rsidRDefault="005D0C82" w:rsidP="005D0C82"/>
    <w:p w14:paraId="4A6CF895" w14:textId="77777777" w:rsidR="005D0C82" w:rsidRPr="00B57FC6" w:rsidRDefault="005D0C82" w:rsidP="005D0C82"/>
    <w:p w14:paraId="518949F0" w14:textId="77777777" w:rsidR="005D0C82" w:rsidRPr="00B57FC6" w:rsidRDefault="005D0C82" w:rsidP="005D0C82"/>
    <w:p w14:paraId="1AE665EA" w14:textId="77777777" w:rsidR="005D0C82" w:rsidRPr="00B57FC6" w:rsidRDefault="005D0C82" w:rsidP="005D0C82"/>
    <w:p w14:paraId="13E080CD" w14:textId="77777777" w:rsidR="005D0C82" w:rsidRPr="00B57FC6" w:rsidRDefault="005D0C82" w:rsidP="005D0C82"/>
    <w:p w14:paraId="26B9F431" w14:textId="77777777" w:rsidR="005D0C82" w:rsidRPr="00B57FC6" w:rsidRDefault="005D0C82" w:rsidP="005D0C82"/>
    <w:p w14:paraId="46D9CCB9" w14:textId="77777777" w:rsidR="005D0C82" w:rsidRDefault="005D0C82" w:rsidP="005D0C82"/>
    <w:p w14:paraId="0CEB727A" w14:textId="6AE4E1D8" w:rsidR="005D0C82" w:rsidRPr="005D0C82" w:rsidRDefault="005D0C82" w:rsidP="005D0C82">
      <w:pPr>
        <w:ind w:left="3540" w:firstLine="708"/>
        <w:rPr>
          <w:b/>
          <w:bCs/>
          <w:color w:val="4472C4" w:themeColor="accent1"/>
        </w:rPr>
      </w:pPr>
      <w:r>
        <w:rPr>
          <w:noProof/>
        </w:rPr>
        <w:drawing>
          <wp:anchor distT="0" distB="0" distL="114300" distR="114300" simplePos="0" relativeHeight="251655168" behindDoc="0" locked="0" layoutInCell="1" allowOverlap="1" wp14:anchorId="16C0414E" wp14:editId="6895FB44">
            <wp:simplePos x="0" y="0"/>
            <wp:positionH relativeFrom="margin">
              <wp:posOffset>1301937</wp:posOffset>
            </wp:positionH>
            <wp:positionV relativeFrom="margin">
              <wp:posOffset>7970931</wp:posOffset>
            </wp:positionV>
            <wp:extent cx="2592070" cy="694055"/>
            <wp:effectExtent l="0" t="0" r="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070" cy="694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Pr="005D0C82">
        <w:rPr>
          <w:noProof/>
          <w:color w:val="4472C4" w:themeColor="accent1"/>
        </w:rPr>
        <w:lastRenderedPageBreak/>
        <w:drawing>
          <wp:anchor distT="0" distB="0" distL="114300" distR="114300" simplePos="0" relativeHeight="251660288" behindDoc="0" locked="0" layoutInCell="1" allowOverlap="1" wp14:anchorId="5CD546CE" wp14:editId="7D0A2446">
            <wp:simplePos x="0" y="0"/>
            <wp:positionH relativeFrom="margin">
              <wp:posOffset>-128905</wp:posOffset>
            </wp:positionH>
            <wp:positionV relativeFrom="margin">
              <wp:posOffset>-334085</wp:posOffset>
            </wp:positionV>
            <wp:extent cx="1075690" cy="906780"/>
            <wp:effectExtent l="0" t="0" r="0" b="7620"/>
            <wp:wrapSquare wrapText="bothSides"/>
            <wp:docPr id="7" name="Picture 7"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5690" cy="906780"/>
                    </a:xfrm>
                    <a:prstGeom prst="rect">
                      <a:avLst/>
                    </a:prstGeom>
                  </pic:spPr>
                </pic:pic>
              </a:graphicData>
            </a:graphic>
            <wp14:sizeRelH relativeFrom="margin">
              <wp14:pctWidth>0</wp14:pctWidth>
            </wp14:sizeRelH>
            <wp14:sizeRelV relativeFrom="margin">
              <wp14:pctHeight>0</wp14:pctHeight>
            </wp14:sizeRelV>
          </wp:anchor>
        </w:drawing>
      </w:r>
      <w:r w:rsidRPr="005D0C82">
        <w:rPr>
          <w:color w:val="4472C4" w:themeColor="accent1"/>
        </w:rPr>
        <w:t xml:space="preserve">     </w:t>
      </w:r>
      <w:r w:rsidRPr="005D0C82">
        <w:rPr>
          <w:b/>
          <w:bCs/>
          <w:color w:val="4472C4" w:themeColor="accent1"/>
        </w:rPr>
        <w:t>FINAL REPORT</w:t>
      </w:r>
    </w:p>
    <w:p w14:paraId="203825A7" w14:textId="3F936ECA" w:rsidR="005D0C82" w:rsidRPr="005D0C82" w:rsidRDefault="005D0C82" w:rsidP="005D0C82">
      <w:pPr>
        <w:jc w:val="center"/>
        <w:rPr>
          <w:color w:val="4472C4" w:themeColor="accent1"/>
        </w:rPr>
      </w:pPr>
    </w:p>
    <w:p w14:paraId="2A411468" w14:textId="159B9BD2" w:rsidR="005D0C82" w:rsidRPr="005D0C82" w:rsidRDefault="005D0C82" w:rsidP="005D0C82">
      <w:pPr>
        <w:jc w:val="center"/>
        <w:rPr>
          <w:color w:val="4472C4" w:themeColor="accent1"/>
        </w:rPr>
      </w:pPr>
    </w:p>
    <w:p w14:paraId="6EDC98AD" w14:textId="351AF69A" w:rsidR="005D0C82" w:rsidRPr="005D0C82" w:rsidRDefault="005D0C82" w:rsidP="005D0C82">
      <w:pPr>
        <w:jc w:val="center"/>
        <w:rPr>
          <w:b/>
          <w:bCs/>
          <w:color w:val="4472C4" w:themeColor="accent1"/>
        </w:rPr>
      </w:pPr>
      <w:r w:rsidRPr="005D0C82">
        <w:rPr>
          <w:b/>
          <w:bCs/>
          <w:color w:val="4472C4" w:themeColor="accent1"/>
        </w:rPr>
        <w:t>INTELLECTUAL OUTPUT 3</w:t>
      </w:r>
    </w:p>
    <w:p w14:paraId="1FDA13F8" w14:textId="77777777" w:rsidR="005D0C82" w:rsidRPr="005D0C82" w:rsidRDefault="005D0C82" w:rsidP="005D0C82">
      <w:pPr>
        <w:autoSpaceDE w:val="0"/>
        <w:autoSpaceDN w:val="0"/>
        <w:adjustRightInd w:val="0"/>
        <w:spacing w:after="0" w:line="240" w:lineRule="auto"/>
        <w:jc w:val="center"/>
        <w:rPr>
          <w:rFonts w:ascii="FreeSans" w:eastAsia="FreeSans" w:cs="FreeSans"/>
          <w:b/>
          <w:bCs/>
          <w:color w:val="4472C4" w:themeColor="accent1"/>
          <w:sz w:val="19"/>
          <w:szCs w:val="19"/>
          <w:lang w:val="en-US"/>
        </w:rPr>
      </w:pPr>
      <w:r w:rsidRPr="005D0C82">
        <w:rPr>
          <w:rFonts w:ascii="FreeSans" w:eastAsia="FreeSans" w:cs="FreeSans"/>
          <w:b/>
          <w:bCs/>
          <w:color w:val="4472C4" w:themeColor="accent1"/>
          <w:sz w:val="19"/>
          <w:szCs w:val="19"/>
          <w:lang w:val="en-US"/>
        </w:rPr>
        <w:t>DEVELOPMENT OF THE NEW MODULES FOR THE</w:t>
      </w:r>
    </w:p>
    <w:p w14:paraId="0C3CD2F6" w14:textId="77777777" w:rsidR="005D0C82" w:rsidRPr="005D0C82" w:rsidRDefault="005D0C82" w:rsidP="005D0C82">
      <w:pPr>
        <w:jc w:val="center"/>
        <w:rPr>
          <w:rFonts w:ascii="FreeSans" w:eastAsia="FreeSans" w:cs="FreeSans"/>
          <w:b/>
          <w:bCs/>
          <w:color w:val="4472C4" w:themeColor="accent1"/>
          <w:sz w:val="19"/>
          <w:szCs w:val="19"/>
          <w:lang w:val="en-US"/>
        </w:rPr>
      </w:pPr>
      <w:r w:rsidRPr="005D0C82">
        <w:rPr>
          <w:rFonts w:ascii="FreeSans" w:eastAsia="FreeSans" w:cs="FreeSans"/>
          <w:b/>
          <w:bCs/>
          <w:color w:val="4472C4" w:themeColor="accent1"/>
          <w:sz w:val="19"/>
          <w:szCs w:val="19"/>
          <w:lang w:val="en-US"/>
        </w:rPr>
        <w:t>RENOVATION/INTRODUCTION OF THE DEGREES/TRACKS</w:t>
      </w:r>
    </w:p>
    <w:p w14:paraId="1475CDE2" w14:textId="77777777" w:rsidR="005D0C82" w:rsidRDefault="005D0C82" w:rsidP="005D0C82">
      <w:pPr>
        <w:jc w:val="center"/>
        <w:rPr>
          <w:noProof/>
          <w:color w:val="4472C4" w:themeColor="accent1"/>
          <w:lang w:val="en-US"/>
        </w:rPr>
      </w:pPr>
    </w:p>
    <w:p w14:paraId="06681885" w14:textId="6390CE19" w:rsidR="005D0C82" w:rsidRDefault="005D0C82" w:rsidP="005D0C82">
      <w:pPr>
        <w:jc w:val="both"/>
        <w:rPr>
          <w:noProof/>
          <w:color w:val="4472C4" w:themeColor="accent1"/>
          <w:lang w:val="en-US"/>
        </w:rPr>
      </w:pPr>
      <w:r w:rsidRPr="00E15BAD">
        <w:rPr>
          <w:noProof/>
          <w:color w:val="4472C4" w:themeColor="accent1"/>
          <w:lang w:val="en-US"/>
        </w:rPr>
        <w:t>Based on the work carried out in previous stage</w:t>
      </w:r>
      <w:r>
        <w:rPr>
          <w:noProof/>
          <w:color w:val="4472C4" w:themeColor="accent1"/>
          <w:lang w:val="en-US"/>
        </w:rPr>
        <w:t>s</w:t>
      </w:r>
      <w:r w:rsidRPr="00E15BAD">
        <w:rPr>
          <w:noProof/>
          <w:color w:val="4472C4" w:themeColor="accent1"/>
          <w:lang w:val="en-US"/>
        </w:rPr>
        <w:t xml:space="preserve"> of the project</w:t>
      </w:r>
      <w:r>
        <w:rPr>
          <w:noProof/>
          <w:color w:val="4472C4" w:themeColor="accent1"/>
          <w:lang w:val="en-US"/>
        </w:rPr>
        <w:t>,</w:t>
      </w:r>
      <w:r w:rsidRPr="00E15BAD">
        <w:rPr>
          <w:noProof/>
          <w:color w:val="4472C4" w:themeColor="accent1"/>
          <w:lang w:val="en-US"/>
        </w:rPr>
        <w:t xml:space="preserve"> the </w:t>
      </w:r>
      <w:r>
        <w:rPr>
          <w:noProof/>
          <w:color w:val="4472C4" w:themeColor="accent1"/>
          <w:lang w:val="en-US"/>
        </w:rPr>
        <w:t>team</w:t>
      </w:r>
      <w:r w:rsidRPr="00E15BAD">
        <w:rPr>
          <w:noProof/>
          <w:color w:val="4472C4" w:themeColor="accent1"/>
          <w:lang w:val="en-US"/>
        </w:rPr>
        <w:t xml:space="preserve"> led by the members of the UoA</w:t>
      </w:r>
      <w:r>
        <w:rPr>
          <w:noProof/>
          <w:color w:val="4472C4" w:themeColor="accent1"/>
          <w:lang w:val="en-US"/>
        </w:rPr>
        <w:t xml:space="preserve"> executed</w:t>
      </w:r>
      <w:r w:rsidRPr="00EC0CCC">
        <w:rPr>
          <w:noProof/>
          <w:color w:val="4472C4" w:themeColor="accent1"/>
          <w:lang w:val="en-US"/>
        </w:rPr>
        <w:t xml:space="preserve"> </w:t>
      </w:r>
      <w:r>
        <w:rPr>
          <w:noProof/>
          <w:color w:val="4472C4" w:themeColor="accent1"/>
          <w:lang w:val="en-US"/>
        </w:rPr>
        <w:t xml:space="preserve">the following </w:t>
      </w:r>
      <w:r w:rsidRPr="00EC0CCC">
        <w:rPr>
          <w:noProof/>
          <w:color w:val="4472C4" w:themeColor="accent1"/>
          <w:lang w:val="en-US"/>
        </w:rPr>
        <w:t xml:space="preserve">tasks of the </w:t>
      </w:r>
      <w:r w:rsidR="00B16F5C">
        <w:rPr>
          <w:noProof/>
          <w:color w:val="4472C4" w:themeColor="accent1"/>
          <w:lang w:val="en-US"/>
        </w:rPr>
        <w:t xml:space="preserve">scope of the </w:t>
      </w:r>
      <w:r w:rsidRPr="00EC0CCC">
        <w:rPr>
          <w:noProof/>
          <w:color w:val="4472C4" w:themeColor="accent1"/>
          <w:lang w:val="en-US"/>
        </w:rPr>
        <w:t>IO3</w:t>
      </w:r>
      <w:r>
        <w:rPr>
          <w:noProof/>
          <w:color w:val="4472C4" w:themeColor="accent1"/>
          <w:lang w:val="en-US"/>
        </w:rPr>
        <w:t>:</w:t>
      </w:r>
    </w:p>
    <w:p w14:paraId="5FB6EA57" w14:textId="27E33D68" w:rsidR="00DB129B" w:rsidRDefault="002F581A" w:rsidP="002F581A">
      <w:pPr>
        <w:pStyle w:val="Paragrafoelenco"/>
        <w:numPr>
          <w:ilvl w:val="0"/>
          <w:numId w:val="7"/>
        </w:numPr>
        <w:jc w:val="both"/>
        <w:rPr>
          <w:noProof/>
          <w:color w:val="4472C4" w:themeColor="accent1"/>
          <w:lang w:val="en-US"/>
        </w:rPr>
      </w:pPr>
      <w:r>
        <w:rPr>
          <w:noProof/>
          <w:color w:val="4472C4" w:themeColor="accent1"/>
          <w:lang w:val="en-US"/>
        </w:rPr>
        <w:t>R</w:t>
      </w:r>
      <w:r w:rsidR="005D0C82" w:rsidRPr="00ED6023">
        <w:rPr>
          <w:noProof/>
          <w:color w:val="4472C4" w:themeColor="accent1"/>
          <w:lang w:val="en-US"/>
        </w:rPr>
        <w:t>eview and adjustment of the draft document containing the Competenc</w:t>
      </w:r>
      <w:r w:rsidR="000C64F2">
        <w:rPr>
          <w:noProof/>
          <w:color w:val="4472C4" w:themeColor="accent1"/>
          <w:lang w:val="en-US"/>
        </w:rPr>
        <w:t>i</w:t>
      </w:r>
      <w:r w:rsidR="005D0C82" w:rsidRPr="00ED6023">
        <w:rPr>
          <w:noProof/>
          <w:color w:val="4472C4" w:themeColor="accent1"/>
          <w:lang w:val="en-US"/>
        </w:rPr>
        <w:t xml:space="preserve">es and the </w:t>
      </w:r>
      <w:r w:rsidR="005D0C82">
        <w:rPr>
          <w:noProof/>
          <w:color w:val="4472C4" w:themeColor="accent1"/>
          <w:lang w:val="en-US"/>
        </w:rPr>
        <w:t>Programme Learning Outcomes (</w:t>
      </w:r>
      <w:r w:rsidR="005D0C82" w:rsidRPr="00ED6023">
        <w:rPr>
          <w:noProof/>
          <w:color w:val="4472C4" w:themeColor="accent1"/>
          <w:lang w:val="en-US"/>
        </w:rPr>
        <w:t>PLOs</w:t>
      </w:r>
      <w:r w:rsidR="005D0C82">
        <w:rPr>
          <w:noProof/>
          <w:color w:val="4472C4" w:themeColor="accent1"/>
          <w:lang w:val="en-US"/>
        </w:rPr>
        <w:t>)</w:t>
      </w:r>
      <w:r w:rsidR="005D0C82" w:rsidRPr="00ED6023">
        <w:rPr>
          <w:noProof/>
          <w:color w:val="4472C4" w:themeColor="accent1"/>
          <w:lang w:val="en-US"/>
        </w:rPr>
        <w:t xml:space="preserve"> for the </w:t>
      </w:r>
      <w:r w:rsidR="00241017">
        <w:rPr>
          <w:noProof/>
          <w:color w:val="4472C4" w:themeColor="accent1"/>
          <w:lang w:val="en-US"/>
        </w:rPr>
        <w:t xml:space="preserve">European Prevention Manager (EPM) and the </w:t>
      </w:r>
      <w:r w:rsidR="005D0C82" w:rsidRPr="00ED6023">
        <w:rPr>
          <w:noProof/>
          <w:color w:val="4472C4" w:themeColor="accent1"/>
          <w:lang w:val="en-US"/>
        </w:rPr>
        <w:t>E</w:t>
      </w:r>
      <w:r w:rsidR="00241017">
        <w:rPr>
          <w:noProof/>
          <w:color w:val="4472C4" w:themeColor="accent1"/>
          <w:lang w:val="en-US"/>
        </w:rPr>
        <w:t xml:space="preserve">uropean </w:t>
      </w:r>
      <w:r w:rsidR="000C64F2">
        <w:rPr>
          <w:noProof/>
          <w:color w:val="4472C4" w:themeColor="accent1"/>
          <w:lang w:val="en-US"/>
        </w:rPr>
        <w:t>Crisis Emergency Manager (ECEM) curricula</w:t>
      </w:r>
      <w:r>
        <w:rPr>
          <w:noProof/>
          <w:color w:val="4472C4" w:themeColor="accent1"/>
          <w:lang w:val="en-US"/>
        </w:rPr>
        <w:t>.</w:t>
      </w:r>
    </w:p>
    <w:p w14:paraId="62814962" w14:textId="78CBFB22" w:rsidR="005D0C82" w:rsidRPr="007877BF" w:rsidRDefault="00DB129B" w:rsidP="00DB129B">
      <w:pPr>
        <w:pStyle w:val="Paragrafoelenco"/>
        <w:ind w:left="408"/>
        <w:jc w:val="both"/>
        <w:rPr>
          <w:noProof/>
          <w:color w:val="4472C4" w:themeColor="accent1"/>
          <w:lang w:val="en-US"/>
        </w:rPr>
      </w:pPr>
      <w:r>
        <w:rPr>
          <w:noProof/>
          <w:color w:val="4472C4" w:themeColor="accent1"/>
          <w:lang w:val="en-US"/>
        </w:rPr>
        <w:t>T</w:t>
      </w:r>
      <w:r w:rsidRPr="00DB129B">
        <w:rPr>
          <w:noProof/>
          <w:color w:val="4472C4" w:themeColor="accent1"/>
          <w:lang w:val="en-US"/>
        </w:rPr>
        <w:t>he resulting list of PLOs, organized according to the system of pre-established competenc</w:t>
      </w:r>
      <w:r w:rsidR="000C64F2">
        <w:rPr>
          <w:noProof/>
          <w:color w:val="4472C4" w:themeColor="accent1"/>
          <w:lang w:val="en-US"/>
        </w:rPr>
        <w:t>i</w:t>
      </w:r>
      <w:r w:rsidRPr="00DB129B">
        <w:rPr>
          <w:noProof/>
          <w:color w:val="4472C4" w:themeColor="accent1"/>
          <w:lang w:val="en-US"/>
        </w:rPr>
        <w:t>es, was revised and corrected for clarity, with a code being assigned to each PLO.</w:t>
      </w:r>
    </w:p>
    <w:p w14:paraId="14E90EBE" w14:textId="340F3434" w:rsidR="005D0C82" w:rsidRDefault="00DB129B" w:rsidP="005D0C82">
      <w:pPr>
        <w:pStyle w:val="Paragrafoelenco"/>
        <w:numPr>
          <w:ilvl w:val="0"/>
          <w:numId w:val="7"/>
        </w:numPr>
        <w:jc w:val="both"/>
        <w:rPr>
          <w:noProof/>
          <w:color w:val="4472C4" w:themeColor="accent1"/>
          <w:lang w:val="en-US"/>
        </w:rPr>
      </w:pPr>
      <w:r>
        <w:rPr>
          <w:noProof/>
          <w:color w:val="4472C4" w:themeColor="accent1"/>
          <w:lang w:val="en-US"/>
        </w:rPr>
        <w:t>I</w:t>
      </w:r>
      <w:r w:rsidR="005D0C82">
        <w:rPr>
          <w:noProof/>
          <w:color w:val="4472C4" w:themeColor="accent1"/>
          <w:lang w:val="en-US"/>
        </w:rPr>
        <w:t xml:space="preserve">dentify the existing modules of each partner institution to be included in the </w:t>
      </w:r>
      <w:r w:rsidR="009F1245">
        <w:rPr>
          <w:noProof/>
          <w:color w:val="4472C4" w:themeColor="accent1"/>
          <w:lang w:val="en-US"/>
        </w:rPr>
        <w:t xml:space="preserve">EPM </w:t>
      </w:r>
      <w:r w:rsidR="005D0C82">
        <w:rPr>
          <w:noProof/>
          <w:color w:val="4472C4" w:themeColor="accent1"/>
          <w:lang w:val="en-US"/>
        </w:rPr>
        <w:t xml:space="preserve">and </w:t>
      </w:r>
      <w:r w:rsidR="009F1245">
        <w:rPr>
          <w:noProof/>
          <w:color w:val="4472C4" w:themeColor="accent1"/>
          <w:lang w:val="en-US"/>
        </w:rPr>
        <w:t xml:space="preserve">the ECEM </w:t>
      </w:r>
      <w:r w:rsidR="005D0C82">
        <w:rPr>
          <w:noProof/>
          <w:color w:val="4472C4" w:themeColor="accent1"/>
          <w:lang w:val="en-US"/>
        </w:rPr>
        <w:t>curricula</w:t>
      </w:r>
      <w:r>
        <w:rPr>
          <w:noProof/>
          <w:color w:val="4472C4" w:themeColor="accent1"/>
          <w:lang w:val="en-US"/>
        </w:rPr>
        <w:t xml:space="preserve">. </w:t>
      </w:r>
    </w:p>
    <w:p w14:paraId="04C38B85" w14:textId="3D38E369" w:rsidR="009F1245" w:rsidRDefault="009F1245" w:rsidP="009F1245">
      <w:pPr>
        <w:pStyle w:val="Paragrafoelenco"/>
        <w:ind w:left="408"/>
        <w:jc w:val="both"/>
        <w:rPr>
          <w:noProof/>
          <w:color w:val="4472C4" w:themeColor="accent1"/>
          <w:lang w:val="en-US"/>
        </w:rPr>
      </w:pPr>
      <w:r w:rsidRPr="009F1245">
        <w:rPr>
          <w:noProof/>
          <w:color w:val="4472C4" w:themeColor="accent1"/>
          <w:lang w:val="en-US"/>
        </w:rPr>
        <w:t xml:space="preserve">A review of the curricular contents of the programs offered at the partner institutions in the four previously identified </w:t>
      </w:r>
      <w:r w:rsidRPr="009F1245">
        <w:rPr>
          <w:color w:val="4472C4" w:themeColor="accent1"/>
        </w:rPr>
        <w:t xml:space="preserve">macro areas of integrated specialist sciences </w:t>
      </w:r>
      <w:r w:rsidRPr="009F1245">
        <w:rPr>
          <w:noProof/>
          <w:color w:val="4472C4" w:themeColor="accent1"/>
          <w:lang w:val="en-US"/>
        </w:rPr>
        <w:t xml:space="preserve">- law, engineering/exact sciences, health, social sciences - (see </w:t>
      </w:r>
      <w:r>
        <w:rPr>
          <w:noProof/>
          <w:color w:val="4472C4" w:themeColor="accent1"/>
          <w:lang w:val="en-US"/>
        </w:rPr>
        <w:t xml:space="preserve">B-READI </w:t>
      </w:r>
      <w:r w:rsidRPr="009F1245">
        <w:rPr>
          <w:noProof/>
          <w:color w:val="4472C4" w:themeColor="accent1"/>
          <w:lang w:val="en-US"/>
        </w:rPr>
        <w:t>IO1</w:t>
      </w:r>
      <w:r>
        <w:rPr>
          <w:noProof/>
          <w:color w:val="4472C4" w:themeColor="accent1"/>
          <w:lang w:val="en-US"/>
        </w:rPr>
        <w:t xml:space="preserve"> Activities</w:t>
      </w:r>
      <w:r w:rsidRPr="009F1245">
        <w:rPr>
          <w:noProof/>
          <w:color w:val="4472C4" w:themeColor="accent1"/>
          <w:lang w:val="en-US"/>
        </w:rPr>
        <w:t xml:space="preserve"> Report, p. </w:t>
      </w:r>
      <w:r>
        <w:rPr>
          <w:noProof/>
          <w:color w:val="4472C4" w:themeColor="accent1"/>
          <w:lang w:val="en-US"/>
        </w:rPr>
        <w:t>70</w:t>
      </w:r>
      <w:r w:rsidRPr="009F1245">
        <w:rPr>
          <w:noProof/>
          <w:color w:val="4472C4" w:themeColor="accent1"/>
          <w:lang w:val="en-US"/>
        </w:rPr>
        <w:t>), made it possible to identify the modules, or part</w:t>
      </w:r>
      <w:r>
        <w:rPr>
          <w:noProof/>
          <w:color w:val="4472C4" w:themeColor="accent1"/>
          <w:lang w:val="en-US"/>
        </w:rPr>
        <w:t>s</w:t>
      </w:r>
      <w:r w:rsidRPr="009F1245">
        <w:rPr>
          <w:noProof/>
          <w:color w:val="4472C4" w:themeColor="accent1"/>
          <w:lang w:val="en-US"/>
        </w:rPr>
        <w:t xml:space="preserve"> of them, that could meet the PLOs in the curricula to be developed.</w:t>
      </w:r>
    </w:p>
    <w:p w14:paraId="52D14001" w14:textId="77777777" w:rsidR="009F1245" w:rsidRPr="009F1245" w:rsidRDefault="009F1245" w:rsidP="009F1245">
      <w:pPr>
        <w:pStyle w:val="Paragrafoelenco"/>
        <w:numPr>
          <w:ilvl w:val="0"/>
          <w:numId w:val="7"/>
        </w:numPr>
        <w:jc w:val="both"/>
        <w:rPr>
          <w:noProof/>
          <w:color w:val="4472C4" w:themeColor="accent1"/>
          <w:lang w:val="en-US"/>
        </w:rPr>
      </w:pPr>
      <w:r>
        <w:rPr>
          <w:noProof/>
          <w:color w:val="4472C4" w:themeColor="accent1"/>
          <w:lang w:val="en-US"/>
        </w:rPr>
        <w:t>S</w:t>
      </w:r>
      <w:r w:rsidR="005D0C82">
        <w:rPr>
          <w:noProof/>
          <w:color w:val="4472C4" w:themeColor="accent1"/>
          <w:lang w:val="en-US"/>
        </w:rPr>
        <w:t xml:space="preserve">pecify </w:t>
      </w:r>
      <w:r w:rsidR="005D0C82" w:rsidRPr="007877BF">
        <w:rPr>
          <w:noProof/>
          <w:color w:val="4472C4" w:themeColor="accent1"/>
          <w:lang w:val="en-US"/>
        </w:rPr>
        <w:t xml:space="preserve">the </w:t>
      </w:r>
      <w:r w:rsidR="005D0C82" w:rsidRPr="007877BF">
        <w:rPr>
          <w:rFonts w:ascii="Calibri" w:eastAsia="Times New Roman" w:hAnsi="Calibri" w:cs="Calibri"/>
          <w:color w:val="4472C4" w:themeColor="accent1"/>
          <w:lang w:eastAsia="en-GB"/>
        </w:rPr>
        <w:t>module designation</w:t>
      </w:r>
      <w:r w:rsidR="005D0C82">
        <w:rPr>
          <w:rFonts w:ascii="Calibri" w:eastAsia="Times New Roman" w:hAnsi="Calibri" w:cs="Calibri"/>
          <w:color w:val="4472C4" w:themeColor="accent1"/>
          <w:lang w:eastAsia="en-GB"/>
        </w:rPr>
        <w:t xml:space="preserve"> and its</w:t>
      </w:r>
      <w:r w:rsidR="005D0C82" w:rsidRPr="007877BF">
        <w:rPr>
          <w:rFonts w:ascii="Calibri" w:eastAsia="Times New Roman" w:hAnsi="Calibri" w:cs="Calibri"/>
          <w:color w:val="4472C4" w:themeColor="accent1"/>
          <w:lang w:eastAsia="en-GB"/>
        </w:rPr>
        <w:t xml:space="preserve"> content, assessment, and learning outcomes</w:t>
      </w:r>
      <w:r>
        <w:rPr>
          <w:rFonts w:ascii="Calibri" w:eastAsia="Times New Roman" w:hAnsi="Calibri" w:cs="Calibri"/>
          <w:color w:val="4472C4" w:themeColor="accent1"/>
          <w:lang w:eastAsia="en-GB"/>
        </w:rPr>
        <w:t>.</w:t>
      </w:r>
    </w:p>
    <w:p w14:paraId="4BE75634" w14:textId="02CFD4E5" w:rsidR="005D0C82" w:rsidRPr="009735A8" w:rsidRDefault="00E14FB2" w:rsidP="009F1245">
      <w:pPr>
        <w:pStyle w:val="Paragrafoelenco"/>
        <w:ind w:left="408"/>
        <w:jc w:val="both"/>
        <w:rPr>
          <w:noProof/>
          <w:color w:val="4472C4" w:themeColor="accent1"/>
          <w:lang w:val="en-US"/>
        </w:rPr>
      </w:pPr>
      <w:r w:rsidRPr="00A96BE1">
        <w:rPr>
          <w:rFonts w:ascii="Calibri" w:eastAsia="Times New Roman" w:hAnsi="Calibri" w:cs="Calibri"/>
          <w:color w:val="4472C4" w:themeColor="accent1"/>
          <w:lang w:eastAsia="en-GB"/>
        </w:rPr>
        <w:t xml:space="preserve">A </w:t>
      </w:r>
      <w:r w:rsidR="00A96BE1" w:rsidRPr="00A96BE1">
        <w:rPr>
          <w:rFonts w:ascii="Calibri" w:eastAsia="Times New Roman" w:hAnsi="Calibri" w:cs="Calibri"/>
          <w:color w:val="4472C4" w:themeColor="accent1"/>
          <w:lang w:eastAsia="en-GB"/>
        </w:rPr>
        <w:t>form</w:t>
      </w:r>
      <w:r w:rsidRPr="00A96BE1">
        <w:rPr>
          <w:rFonts w:ascii="Calibri" w:eastAsia="Times New Roman" w:hAnsi="Calibri" w:cs="Calibri"/>
          <w:color w:val="4472C4" w:themeColor="accent1"/>
          <w:lang w:eastAsia="en-GB"/>
        </w:rPr>
        <w:t xml:space="preserve"> was created for each proposed module containing information regarding its identification and implementation, namely the designation, </w:t>
      </w:r>
      <w:r w:rsidR="00A96BE1" w:rsidRPr="00A96BE1">
        <w:rPr>
          <w:rFonts w:ascii="Calibri" w:eastAsia="Times New Roman" w:hAnsi="Calibri" w:cs="Calibri"/>
          <w:color w:val="4472C4" w:themeColor="accent1"/>
          <w:lang w:eastAsia="en-GB"/>
        </w:rPr>
        <w:t xml:space="preserve">content, </w:t>
      </w:r>
      <w:r w:rsidRPr="00A96BE1">
        <w:rPr>
          <w:rFonts w:ascii="Calibri" w:eastAsia="Times New Roman" w:hAnsi="Calibri" w:cs="Calibri"/>
          <w:color w:val="4472C4" w:themeColor="accent1"/>
          <w:lang w:eastAsia="en-GB"/>
        </w:rPr>
        <w:t>teaching method to be used, evaluation and PLOs to be achieved</w:t>
      </w:r>
      <w:r w:rsidR="005D0C82" w:rsidRPr="00A96BE1">
        <w:rPr>
          <w:rFonts w:ascii="Calibri" w:eastAsia="Times New Roman" w:hAnsi="Calibri" w:cs="Calibri"/>
          <w:color w:val="4472C4" w:themeColor="accent1"/>
          <w:lang w:eastAsia="en-GB"/>
        </w:rPr>
        <w:t xml:space="preserve"> (Appendix 1)</w:t>
      </w:r>
      <w:r w:rsidR="009F1245" w:rsidRPr="00A96BE1">
        <w:rPr>
          <w:rFonts w:ascii="Calibri" w:eastAsia="Times New Roman" w:hAnsi="Calibri" w:cs="Calibri"/>
          <w:color w:val="4472C4" w:themeColor="accent1"/>
          <w:lang w:eastAsia="en-GB"/>
        </w:rPr>
        <w:t>.</w:t>
      </w:r>
    </w:p>
    <w:p w14:paraId="04E2F82A" w14:textId="7DC4759E" w:rsidR="005D0C82" w:rsidRPr="009F2BBD" w:rsidRDefault="00A96BE1" w:rsidP="005D0C82">
      <w:pPr>
        <w:pStyle w:val="Paragrafoelenco"/>
        <w:numPr>
          <w:ilvl w:val="0"/>
          <w:numId w:val="7"/>
        </w:numPr>
        <w:jc w:val="both"/>
        <w:rPr>
          <w:noProof/>
          <w:color w:val="4472C4" w:themeColor="accent1"/>
          <w:lang w:val="en-US"/>
        </w:rPr>
      </w:pPr>
      <w:r>
        <w:rPr>
          <w:rFonts w:ascii="Calibri" w:eastAsia="Times New Roman" w:hAnsi="Calibri" w:cs="Calibri"/>
          <w:color w:val="4472C4" w:themeColor="accent1"/>
          <w:lang w:eastAsia="en-GB"/>
        </w:rPr>
        <w:t>L</w:t>
      </w:r>
      <w:r w:rsidR="005D0C82">
        <w:rPr>
          <w:rFonts w:ascii="Calibri" w:eastAsia="Times New Roman" w:hAnsi="Calibri" w:cs="Calibri"/>
          <w:color w:val="4472C4" w:themeColor="accent1"/>
          <w:lang w:eastAsia="en-GB"/>
        </w:rPr>
        <w:t xml:space="preserve">ist the PLOs, with their code and description, and the modules in which they are considered, with a description of their topics, </w:t>
      </w:r>
      <w:r w:rsidR="005D0C82" w:rsidRPr="00ED6023">
        <w:rPr>
          <w:noProof/>
          <w:color w:val="4472C4" w:themeColor="accent1"/>
          <w:lang w:val="en-US"/>
        </w:rPr>
        <w:t>for the ECEM and EPM profiles</w:t>
      </w:r>
      <w:r w:rsidR="005D0C82">
        <w:rPr>
          <w:noProof/>
          <w:color w:val="4472C4" w:themeColor="accent1"/>
          <w:lang w:val="en-US"/>
        </w:rPr>
        <w:t xml:space="preserve"> </w:t>
      </w:r>
      <w:r w:rsidR="005D0C82" w:rsidRPr="00FE4697">
        <w:rPr>
          <w:rFonts w:ascii="Calibri" w:eastAsia="Times New Roman" w:hAnsi="Calibri" w:cs="Calibri"/>
          <w:color w:val="4472C4" w:themeColor="accent1"/>
          <w:lang w:eastAsia="en-GB"/>
        </w:rPr>
        <w:t>(Table</w:t>
      </w:r>
      <w:r w:rsidR="005D0C82">
        <w:rPr>
          <w:rFonts w:ascii="Calibri" w:eastAsia="Times New Roman" w:hAnsi="Calibri" w:cs="Calibri"/>
          <w:color w:val="4472C4" w:themeColor="accent1"/>
          <w:lang w:eastAsia="en-GB"/>
        </w:rPr>
        <w:t>s</w:t>
      </w:r>
      <w:r w:rsidR="005D0C82" w:rsidRPr="00FE4697">
        <w:rPr>
          <w:rFonts w:ascii="Calibri" w:eastAsia="Times New Roman" w:hAnsi="Calibri" w:cs="Calibri"/>
          <w:color w:val="4472C4" w:themeColor="accent1"/>
          <w:lang w:eastAsia="en-GB"/>
        </w:rPr>
        <w:t xml:space="preserve"> </w:t>
      </w:r>
      <w:r w:rsidR="005D0C82">
        <w:rPr>
          <w:rFonts w:ascii="Calibri" w:eastAsia="Times New Roman" w:hAnsi="Calibri" w:cs="Calibri"/>
          <w:color w:val="4472C4" w:themeColor="accent1"/>
          <w:lang w:eastAsia="en-GB"/>
        </w:rPr>
        <w:t>2 and 3</w:t>
      </w:r>
      <w:r w:rsidR="005D0C82" w:rsidRPr="00FE4697">
        <w:rPr>
          <w:rFonts w:ascii="Calibri" w:eastAsia="Times New Roman" w:hAnsi="Calibri" w:cs="Calibri"/>
          <w:color w:val="4472C4" w:themeColor="accent1"/>
          <w:lang w:eastAsia="en-GB"/>
        </w:rPr>
        <w:t xml:space="preserve">). </w:t>
      </w:r>
    </w:p>
    <w:p w14:paraId="61998D7B" w14:textId="12903285" w:rsidR="009F2BBD" w:rsidRPr="00FE4697" w:rsidRDefault="00E2424F" w:rsidP="009F2BBD">
      <w:pPr>
        <w:pStyle w:val="Paragrafoelenco"/>
        <w:ind w:left="408"/>
        <w:jc w:val="both"/>
        <w:rPr>
          <w:noProof/>
          <w:color w:val="4472C4" w:themeColor="accent1"/>
          <w:lang w:val="en-US"/>
        </w:rPr>
      </w:pPr>
      <w:r w:rsidRPr="00DB3707">
        <w:rPr>
          <w:noProof/>
          <w:color w:val="4472C4" w:themeColor="accent1"/>
          <w:lang w:val="en-US"/>
        </w:rPr>
        <w:t>The list also includes a</w:t>
      </w:r>
      <w:r>
        <w:rPr>
          <w:noProof/>
          <w:color w:val="4472C4" w:themeColor="accent1"/>
          <w:lang w:val="en-US"/>
        </w:rPr>
        <w:t xml:space="preserve"> </w:t>
      </w:r>
      <w:r w:rsidR="00DB3707">
        <w:rPr>
          <w:noProof/>
          <w:color w:val="4472C4" w:themeColor="accent1"/>
          <w:lang w:val="en-US"/>
        </w:rPr>
        <w:t>reference to the partner institution that identified corresponding content in its curricula. The display allows verfying that 51,2% of EPM PLOs and 58,1% of ECEM PLOs are not covered by existing modules in the partner institutions.</w:t>
      </w:r>
    </w:p>
    <w:p w14:paraId="12570C9F" w14:textId="57655F94" w:rsidR="005D0C82" w:rsidRDefault="005D0C82" w:rsidP="005D0C82">
      <w:pPr>
        <w:jc w:val="both"/>
        <w:rPr>
          <w:rFonts w:ascii="Calibri" w:eastAsia="Times New Roman" w:hAnsi="Calibri" w:cs="Calibri"/>
          <w:color w:val="4472C4" w:themeColor="accent1"/>
          <w:lang w:eastAsia="en-GB"/>
        </w:rPr>
      </w:pPr>
      <w:r w:rsidRPr="0081660E">
        <w:rPr>
          <w:rFonts w:ascii="Calibri" w:eastAsia="Times New Roman" w:hAnsi="Calibri" w:cs="Calibri"/>
          <w:color w:val="4472C4" w:themeColor="accent1"/>
          <w:lang w:eastAsia="en-GB"/>
        </w:rPr>
        <w:t>The teamwork proceeded throughout ten online meeting sessions (held on Zoom), from September 2022 to February 2023, as presented in the following table (Table 1), and a session during the transnational meeting at the University of Girona, on 20 and 21 February 2023.</w:t>
      </w:r>
    </w:p>
    <w:p w14:paraId="308BED6E" w14:textId="77777777" w:rsidR="005D0C82" w:rsidRPr="0081660E" w:rsidRDefault="005D0C82" w:rsidP="005D0C82">
      <w:pPr>
        <w:jc w:val="both"/>
        <w:rPr>
          <w:rFonts w:ascii="Calibri" w:eastAsia="Times New Roman" w:hAnsi="Calibri" w:cs="Calibri"/>
          <w:color w:val="4472C4" w:themeColor="accent1"/>
          <w:lang w:eastAsia="en-GB"/>
        </w:rPr>
      </w:pPr>
    </w:p>
    <w:p w14:paraId="03205B3F" w14:textId="77777777" w:rsidR="005D0C82" w:rsidRPr="0081660E" w:rsidRDefault="005D0C82" w:rsidP="005D0C82">
      <w:pPr>
        <w:jc w:val="both"/>
        <w:rPr>
          <w:color w:val="4472C4" w:themeColor="accent1"/>
        </w:rPr>
      </w:pPr>
      <w:r w:rsidRPr="0081660E">
        <w:rPr>
          <w:color w:val="4472C4" w:themeColor="accent1"/>
        </w:rPr>
        <w:t>Table 1 – Date and Time of IO3 Team Meetings</w:t>
      </w:r>
    </w:p>
    <w:tbl>
      <w:tblPr>
        <w:tblStyle w:val="Grigliatabella"/>
        <w:tblW w:w="9166" w:type="dxa"/>
        <w:tblLook w:val="04A0" w:firstRow="1" w:lastRow="0" w:firstColumn="1" w:lastColumn="0" w:noHBand="0" w:noVBand="1"/>
      </w:tblPr>
      <w:tblGrid>
        <w:gridCol w:w="4583"/>
        <w:gridCol w:w="4583"/>
      </w:tblGrid>
      <w:tr w:rsidR="005D0C82" w:rsidRPr="0081660E" w14:paraId="4E88DFAD" w14:textId="77777777" w:rsidTr="006C3DC5">
        <w:trPr>
          <w:trHeight w:val="397"/>
        </w:trPr>
        <w:tc>
          <w:tcPr>
            <w:tcW w:w="4583" w:type="dxa"/>
            <w:vAlign w:val="center"/>
          </w:tcPr>
          <w:p w14:paraId="0B5941E7" w14:textId="77777777" w:rsidR="005D0C82" w:rsidRPr="0081660E" w:rsidRDefault="005D0C82" w:rsidP="006C3DC5">
            <w:pPr>
              <w:ind w:left="318"/>
              <w:rPr>
                <w:color w:val="4472C4" w:themeColor="accent1"/>
              </w:rPr>
            </w:pPr>
            <w:r w:rsidRPr="0081660E">
              <w:rPr>
                <w:color w:val="4472C4" w:themeColor="accent1"/>
              </w:rPr>
              <w:t>Date:</w:t>
            </w:r>
          </w:p>
        </w:tc>
        <w:tc>
          <w:tcPr>
            <w:tcW w:w="4583" w:type="dxa"/>
            <w:vAlign w:val="center"/>
          </w:tcPr>
          <w:p w14:paraId="7A41EF5E" w14:textId="77777777" w:rsidR="005D0C82" w:rsidRPr="0081660E" w:rsidRDefault="005D0C82" w:rsidP="006C3DC5">
            <w:pPr>
              <w:ind w:left="270"/>
              <w:rPr>
                <w:color w:val="4472C4" w:themeColor="accent1"/>
              </w:rPr>
            </w:pPr>
            <w:r w:rsidRPr="0081660E">
              <w:rPr>
                <w:color w:val="4472C4" w:themeColor="accent1"/>
              </w:rPr>
              <w:t>Time:</w:t>
            </w:r>
          </w:p>
        </w:tc>
      </w:tr>
      <w:tr w:rsidR="005D0C82" w:rsidRPr="0081660E" w14:paraId="1BAA9267" w14:textId="77777777" w:rsidTr="006C3DC5">
        <w:trPr>
          <w:trHeight w:val="397"/>
        </w:trPr>
        <w:tc>
          <w:tcPr>
            <w:tcW w:w="4583" w:type="dxa"/>
            <w:vAlign w:val="center"/>
          </w:tcPr>
          <w:p w14:paraId="73F9C82F" w14:textId="77777777" w:rsidR="005D0C82" w:rsidRPr="0081660E" w:rsidRDefault="005D0C82" w:rsidP="006C3DC5">
            <w:pPr>
              <w:ind w:left="318"/>
              <w:rPr>
                <w:color w:val="4472C4" w:themeColor="accent1"/>
              </w:rPr>
            </w:pPr>
            <w:r w:rsidRPr="0081660E">
              <w:rPr>
                <w:rFonts w:ascii="Calibri" w:hAnsi="Calibri" w:cs="Calibri"/>
                <w:color w:val="4472C4" w:themeColor="accent1"/>
                <w:bdr w:val="none" w:sz="0" w:space="0" w:color="auto" w:frame="1"/>
              </w:rPr>
              <w:t>23/09/2022, Friday</w:t>
            </w:r>
          </w:p>
        </w:tc>
        <w:tc>
          <w:tcPr>
            <w:tcW w:w="4583" w:type="dxa"/>
            <w:vAlign w:val="center"/>
          </w:tcPr>
          <w:p w14:paraId="5081B932" w14:textId="77777777" w:rsidR="005D0C82" w:rsidRPr="0081660E" w:rsidRDefault="005D0C82" w:rsidP="006C3DC5">
            <w:pPr>
              <w:ind w:left="270"/>
              <w:rPr>
                <w:color w:val="4472C4" w:themeColor="accent1"/>
              </w:rPr>
            </w:pPr>
            <w:r w:rsidRPr="0081660E">
              <w:rPr>
                <w:rFonts w:ascii="Calibri" w:hAnsi="Calibri" w:cs="Calibri"/>
                <w:color w:val="4472C4" w:themeColor="accent1"/>
                <w:bdr w:val="none" w:sz="0" w:space="0" w:color="auto" w:frame="1"/>
              </w:rPr>
              <w:t>09:00 – 10:00 (AZO) / 11:00 – 12:00 (CET)</w:t>
            </w:r>
          </w:p>
        </w:tc>
      </w:tr>
      <w:tr w:rsidR="005D0C82" w:rsidRPr="0081660E" w14:paraId="4FF4534B" w14:textId="77777777" w:rsidTr="006C3DC5">
        <w:trPr>
          <w:trHeight w:val="397"/>
        </w:trPr>
        <w:tc>
          <w:tcPr>
            <w:tcW w:w="4583" w:type="dxa"/>
            <w:vAlign w:val="center"/>
          </w:tcPr>
          <w:p w14:paraId="79BF27B8" w14:textId="77777777" w:rsidR="005D0C82" w:rsidRPr="0081660E" w:rsidRDefault="005D0C82" w:rsidP="006C3DC5">
            <w:pPr>
              <w:ind w:left="318"/>
              <w:rPr>
                <w:color w:val="4472C4" w:themeColor="accent1"/>
              </w:rPr>
            </w:pPr>
            <w:r w:rsidRPr="0081660E">
              <w:rPr>
                <w:rFonts w:ascii="Calibri" w:hAnsi="Calibri" w:cs="Calibri"/>
                <w:color w:val="4472C4" w:themeColor="accent1"/>
                <w:bdr w:val="none" w:sz="0" w:space="0" w:color="auto" w:frame="1"/>
              </w:rPr>
              <w:t>30/09/2022, Friday</w:t>
            </w:r>
          </w:p>
        </w:tc>
        <w:tc>
          <w:tcPr>
            <w:tcW w:w="4583" w:type="dxa"/>
            <w:vAlign w:val="center"/>
          </w:tcPr>
          <w:p w14:paraId="3563C7CA" w14:textId="77777777" w:rsidR="005D0C82" w:rsidRPr="0081660E" w:rsidRDefault="005D0C82" w:rsidP="006C3DC5">
            <w:pPr>
              <w:ind w:left="270"/>
              <w:rPr>
                <w:color w:val="4472C4" w:themeColor="accent1"/>
              </w:rPr>
            </w:pPr>
            <w:r w:rsidRPr="0081660E">
              <w:rPr>
                <w:rFonts w:ascii="Calibri" w:hAnsi="Calibri" w:cs="Calibri"/>
                <w:color w:val="4472C4" w:themeColor="accent1"/>
                <w:bdr w:val="none" w:sz="0" w:space="0" w:color="auto" w:frame="1"/>
              </w:rPr>
              <w:t>09:00 – 10:00 (AZO) / 11:00 – 12:00 (CET)</w:t>
            </w:r>
          </w:p>
        </w:tc>
      </w:tr>
      <w:tr w:rsidR="005D0C82" w:rsidRPr="0081660E" w14:paraId="20B2F8BE" w14:textId="77777777" w:rsidTr="006C3DC5">
        <w:trPr>
          <w:trHeight w:val="397"/>
        </w:trPr>
        <w:tc>
          <w:tcPr>
            <w:tcW w:w="4583" w:type="dxa"/>
            <w:vAlign w:val="center"/>
          </w:tcPr>
          <w:p w14:paraId="6B2C45F3" w14:textId="77777777" w:rsidR="005D0C82" w:rsidRPr="0081660E" w:rsidRDefault="005D0C82" w:rsidP="006C3DC5">
            <w:pPr>
              <w:ind w:left="318"/>
              <w:rPr>
                <w:color w:val="4472C4" w:themeColor="accent1"/>
              </w:rPr>
            </w:pPr>
            <w:r w:rsidRPr="0081660E">
              <w:rPr>
                <w:rFonts w:ascii="Calibri" w:hAnsi="Calibri" w:cs="Calibri"/>
                <w:color w:val="4472C4" w:themeColor="accent1"/>
                <w:bdr w:val="none" w:sz="0" w:space="0" w:color="auto" w:frame="1"/>
              </w:rPr>
              <w:t>06/10/2022, Thursday</w:t>
            </w:r>
          </w:p>
        </w:tc>
        <w:tc>
          <w:tcPr>
            <w:tcW w:w="4583" w:type="dxa"/>
            <w:vAlign w:val="center"/>
          </w:tcPr>
          <w:p w14:paraId="1C847616" w14:textId="77777777" w:rsidR="005D0C82" w:rsidRPr="0081660E" w:rsidRDefault="005D0C82" w:rsidP="006C3DC5">
            <w:pPr>
              <w:ind w:left="270"/>
              <w:rPr>
                <w:color w:val="4472C4" w:themeColor="accent1"/>
              </w:rPr>
            </w:pPr>
            <w:r w:rsidRPr="0081660E">
              <w:rPr>
                <w:rFonts w:ascii="Calibri" w:hAnsi="Calibri" w:cs="Calibri"/>
                <w:color w:val="4472C4" w:themeColor="accent1"/>
                <w:bdr w:val="none" w:sz="0" w:space="0" w:color="auto" w:frame="1"/>
              </w:rPr>
              <w:t>10:00 – 11:00 (AZO) / 12:00 – 13:00 (CET)</w:t>
            </w:r>
          </w:p>
        </w:tc>
      </w:tr>
      <w:tr w:rsidR="005D0C82" w:rsidRPr="0081660E" w14:paraId="111B58C1" w14:textId="77777777" w:rsidTr="006C3DC5">
        <w:trPr>
          <w:trHeight w:val="397"/>
        </w:trPr>
        <w:tc>
          <w:tcPr>
            <w:tcW w:w="4583" w:type="dxa"/>
            <w:vAlign w:val="center"/>
          </w:tcPr>
          <w:p w14:paraId="0CFD6732" w14:textId="77777777" w:rsidR="005D0C82" w:rsidRPr="0081660E" w:rsidRDefault="005D0C82" w:rsidP="006C3DC5">
            <w:pPr>
              <w:ind w:left="318"/>
              <w:rPr>
                <w:color w:val="4472C4" w:themeColor="accent1"/>
              </w:rPr>
            </w:pPr>
            <w:r w:rsidRPr="0081660E">
              <w:rPr>
                <w:rFonts w:ascii="Calibri" w:hAnsi="Calibri" w:cs="Calibri"/>
                <w:color w:val="4472C4" w:themeColor="accent1"/>
                <w:bdr w:val="none" w:sz="0" w:space="0" w:color="auto" w:frame="1"/>
              </w:rPr>
              <w:t>20/10/2022, Thursday</w:t>
            </w:r>
          </w:p>
        </w:tc>
        <w:tc>
          <w:tcPr>
            <w:tcW w:w="4583" w:type="dxa"/>
            <w:vAlign w:val="center"/>
          </w:tcPr>
          <w:p w14:paraId="706C984B" w14:textId="77777777" w:rsidR="005D0C82" w:rsidRPr="0081660E" w:rsidRDefault="005D0C82" w:rsidP="006C3DC5">
            <w:pPr>
              <w:ind w:left="270"/>
              <w:rPr>
                <w:color w:val="4472C4" w:themeColor="accent1"/>
              </w:rPr>
            </w:pPr>
            <w:r w:rsidRPr="0081660E">
              <w:rPr>
                <w:rFonts w:ascii="Calibri" w:hAnsi="Calibri" w:cs="Calibri"/>
                <w:color w:val="4472C4" w:themeColor="accent1"/>
                <w:bdr w:val="none" w:sz="0" w:space="0" w:color="auto" w:frame="1"/>
              </w:rPr>
              <w:t>10:00 – 11:00 (AZO) / 12:00 – 13:00 (CET)</w:t>
            </w:r>
          </w:p>
        </w:tc>
      </w:tr>
      <w:tr w:rsidR="005D0C82" w:rsidRPr="0081660E" w14:paraId="6215612F" w14:textId="77777777" w:rsidTr="006C3DC5">
        <w:trPr>
          <w:trHeight w:val="397"/>
        </w:trPr>
        <w:tc>
          <w:tcPr>
            <w:tcW w:w="4583" w:type="dxa"/>
            <w:vAlign w:val="center"/>
          </w:tcPr>
          <w:p w14:paraId="61289FFB" w14:textId="77777777" w:rsidR="005D0C82" w:rsidRPr="0081660E" w:rsidRDefault="005D0C82" w:rsidP="006C3DC5">
            <w:pPr>
              <w:ind w:left="318"/>
              <w:rPr>
                <w:color w:val="4472C4" w:themeColor="accent1"/>
              </w:rPr>
            </w:pPr>
            <w:r w:rsidRPr="0081660E">
              <w:rPr>
                <w:rFonts w:ascii="Calibri" w:hAnsi="Calibri" w:cs="Calibri"/>
                <w:color w:val="4472C4" w:themeColor="accent1"/>
                <w:bdr w:val="none" w:sz="0" w:space="0" w:color="auto" w:frame="1"/>
              </w:rPr>
              <w:lastRenderedPageBreak/>
              <w:t>03/11/2022, Thursday</w:t>
            </w:r>
          </w:p>
        </w:tc>
        <w:tc>
          <w:tcPr>
            <w:tcW w:w="4583" w:type="dxa"/>
            <w:vAlign w:val="center"/>
          </w:tcPr>
          <w:p w14:paraId="6E8E3F0A" w14:textId="77777777" w:rsidR="005D0C82" w:rsidRPr="0081660E" w:rsidRDefault="005D0C82" w:rsidP="006C3DC5">
            <w:pPr>
              <w:ind w:left="270"/>
              <w:rPr>
                <w:color w:val="4472C4" w:themeColor="accent1"/>
              </w:rPr>
            </w:pPr>
            <w:r w:rsidRPr="0081660E">
              <w:rPr>
                <w:rFonts w:ascii="Calibri" w:hAnsi="Calibri" w:cs="Calibri"/>
                <w:color w:val="4472C4" w:themeColor="accent1"/>
                <w:bdr w:val="none" w:sz="0" w:space="0" w:color="auto" w:frame="1"/>
              </w:rPr>
              <w:t>10:00 – 11:00 (AZO) / 12:00 – 13:00 (CET)</w:t>
            </w:r>
          </w:p>
        </w:tc>
      </w:tr>
      <w:tr w:rsidR="005D0C82" w:rsidRPr="0081660E" w14:paraId="19E8DF36" w14:textId="77777777" w:rsidTr="006C3DC5">
        <w:trPr>
          <w:trHeight w:val="397"/>
        </w:trPr>
        <w:tc>
          <w:tcPr>
            <w:tcW w:w="4583" w:type="dxa"/>
            <w:vAlign w:val="center"/>
          </w:tcPr>
          <w:p w14:paraId="693E4055" w14:textId="77777777" w:rsidR="005D0C82" w:rsidRPr="0081660E" w:rsidRDefault="005D0C82" w:rsidP="006C3DC5">
            <w:pPr>
              <w:ind w:left="318"/>
              <w:rPr>
                <w:color w:val="4472C4" w:themeColor="accent1"/>
              </w:rPr>
            </w:pPr>
            <w:r w:rsidRPr="0081660E">
              <w:rPr>
                <w:rFonts w:ascii="Calibri" w:hAnsi="Calibri" w:cs="Calibri"/>
                <w:color w:val="4472C4" w:themeColor="accent1"/>
                <w:bdr w:val="none" w:sz="0" w:space="0" w:color="auto" w:frame="1"/>
              </w:rPr>
              <w:t>17/11/2022, Thursday</w:t>
            </w:r>
          </w:p>
        </w:tc>
        <w:tc>
          <w:tcPr>
            <w:tcW w:w="4583" w:type="dxa"/>
            <w:vAlign w:val="center"/>
          </w:tcPr>
          <w:p w14:paraId="1436EB2D" w14:textId="77777777" w:rsidR="005D0C82" w:rsidRPr="0081660E" w:rsidRDefault="005D0C82" w:rsidP="006C3DC5">
            <w:pPr>
              <w:ind w:left="270"/>
              <w:rPr>
                <w:color w:val="4472C4" w:themeColor="accent1"/>
              </w:rPr>
            </w:pPr>
            <w:r w:rsidRPr="0081660E">
              <w:rPr>
                <w:rFonts w:ascii="Calibri" w:hAnsi="Calibri" w:cs="Calibri"/>
                <w:color w:val="4472C4" w:themeColor="accent1"/>
                <w:bdr w:val="none" w:sz="0" w:space="0" w:color="auto" w:frame="1"/>
              </w:rPr>
              <w:t>10:00 – 11:00 (AZO) / 12:00 – 13:00 (CET)</w:t>
            </w:r>
          </w:p>
        </w:tc>
      </w:tr>
      <w:tr w:rsidR="005D0C82" w:rsidRPr="0081660E" w14:paraId="36034EA7" w14:textId="77777777" w:rsidTr="006C3DC5">
        <w:trPr>
          <w:trHeight w:val="397"/>
        </w:trPr>
        <w:tc>
          <w:tcPr>
            <w:tcW w:w="4583" w:type="dxa"/>
            <w:vAlign w:val="center"/>
          </w:tcPr>
          <w:p w14:paraId="15C7E77F" w14:textId="77777777" w:rsidR="005D0C82" w:rsidRPr="0081660E" w:rsidRDefault="005D0C82" w:rsidP="006C3DC5">
            <w:pPr>
              <w:ind w:left="318"/>
              <w:rPr>
                <w:color w:val="4472C4" w:themeColor="accent1"/>
              </w:rPr>
            </w:pPr>
            <w:r w:rsidRPr="0081660E">
              <w:rPr>
                <w:rFonts w:ascii="Calibri" w:hAnsi="Calibri" w:cs="Calibri"/>
                <w:color w:val="4472C4" w:themeColor="accent1"/>
                <w:bdr w:val="none" w:sz="0" w:space="0" w:color="auto" w:frame="1"/>
              </w:rPr>
              <w:t>15/12/2022, Thursday</w:t>
            </w:r>
          </w:p>
        </w:tc>
        <w:tc>
          <w:tcPr>
            <w:tcW w:w="4583" w:type="dxa"/>
            <w:vAlign w:val="center"/>
          </w:tcPr>
          <w:p w14:paraId="3108B48D" w14:textId="77777777" w:rsidR="005D0C82" w:rsidRPr="0081660E" w:rsidRDefault="005D0C82" w:rsidP="006C3DC5">
            <w:pPr>
              <w:ind w:left="270"/>
              <w:rPr>
                <w:color w:val="4472C4" w:themeColor="accent1"/>
              </w:rPr>
            </w:pPr>
            <w:r w:rsidRPr="0081660E">
              <w:rPr>
                <w:rFonts w:ascii="Calibri" w:hAnsi="Calibri" w:cs="Calibri"/>
                <w:color w:val="4472C4" w:themeColor="accent1"/>
                <w:bdr w:val="none" w:sz="0" w:space="0" w:color="auto" w:frame="1"/>
              </w:rPr>
              <w:t>10:00 – 11:00 (AZO) / 12:00 – 13:00 (CET)</w:t>
            </w:r>
          </w:p>
        </w:tc>
      </w:tr>
      <w:tr w:rsidR="005D0C82" w:rsidRPr="0081660E" w14:paraId="4E69FA82" w14:textId="77777777" w:rsidTr="006C3DC5">
        <w:trPr>
          <w:trHeight w:val="397"/>
        </w:trPr>
        <w:tc>
          <w:tcPr>
            <w:tcW w:w="4583" w:type="dxa"/>
            <w:vAlign w:val="center"/>
          </w:tcPr>
          <w:p w14:paraId="37ED36CF" w14:textId="77777777" w:rsidR="005D0C82" w:rsidRPr="0081660E" w:rsidRDefault="005D0C82" w:rsidP="006C3DC5">
            <w:pPr>
              <w:ind w:left="318"/>
              <w:rPr>
                <w:rFonts w:ascii="Calibri" w:hAnsi="Calibri" w:cs="Calibri"/>
                <w:color w:val="4472C4" w:themeColor="accent1"/>
                <w:bdr w:val="none" w:sz="0" w:space="0" w:color="auto" w:frame="1"/>
              </w:rPr>
            </w:pPr>
            <w:r w:rsidRPr="0081660E">
              <w:rPr>
                <w:rFonts w:ascii="Calibri" w:hAnsi="Calibri" w:cs="Calibri"/>
                <w:color w:val="4472C4" w:themeColor="accent1"/>
                <w:bdr w:val="none" w:sz="0" w:space="0" w:color="auto" w:frame="1"/>
              </w:rPr>
              <w:t>05/01/2023, Thursday</w:t>
            </w:r>
          </w:p>
        </w:tc>
        <w:tc>
          <w:tcPr>
            <w:tcW w:w="4583" w:type="dxa"/>
            <w:vAlign w:val="center"/>
          </w:tcPr>
          <w:p w14:paraId="225C6A62" w14:textId="77777777" w:rsidR="005D0C82" w:rsidRPr="0081660E" w:rsidRDefault="005D0C82" w:rsidP="006C3DC5">
            <w:pPr>
              <w:ind w:left="270"/>
              <w:rPr>
                <w:rFonts w:ascii="Calibri" w:hAnsi="Calibri" w:cs="Calibri"/>
                <w:color w:val="4472C4" w:themeColor="accent1"/>
                <w:bdr w:val="none" w:sz="0" w:space="0" w:color="auto" w:frame="1"/>
              </w:rPr>
            </w:pPr>
            <w:r w:rsidRPr="0081660E">
              <w:rPr>
                <w:rFonts w:ascii="Calibri" w:hAnsi="Calibri" w:cs="Calibri"/>
                <w:color w:val="4472C4" w:themeColor="accent1"/>
                <w:bdr w:val="none" w:sz="0" w:space="0" w:color="auto" w:frame="1"/>
              </w:rPr>
              <w:t>10:00 – 11:00 (AZO) / 12:00 – 13:00 (CET)</w:t>
            </w:r>
          </w:p>
        </w:tc>
      </w:tr>
      <w:tr w:rsidR="005D0C82" w:rsidRPr="0081660E" w14:paraId="07F3EEFC" w14:textId="77777777" w:rsidTr="006C3DC5">
        <w:trPr>
          <w:trHeight w:val="397"/>
        </w:trPr>
        <w:tc>
          <w:tcPr>
            <w:tcW w:w="4583" w:type="dxa"/>
            <w:vAlign w:val="center"/>
          </w:tcPr>
          <w:p w14:paraId="52BC1CF3" w14:textId="77777777" w:rsidR="005D0C82" w:rsidRPr="0081660E" w:rsidRDefault="005D0C82" w:rsidP="006C3DC5">
            <w:pPr>
              <w:ind w:left="318"/>
              <w:rPr>
                <w:rFonts w:ascii="Calibri" w:hAnsi="Calibri" w:cs="Calibri"/>
                <w:color w:val="4472C4" w:themeColor="accent1"/>
                <w:bdr w:val="none" w:sz="0" w:space="0" w:color="auto" w:frame="1"/>
              </w:rPr>
            </w:pPr>
            <w:r w:rsidRPr="0081660E">
              <w:rPr>
                <w:rFonts w:ascii="Calibri" w:hAnsi="Calibri" w:cs="Calibri"/>
                <w:color w:val="4472C4" w:themeColor="accent1"/>
                <w:bdr w:val="none" w:sz="0" w:space="0" w:color="auto" w:frame="1"/>
              </w:rPr>
              <w:t>20/01/2023, Friday</w:t>
            </w:r>
          </w:p>
        </w:tc>
        <w:tc>
          <w:tcPr>
            <w:tcW w:w="4583" w:type="dxa"/>
            <w:vAlign w:val="center"/>
          </w:tcPr>
          <w:p w14:paraId="15AF7A4F" w14:textId="77777777" w:rsidR="005D0C82" w:rsidRPr="0081660E" w:rsidRDefault="005D0C82" w:rsidP="006C3DC5">
            <w:pPr>
              <w:ind w:left="270"/>
              <w:rPr>
                <w:rFonts w:ascii="Calibri" w:hAnsi="Calibri" w:cs="Calibri"/>
                <w:color w:val="4472C4" w:themeColor="accent1"/>
                <w:bdr w:val="none" w:sz="0" w:space="0" w:color="auto" w:frame="1"/>
              </w:rPr>
            </w:pPr>
            <w:r w:rsidRPr="0081660E">
              <w:rPr>
                <w:rFonts w:ascii="Calibri" w:hAnsi="Calibri" w:cs="Calibri"/>
                <w:color w:val="4472C4" w:themeColor="accent1"/>
                <w:bdr w:val="none" w:sz="0" w:space="0" w:color="auto" w:frame="1"/>
              </w:rPr>
              <w:t>10:00 – 11:00 AZO) / 12:00 – 13:00 (CET)</w:t>
            </w:r>
          </w:p>
        </w:tc>
      </w:tr>
      <w:tr w:rsidR="005D0C82" w:rsidRPr="0081660E" w14:paraId="52DD535F" w14:textId="77777777" w:rsidTr="006C3DC5">
        <w:trPr>
          <w:trHeight w:val="397"/>
        </w:trPr>
        <w:tc>
          <w:tcPr>
            <w:tcW w:w="4583" w:type="dxa"/>
            <w:vAlign w:val="center"/>
          </w:tcPr>
          <w:p w14:paraId="3423FB8F" w14:textId="77777777" w:rsidR="005D0C82" w:rsidRPr="0081660E" w:rsidRDefault="005D0C82" w:rsidP="006C3DC5">
            <w:pPr>
              <w:ind w:left="318"/>
              <w:rPr>
                <w:rFonts w:ascii="Calibri" w:hAnsi="Calibri" w:cs="Calibri"/>
                <w:color w:val="4472C4" w:themeColor="accent1"/>
                <w:bdr w:val="none" w:sz="0" w:space="0" w:color="auto" w:frame="1"/>
              </w:rPr>
            </w:pPr>
            <w:r w:rsidRPr="0081660E">
              <w:rPr>
                <w:rFonts w:ascii="Calibri" w:hAnsi="Calibri" w:cs="Calibri"/>
                <w:color w:val="4472C4" w:themeColor="accent1"/>
                <w:bdr w:val="none" w:sz="0" w:space="0" w:color="auto" w:frame="1"/>
              </w:rPr>
              <w:t>09/02/2023, Thursday</w:t>
            </w:r>
          </w:p>
        </w:tc>
        <w:tc>
          <w:tcPr>
            <w:tcW w:w="4583" w:type="dxa"/>
            <w:vAlign w:val="center"/>
          </w:tcPr>
          <w:p w14:paraId="637677C3" w14:textId="77777777" w:rsidR="005D0C82" w:rsidRPr="0081660E" w:rsidRDefault="005D0C82" w:rsidP="006C3DC5">
            <w:pPr>
              <w:ind w:left="270"/>
              <w:rPr>
                <w:rFonts w:ascii="Calibri" w:hAnsi="Calibri" w:cs="Calibri"/>
                <w:color w:val="4472C4" w:themeColor="accent1"/>
                <w:bdr w:val="none" w:sz="0" w:space="0" w:color="auto" w:frame="1"/>
              </w:rPr>
            </w:pPr>
            <w:r w:rsidRPr="0081660E">
              <w:rPr>
                <w:rFonts w:ascii="Calibri" w:hAnsi="Calibri" w:cs="Calibri"/>
                <w:color w:val="4472C4" w:themeColor="accent1"/>
                <w:bdr w:val="none" w:sz="0" w:space="0" w:color="auto" w:frame="1"/>
              </w:rPr>
              <w:t>10:00 – 11:00 (AZO) / 12:00 – 13:00 (CET)</w:t>
            </w:r>
          </w:p>
        </w:tc>
      </w:tr>
    </w:tbl>
    <w:p w14:paraId="0FD4540F" w14:textId="77777777" w:rsidR="005D0C82" w:rsidRPr="0081660E" w:rsidRDefault="005D0C82" w:rsidP="005D0C82">
      <w:pPr>
        <w:rPr>
          <w:color w:val="4472C4" w:themeColor="accent1"/>
        </w:rPr>
      </w:pPr>
    </w:p>
    <w:p w14:paraId="5FA9702E" w14:textId="77777777" w:rsidR="005D0C82" w:rsidRDefault="005D0C82" w:rsidP="005D0C82"/>
    <w:p w14:paraId="02417F6A" w14:textId="77777777" w:rsidR="005D0C82" w:rsidRDefault="005D0C82" w:rsidP="005D0C82"/>
    <w:p w14:paraId="25C1ABCC" w14:textId="77777777" w:rsidR="005D0C82" w:rsidRPr="00347C38" w:rsidRDefault="005D0C82" w:rsidP="005D0C82">
      <w:pPr>
        <w:rPr>
          <w:noProof/>
          <w:color w:val="4472C4" w:themeColor="accent1"/>
        </w:rPr>
      </w:pPr>
    </w:p>
    <w:p w14:paraId="11E883FC" w14:textId="77777777" w:rsidR="005D0C82" w:rsidRPr="00347C38" w:rsidRDefault="005D0C82" w:rsidP="005D0C82">
      <w:pPr>
        <w:rPr>
          <w:noProof/>
          <w:color w:val="4472C4" w:themeColor="accent1"/>
          <w:lang w:val="en-US"/>
        </w:rPr>
      </w:pPr>
    </w:p>
    <w:p w14:paraId="201C20FB" w14:textId="77777777" w:rsidR="005D0C82" w:rsidRDefault="005D0C82" w:rsidP="005D0C82">
      <w:pPr>
        <w:rPr>
          <w:noProof/>
          <w:color w:val="4472C4" w:themeColor="accent1"/>
          <w:lang w:val="en-US"/>
        </w:rPr>
        <w:sectPr w:rsidR="005D0C82">
          <w:footerReference w:type="default" r:id="rId14"/>
          <w:pgSz w:w="11906" w:h="16838"/>
          <w:pgMar w:top="1440" w:right="1440" w:bottom="1440" w:left="1440" w:header="708" w:footer="708" w:gutter="0"/>
          <w:cols w:space="708"/>
          <w:docGrid w:linePitch="360"/>
        </w:sectPr>
      </w:pPr>
    </w:p>
    <w:p w14:paraId="722A0D21" w14:textId="77777777" w:rsidR="005D0C82" w:rsidRDefault="005D0C82" w:rsidP="005D0C82">
      <w:pPr>
        <w:rPr>
          <w:b/>
          <w:bCs/>
          <w:sz w:val="24"/>
          <w:szCs w:val="24"/>
          <w:u w:val="single"/>
        </w:rPr>
      </w:pPr>
      <w:r>
        <w:rPr>
          <w:rFonts w:ascii="Calibri" w:eastAsia="Times New Roman" w:hAnsi="Calibri" w:cs="Calibri"/>
          <w:color w:val="4472C4" w:themeColor="accent1"/>
          <w:lang w:eastAsia="en-GB"/>
        </w:rPr>
        <w:lastRenderedPageBreak/>
        <w:t xml:space="preserve">TABLE 2 – </w:t>
      </w:r>
      <w:r w:rsidRPr="007172B7">
        <w:rPr>
          <w:rFonts w:ascii="Calibri" w:eastAsia="Times New Roman" w:hAnsi="Calibri" w:cs="Calibri"/>
          <w:color w:val="4472C4" w:themeColor="accent1"/>
          <w:lang w:eastAsia="en-GB"/>
        </w:rPr>
        <w:t>PLOs (with code and description) and Modules</w:t>
      </w:r>
      <w:r>
        <w:rPr>
          <w:rFonts w:ascii="Calibri" w:eastAsia="Times New Roman" w:hAnsi="Calibri" w:cs="Calibri"/>
          <w:color w:val="4472C4" w:themeColor="accent1"/>
          <w:lang w:eastAsia="en-GB"/>
        </w:rPr>
        <w:t xml:space="preserve"> </w:t>
      </w:r>
      <w:r w:rsidRPr="007172B7">
        <w:rPr>
          <w:rFonts w:ascii="Calibri" w:eastAsia="Times New Roman" w:hAnsi="Calibri" w:cs="Calibri"/>
          <w:color w:val="4472C4" w:themeColor="accent1"/>
          <w:lang w:eastAsia="en-GB"/>
        </w:rPr>
        <w:t xml:space="preserve">(with Topic and Partner) considered for the </w:t>
      </w:r>
      <w:r w:rsidRPr="00B26800">
        <w:rPr>
          <w:rFonts w:ascii="Calibri" w:eastAsia="Times New Roman" w:hAnsi="Calibri" w:cs="Calibri"/>
          <w:b/>
          <w:bCs/>
          <w:color w:val="4472C4" w:themeColor="accent1"/>
          <w:lang w:eastAsia="en-GB"/>
        </w:rPr>
        <w:t>EPM Profile.</w:t>
      </w:r>
    </w:p>
    <w:tbl>
      <w:tblPr>
        <w:tblW w:w="13928" w:type="dxa"/>
        <w:tblCellMar>
          <w:left w:w="0" w:type="dxa"/>
          <w:right w:w="0" w:type="dxa"/>
        </w:tblCellMar>
        <w:tblLook w:val="04A0" w:firstRow="1" w:lastRow="0" w:firstColumn="1" w:lastColumn="0" w:noHBand="0" w:noVBand="1"/>
      </w:tblPr>
      <w:tblGrid>
        <w:gridCol w:w="1119"/>
        <w:gridCol w:w="4253"/>
        <w:gridCol w:w="992"/>
        <w:gridCol w:w="2126"/>
        <w:gridCol w:w="5438"/>
      </w:tblGrid>
      <w:tr w:rsidR="005D0C82" w:rsidRPr="004F4119" w14:paraId="35DDA177" w14:textId="77777777" w:rsidTr="00AE6FBD">
        <w:trPr>
          <w:trHeight w:val="285"/>
        </w:trPr>
        <w:tc>
          <w:tcPr>
            <w:tcW w:w="1119" w:type="dxa"/>
            <w:tcBorders>
              <w:top w:val="single" w:sz="12" w:space="0" w:color="000000"/>
              <w:left w:val="single" w:sz="12" w:space="0" w:color="000000"/>
              <w:bottom w:val="single" w:sz="12" w:space="0" w:color="000000"/>
              <w:right w:val="single" w:sz="6" w:space="0" w:color="000000"/>
            </w:tcBorders>
            <w:tcMar>
              <w:top w:w="0" w:type="dxa"/>
              <w:left w:w="45" w:type="dxa"/>
              <w:bottom w:w="0" w:type="dxa"/>
              <w:right w:w="45" w:type="dxa"/>
            </w:tcMar>
            <w:vAlign w:val="center"/>
            <w:hideMark/>
          </w:tcPr>
          <w:p w14:paraId="5246A3EC" w14:textId="77777777" w:rsidR="005D0C82" w:rsidRPr="004F4119" w:rsidRDefault="005D0C82" w:rsidP="006C3DC5">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PLO #</w:t>
            </w:r>
          </w:p>
        </w:tc>
        <w:tc>
          <w:tcPr>
            <w:tcW w:w="4253" w:type="dxa"/>
            <w:tcBorders>
              <w:top w:val="single" w:sz="12"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7B0B752A" w14:textId="77777777" w:rsidR="005D0C82" w:rsidRPr="004F4119" w:rsidRDefault="005D0C82" w:rsidP="006C3DC5">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 xml:space="preserve">PLO </w:t>
            </w:r>
            <w:proofErr w:type="spellStart"/>
            <w:r w:rsidRPr="004F4119">
              <w:rPr>
                <w:rFonts w:eastAsia="Times New Roman" w:cstheme="minorHAnsi"/>
                <w:b/>
                <w:bCs/>
                <w:sz w:val="20"/>
                <w:szCs w:val="20"/>
                <w:lang w:val="pt-PT" w:eastAsia="pt-PT"/>
              </w:rPr>
              <w:t>Description</w:t>
            </w:r>
            <w:proofErr w:type="spellEnd"/>
          </w:p>
        </w:tc>
        <w:tc>
          <w:tcPr>
            <w:tcW w:w="992" w:type="dxa"/>
            <w:tcBorders>
              <w:top w:val="single" w:sz="12"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019AC3B3" w14:textId="77777777" w:rsidR="005D0C82" w:rsidRPr="004F4119" w:rsidRDefault="005D0C82" w:rsidP="006C3DC5">
            <w:pPr>
              <w:spacing w:after="0" w:line="240" w:lineRule="auto"/>
              <w:jc w:val="center"/>
              <w:rPr>
                <w:rFonts w:eastAsia="Times New Roman" w:cstheme="minorHAnsi"/>
                <w:b/>
                <w:bCs/>
                <w:sz w:val="20"/>
                <w:szCs w:val="20"/>
                <w:lang w:val="pt-PT" w:eastAsia="pt-PT"/>
              </w:rPr>
            </w:pPr>
            <w:proofErr w:type="spellStart"/>
            <w:r w:rsidRPr="004F4119">
              <w:rPr>
                <w:rFonts w:eastAsia="Times New Roman" w:cstheme="minorHAnsi"/>
                <w:b/>
                <w:bCs/>
                <w:sz w:val="20"/>
                <w:szCs w:val="20"/>
                <w:lang w:val="pt-PT" w:eastAsia="pt-PT"/>
              </w:rPr>
              <w:t>Partner</w:t>
            </w:r>
            <w:proofErr w:type="spellEnd"/>
          </w:p>
        </w:tc>
        <w:tc>
          <w:tcPr>
            <w:tcW w:w="2126" w:type="dxa"/>
            <w:tcBorders>
              <w:top w:val="single" w:sz="12"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29524BD2" w14:textId="77777777" w:rsidR="005D0C82" w:rsidRPr="004F4119" w:rsidRDefault="005D0C82" w:rsidP="006C3DC5">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Module</w:t>
            </w:r>
          </w:p>
        </w:tc>
        <w:tc>
          <w:tcPr>
            <w:tcW w:w="543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5338E0E" w14:textId="77777777" w:rsidR="005D0C82" w:rsidRPr="004F4119" w:rsidRDefault="005D0C82" w:rsidP="006C3DC5">
            <w:pPr>
              <w:spacing w:after="0" w:line="240" w:lineRule="auto"/>
              <w:jc w:val="center"/>
              <w:rPr>
                <w:rFonts w:eastAsia="Times New Roman" w:cstheme="minorHAnsi"/>
                <w:b/>
                <w:bCs/>
                <w:sz w:val="20"/>
                <w:szCs w:val="20"/>
                <w:lang w:val="pt-PT" w:eastAsia="pt-PT"/>
              </w:rPr>
            </w:pPr>
            <w:proofErr w:type="spellStart"/>
            <w:r w:rsidRPr="004F4119">
              <w:rPr>
                <w:rFonts w:eastAsia="Times New Roman" w:cstheme="minorHAnsi"/>
                <w:b/>
                <w:bCs/>
                <w:sz w:val="20"/>
                <w:szCs w:val="20"/>
                <w:lang w:val="pt-PT" w:eastAsia="pt-PT"/>
              </w:rPr>
              <w:t>Topic</w:t>
            </w:r>
            <w:proofErr w:type="spellEnd"/>
          </w:p>
        </w:tc>
      </w:tr>
      <w:tr w:rsidR="005D0C82" w:rsidRPr="004F4119" w14:paraId="0BC4EF16"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12882375" w14:textId="77777777" w:rsidR="005D0C82" w:rsidRPr="004F4119" w:rsidRDefault="005D0C82" w:rsidP="006C3DC5">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 xml:space="preserve">A - DEMONSTRATE AWARENESS OF RELEVANT LEGISLATION, </w:t>
            </w:r>
            <w:proofErr w:type="gramStart"/>
            <w:r w:rsidRPr="004F4119">
              <w:rPr>
                <w:rFonts w:eastAsia="Times New Roman" w:cstheme="minorHAnsi"/>
                <w:b/>
                <w:bCs/>
                <w:sz w:val="20"/>
                <w:szCs w:val="20"/>
                <w:lang w:val="en-US" w:eastAsia="pt-PT"/>
              </w:rPr>
              <w:t>POLICY</w:t>
            </w:r>
            <w:proofErr w:type="gramEnd"/>
            <w:r w:rsidRPr="004F4119">
              <w:rPr>
                <w:rFonts w:eastAsia="Times New Roman" w:cstheme="minorHAnsi"/>
                <w:b/>
                <w:bCs/>
                <w:sz w:val="20"/>
                <w:szCs w:val="20"/>
                <w:lang w:val="en-US" w:eastAsia="pt-PT"/>
              </w:rPr>
              <w:t xml:space="preserve"> AND LEGAL CONSTRAINTS</w:t>
            </w:r>
          </w:p>
        </w:tc>
      </w:tr>
      <w:tr w:rsidR="005D0C82" w:rsidRPr="004F4119" w14:paraId="44D220A2"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1D14DF95" w14:textId="77777777" w:rsidR="005D0C82" w:rsidRPr="004F4119" w:rsidRDefault="005D0C82" w:rsidP="006C3DC5">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A1. RULES AND LEGISLATION</w:t>
            </w:r>
          </w:p>
        </w:tc>
      </w:tr>
      <w:tr w:rsidR="005D0C82" w:rsidRPr="004F4119" w14:paraId="6D4FAECA"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4C3AC7F5" w14:textId="77777777" w:rsidR="005D0C82" w:rsidRPr="004F4119" w:rsidRDefault="005D0C82" w:rsidP="006C3DC5">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A1.1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615EB6F" w14:textId="77777777" w:rsidR="005D0C82" w:rsidRPr="004F4119" w:rsidRDefault="005D0C82" w:rsidP="006C3DC5">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Knowledge and understanding of the impact and the range of applicability of local, regional, </w:t>
            </w:r>
            <w:proofErr w:type="gramStart"/>
            <w:r w:rsidRPr="004F4119">
              <w:rPr>
                <w:rFonts w:eastAsia="Times New Roman" w:cstheme="minorHAnsi"/>
                <w:sz w:val="20"/>
                <w:szCs w:val="20"/>
                <w:lang w:val="en-US" w:eastAsia="pt-PT"/>
              </w:rPr>
              <w:t>national</w:t>
            </w:r>
            <w:proofErr w:type="gramEnd"/>
            <w:r w:rsidRPr="004F4119">
              <w:rPr>
                <w:rFonts w:eastAsia="Times New Roman" w:cstheme="minorHAnsi"/>
                <w:sz w:val="20"/>
                <w:szCs w:val="20"/>
                <w:lang w:val="en-US" w:eastAsia="pt-PT"/>
              </w:rPr>
              <w:t xml:space="preserve"> and European legislation </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1F5A43E" w14:textId="3C88D9F3" w:rsidR="005D0C82" w:rsidRPr="009C13D8" w:rsidRDefault="00A77CD9" w:rsidP="00A77CD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7AAAABA" w14:textId="03071BD2" w:rsidR="005D0C82" w:rsidRPr="009C13D8" w:rsidRDefault="00A77CD9" w:rsidP="00A77CD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96470FF" w14:textId="03185440" w:rsidR="005D0C82" w:rsidRPr="009C13D8" w:rsidRDefault="00FE3C04" w:rsidP="006C3DC5">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Law foundations in relation to forensic computing</w:t>
            </w:r>
          </w:p>
        </w:tc>
      </w:tr>
      <w:tr w:rsidR="00131A28" w:rsidRPr="004F4119" w14:paraId="72827E71" w14:textId="77777777" w:rsidTr="00AE6FBD">
        <w:trPr>
          <w:trHeight w:val="285"/>
        </w:trPr>
        <w:tc>
          <w:tcPr>
            <w:tcW w:w="1119"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24F17884" w14:textId="77777777" w:rsidR="00131A28" w:rsidRPr="004F4119" w:rsidRDefault="00131A28" w:rsidP="006C3DC5">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A1.2</w:t>
            </w:r>
          </w:p>
        </w:tc>
        <w:tc>
          <w:tcPr>
            <w:tcW w:w="4253" w:type="dxa"/>
            <w:vMerge w:val="restart"/>
            <w:tcBorders>
              <w:top w:val="single" w:sz="6" w:space="0" w:color="CCCCCC"/>
              <w:left w:val="single" w:sz="6" w:space="0" w:color="CCCCCC"/>
              <w:right w:val="single" w:sz="6" w:space="0" w:color="000000"/>
            </w:tcBorders>
            <w:tcMar>
              <w:top w:w="0" w:type="dxa"/>
              <w:left w:w="45" w:type="dxa"/>
              <w:bottom w:w="0" w:type="dxa"/>
              <w:right w:w="45" w:type="dxa"/>
            </w:tcMar>
            <w:vAlign w:val="center"/>
            <w:hideMark/>
          </w:tcPr>
          <w:p w14:paraId="5EA9209D" w14:textId="77777777" w:rsidR="00131A28" w:rsidRPr="004F4119" w:rsidRDefault="00131A28" w:rsidP="006C3DC5">
            <w:pPr>
              <w:spacing w:after="0" w:line="240" w:lineRule="auto"/>
              <w:rPr>
                <w:rFonts w:eastAsia="Times New Roman" w:cstheme="minorHAnsi"/>
                <w:sz w:val="20"/>
                <w:szCs w:val="20"/>
                <w:lang w:val="en-US" w:eastAsia="pt-PT"/>
              </w:rPr>
            </w:pPr>
            <w:r w:rsidRPr="004F4119">
              <w:rPr>
                <w:rFonts w:eastAsia="Times New Roman" w:cstheme="minorHAnsi"/>
                <w:color w:val="000000"/>
                <w:sz w:val="20"/>
                <w:szCs w:val="20"/>
                <w:lang w:val="en-US" w:eastAsia="pt-PT"/>
              </w:rPr>
              <w:t>The policies and legal constrain</w:t>
            </w:r>
            <w:r>
              <w:rPr>
                <w:rFonts w:eastAsia="Times New Roman" w:cstheme="minorHAnsi"/>
                <w:color w:val="000000"/>
                <w:sz w:val="20"/>
                <w:szCs w:val="20"/>
                <w:lang w:val="en-US" w:eastAsia="pt-PT"/>
              </w:rPr>
              <w:t>t</w:t>
            </w:r>
            <w:r w:rsidRPr="004F4119">
              <w:rPr>
                <w:rFonts w:eastAsia="Times New Roman" w:cstheme="minorHAnsi"/>
                <w:color w:val="000000"/>
                <w:sz w:val="20"/>
                <w:szCs w:val="20"/>
                <w:lang w:val="en-US" w:eastAsia="pt-PT"/>
              </w:rPr>
              <w:t>s, related to risks management (</w:t>
            </w:r>
            <w:proofErr w:type="gramStart"/>
            <w:r w:rsidRPr="002B0EA1">
              <w:rPr>
                <w:rFonts w:eastAsia="Times New Roman" w:cstheme="minorHAnsi"/>
                <w:i/>
                <w:iCs/>
                <w:color w:val="000000"/>
                <w:sz w:val="20"/>
                <w:szCs w:val="20"/>
                <w:lang w:val="en-US" w:eastAsia="pt-PT"/>
              </w:rPr>
              <w:t>e.g.</w:t>
            </w:r>
            <w:proofErr w:type="gramEnd"/>
            <w:r w:rsidRPr="004F4119">
              <w:rPr>
                <w:rFonts w:eastAsia="Times New Roman" w:cstheme="minorHAnsi"/>
                <w:color w:val="000000"/>
                <w:sz w:val="20"/>
                <w:szCs w:val="20"/>
                <w:lang w:val="en-US" w:eastAsia="pt-PT"/>
              </w:rPr>
              <w:t xml:space="preserve"> </w:t>
            </w:r>
            <w:proofErr w:type="spellStart"/>
            <w:r w:rsidRPr="004F4119">
              <w:rPr>
                <w:rFonts w:eastAsia="Times New Roman" w:cstheme="minorHAnsi"/>
                <w:color w:val="000000"/>
                <w:sz w:val="20"/>
                <w:szCs w:val="20"/>
                <w:lang w:val="en-US" w:eastAsia="pt-PT"/>
              </w:rPr>
              <w:t>labour</w:t>
            </w:r>
            <w:proofErr w:type="spellEnd"/>
            <w:r w:rsidRPr="004F4119">
              <w:rPr>
                <w:rFonts w:eastAsia="Times New Roman" w:cstheme="minorHAnsi"/>
                <w:color w:val="000000"/>
                <w:sz w:val="20"/>
                <w:szCs w:val="20"/>
                <w:lang w:val="en-US" w:eastAsia="pt-PT"/>
              </w:rPr>
              <w:t xml:space="preserve"> risks, cyber risk, natural risk, </w:t>
            </w:r>
            <w:r w:rsidRPr="002B0EA1">
              <w:rPr>
                <w:rFonts w:eastAsia="Times New Roman" w:cstheme="minorHAnsi"/>
                <w:i/>
                <w:iCs/>
                <w:color w:val="000000"/>
                <w:sz w:val="20"/>
                <w:szCs w:val="20"/>
                <w:lang w:val="en-US" w:eastAsia="pt-PT"/>
              </w:rPr>
              <w:t>etc</w:t>
            </w:r>
            <w:r w:rsidRPr="004F4119">
              <w:rPr>
                <w:rFonts w:eastAsia="Times New Roman" w:cstheme="minorHAnsi"/>
                <w:color w:val="000000"/>
                <w:sz w:val="20"/>
                <w:szCs w:val="20"/>
                <w:lang w:val="en-US" w:eastAsia="pt-PT"/>
              </w:rPr>
              <w:t>.)</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551DE0" w14:textId="77777777" w:rsidR="00131A28" w:rsidRPr="004F4119" w:rsidRDefault="00131A28" w:rsidP="006C3DC5">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 xml:space="preserve">UNIVAQ </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67D0FF" w14:textId="77777777" w:rsidR="00131A28" w:rsidRPr="004F4119" w:rsidRDefault="00131A28" w:rsidP="006C3DC5">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 xml:space="preserve">Cyber Security Risks and Data Protection </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6C9B070" w14:textId="77777777" w:rsidR="00131A28" w:rsidRPr="004F4119" w:rsidRDefault="00131A28" w:rsidP="006C3DC5">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Most of the modern services and infrastructures (telecommunications, energy, water supply, transportation, </w:t>
            </w:r>
            <w:proofErr w:type="spellStart"/>
            <w:r w:rsidRPr="004F4119">
              <w:rPr>
                <w:rFonts w:eastAsia="Times New Roman" w:cstheme="minorHAnsi"/>
                <w:sz w:val="20"/>
                <w:szCs w:val="20"/>
                <w:lang w:val="en-US" w:eastAsia="pt-PT"/>
              </w:rPr>
              <w:t>etc</w:t>
            </w:r>
            <w:proofErr w:type="spellEnd"/>
            <w:r w:rsidRPr="004F4119">
              <w:rPr>
                <w:rFonts w:eastAsia="Times New Roman" w:cstheme="minorHAnsi"/>
                <w:sz w:val="20"/>
                <w:szCs w:val="20"/>
                <w:lang w:val="en-US" w:eastAsia="pt-PT"/>
              </w:rPr>
              <w:t>) rely on electronic and computer systems which can be attacked. It is of major importance to maintain these services working properly.</w:t>
            </w:r>
          </w:p>
        </w:tc>
      </w:tr>
      <w:tr w:rsidR="00131A28" w:rsidRPr="004F4119" w14:paraId="594C8CC5" w14:textId="77777777" w:rsidTr="00AE6FBD">
        <w:trPr>
          <w:trHeight w:val="285"/>
        </w:trPr>
        <w:tc>
          <w:tcPr>
            <w:tcW w:w="1119" w:type="dxa"/>
            <w:vMerge/>
            <w:tcBorders>
              <w:left w:val="single" w:sz="12" w:space="0" w:color="000000"/>
              <w:right w:val="single" w:sz="6" w:space="0" w:color="000000"/>
            </w:tcBorders>
            <w:vAlign w:val="center"/>
            <w:hideMark/>
          </w:tcPr>
          <w:p w14:paraId="1339B961" w14:textId="77777777" w:rsidR="00131A28" w:rsidRPr="004F4119" w:rsidRDefault="00131A28" w:rsidP="006C3DC5">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hideMark/>
          </w:tcPr>
          <w:p w14:paraId="28896953" w14:textId="77777777" w:rsidR="00131A28" w:rsidRPr="004F4119" w:rsidRDefault="00131A28" w:rsidP="006C3DC5">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9A59A3" w14:textId="77777777" w:rsidR="00131A28" w:rsidRPr="004F4119" w:rsidRDefault="00131A28" w:rsidP="006C3DC5">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UdG</w:t>
            </w:r>
            <w:proofErr w:type="spellEnd"/>
            <w:r w:rsidRPr="004F4119">
              <w:rPr>
                <w:rFonts w:eastAsia="Times New Roman" w:cstheme="minorHAnsi"/>
                <w:sz w:val="20"/>
                <w:szCs w:val="20"/>
                <w:lang w:val="pt-PT" w:eastAsia="pt-PT"/>
              </w:rPr>
              <w:t xml:space="preserve"> </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D9CCD" w14:textId="77777777" w:rsidR="00131A28" w:rsidRPr="004F4119" w:rsidRDefault="00131A28" w:rsidP="006C3DC5">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 xml:space="preserve">Cyber Security Risks and Data Protection </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E255577" w14:textId="77777777" w:rsidR="00131A28" w:rsidRPr="004F4119" w:rsidRDefault="00131A28" w:rsidP="006C3DC5">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Most of the modern services and infrastructures (telecommunications, energy, water supply, transportation, </w:t>
            </w:r>
            <w:proofErr w:type="spellStart"/>
            <w:r w:rsidRPr="004F4119">
              <w:rPr>
                <w:rFonts w:eastAsia="Times New Roman" w:cstheme="minorHAnsi"/>
                <w:sz w:val="20"/>
                <w:szCs w:val="20"/>
                <w:lang w:val="en-US" w:eastAsia="pt-PT"/>
              </w:rPr>
              <w:t>etc</w:t>
            </w:r>
            <w:proofErr w:type="spellEnd"/>
            <w:r w:rsidRPr="004F4119">
              <w:rPr>
                <w:rFonts w:eastAsia="Times New Roman" w:cstheme="minorHAnsi"/>
                <w:sz w:val="20"/>
                <w:szCs w:val="20"/>
                <w:lang w:val="en-US" w:eastAsia="pt-PT"/>
              </w:rPr>
              <w:t>) rely on electronic and computer systems which can be attacked. It is of major importance to maintain these services working properly.</w:t>
            </w:r>
          </w:p>
        </w:tc>
      </w:tr>
      <w:tr w:rsidR="00131A28" w:rsidRPr="004F4119" w14:paraId="1519E4ED" w14:textId="77777777" w:rsidTr="00AE6FBD">
        <w:trPr>
          <w:trHeight w:val="285"/>
        </w:trPr>
        <w:tc>
          <w:tcPr>
            <w:tcW w:w="1119" w:type="dxa"/>
            <w:vMerge/>
            <w:tcBorders>
              <w:left w:val="single" w:sz="12" w:space="0" w:color="000000"/>
              <w:right w:val="single" w:sz="6" w:space="0" w:color="000000"/>
            </w:tcBorders>
            <w:vAlign w:val="center"/>
          </w:tcPr>
          <w:p w14:paraId="5B43A424" w14:textId="77777777" w:rsidR="00131A28" w:rsidRPr="004F4119" w:rsidRDefault="00131A28" w:rsidP="006C3DC5">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4CFCD2FE" w14:textId="77777777" w:rsidR="00131A28" w:rsidRPr="004F4119" w:rsidRDefault="00131A28" w:rsidP="006C3DC5">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A3732EB" w14:textId="7971ACC3" w:rsidR="00131A28" w:rsidRPr="009C13D8" w:rsidRDefault="00131A28" w:rsidP="006C3DC5">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2A91047" w14:textId="01102807" w:rsidR="00131A28" w:rsidRPr="009C13D8" w:rsidRDefault="00131A28" w:rsidP="006C3DC5">
            <w:pPr>
              <w:spacing w:after="0" w:line="240" w:lineRule="auto"/>
              <w:jc w:val="center"/>
              <w:rPr>
                <w:rFonts w:eastAsia="Times New Roman" w:cstheme="minorHAnsi"/>
                <w:sz w:val="20"/>
                <w:szCs w:val="20"/>
                <w:lang w:val="en-US" w:eastAsia="pt-PT"/>
              </w:rPr>
            </w:pPr>
            <w:r w:rsidRPr="009873C2">
              <w:rPr>
                <w:rFonts w:eastAsia="Times New Roman" w:cstheme="minorHAnsi"/>
                <w:sz w:val="20"/>
                <w:szCs w:val="20"/>
                <w:highlight w:val="yellow"/>
                <w:lang w:val="en-US" w:eastAsia="pt-PT"/>
              </w:rPr>
              <w:t>Fin</w:t>
            </w:r>
            <w:r w:rsidR="009873C2" w:rsidRPr="009873C2">
              <w:rPr>
                <w:rFonts w:eastAsia="Times New Roman" w:cstheme="minorHAnsi"/>
                <w:sz w:val="20"/>
                <w:szCs w:val="20"/>
                <w:highlight w:val="yellow"/>
                <w:lang w:val="en-US" w:eastAsia="pt-PT"/>
              </w:rPr>
              <w:t xml:space="preserve"> </w:t>
            </w:r>
            <w:r w:rsidRPr="009873C2">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AE24265" w14:textId="275D0028" w:rsidR="00131A28" w:rsidRPr="009C13D8" w:rsidRDefault="00FE3C04" w:rsidP="006C3DC5">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Relevant regulatory frameworks for financial services, and the practice of regulatory compliance in corporate organ</w:t>
            </w:r>
            <w:r w:rsidRPr="00D36A05">
              <w:rPr>
                <w:rFonts w:eastAsia="Times New Roman" w:cstheme="minorHAnsi"/>
                <w:color w:val="FF0000"/>
                <w:sz w:val="20"/>
                <w:szCs w:val="20"/>
                <w:highlight w:val="yellow"/>
                <w:lang w:val="en-US" w:eastAsia="pt-PT"/>
              </w:rPr>
              <w:t>i</w:t>
            </w:r>
            <w:r w:rsidR="00D36A05" w:rsidRPr="00D36A05">
              <w:rPr>
                <w:rFonts w:eastAsia="Times New Roman" w:cstheme="minorHAnsi"/>
                <w:color w:val="FF0000"/>
                <w:sz w:val="20"/>
                <w:szCs w:val="20"/>
                <w:highlight w:val="yellow"/>
                <w:lang w:val="en-US" w:eastAsia="pt-PT"/>
              </w:rPr>
              <w:t>z</w:t>
            </w:r>
            <w:r w:rsidRPr="009C13D8">
              <w:rPr>
                <w:rFonts w:eastAsia="Times New Roman" w:cstheme="minorHAnsi"/>
                <w:sz w:val="20"/>
                <w:szCs w:val="20"/>
                <w:lang w:val="en-US" w:eastAsia="pt-PT"/>
              </w:rPr>
              <w:t>ations</w:t>
            </w:r>
          </w:p>
        </w:tc>
      </w:tr>
      <w:tr w:rsidR="00131A28" w:rsidRPr="004F4119" w14:paraId="35C7CDC7" w14:textId="77777777" w:rsidTr="00AE6FBD">
        <w:trPr>
          <w:trHeight w:val="285"/>
        </w:trPr>
        <w:tc>
          <w:tcPr>
            <w:tcW w:w="1119" w:type="dxa"/>
            <w:vMerge/>
            <w:tcBorders>
              <w:left w:val="single" w:sz="12" w:space="0" w:color="000000"/>
              <w:bottom w:val="single" w:sz="6" w:space="0" w:color="000000"/>
              <w:right w:val="single" w:sz="6" w:space="0" w:color="000000"/>
            </w:tcBorders>
            <w:vAlign w:val="center"/>
          </w:tcPr>
          <w:p w14:paraId="47F098A0" w14:textId="77777777" w:rsidR="00131A28" w:rsidRPr="004F4119" w:rsidRDefault="00131A28" w:rsidP="006C3DC5">
            <w:pPr>
              <w:spacing w:after="0" w:line="240" w:lineRule="auto"/>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vAlign w:val="center"/>
          </w:tcPr>
          <w:p w14:paraId="741BFC14" w14:textId="77777777" w:rsidR="00131A28" w:rsidRPr="004F4119" w:rsidRDefault="00131A28" w:rsidP="006C3DC5">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0A26FD1" w14:textId="67300229" w:rsidR="00131A28" w:rsidRPr="009C13D8" w:rsidRDefault="00131A28" w:rsidP="006C3DC5">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2A89C24" w14:textId="13DCC1F7" w:rsidR="00131A28" w:rsidRPr="009C13D8" w:rsidRDefault="00131A28" w:rsidP="006C3DC5">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97AC441" w14:textId="722EFC53" w:rsidR="00131A28" w:rsidRPr="009C13D8" w:rsidRDefault="00FE3C04" w:rsidP="006C3DC5">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The application of investigative guidelines, ethical </w:t>
            </w:r>
            <w:proofErr w:type="gramStart"/>
            <w:r w:rsidRPr="009C13D8">
              <w:rPr>
                <w:rFonts w:eastAsia="Times New Roman" w:cstheme="minorHAnsi"/>
                <w:sz w:val="20"/>
                <w:szCs w:val="20"/>
                <w:lang w:val="en-US" w:eastAsia="pt-PT"/>
              </w:rPr>
              <w:t>practices</w:t>
            </w:r>
            <w:proofErr w:type="gramEnd"/>
            <w:r w:rsidRPr="009C13D8">
              <w:rPr>
                <w:rFonts w:eastAsia="Times New Roman" w:cstheme="minorHAnsi"/>
                <w:sz w:val="20"/>
                <w:szCs w:val="20"/>
                <w:lang w:val="en-US" w:eastAsia="pt-PT"/>
              </w:rPr>
              <w:t xml:space="preserve"> and legislation</w:t>
            </w:r>
          </w:p>
        </w:tc>
      </w:tr>
      <w:tr w:rsidR="00131A28" w:rsidRPr="004F4119" w14:paraId="23279328" w14:textId="77777777" w:rsidTr="00AE6FBD">
        <w:trPr>
          <w:trHeight w:val="285"/>
        </w:trPr>
        <w:tc>
          <w:tcPr>
            <w:tcW w:w="1119"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68C159E6" w14:textId="77777777" w:rsidR="00131A28" w:rsidRPr="004F4119" w:rsidRDefault="00131A28" w:rsidP="006C3DC5">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A1.3</w:t>
            </w:r>
          </w:p>
        </w:tc>
        <w:tc>
          <w:tcPr>
            <w:tcW w:w="4253" w:type="dxa"/>
            <w:vMerge w:val="restart"/>
            <w:tcBorders>
              <w:top w:val="single" w:sz="6" w:space="0" w:color="CCCCCC"/>
              <w:left w:val="single" w:sz="6" w:space="0" w:color="CCCCCC"/>
              <w:right w:val="single" w:sz="6" w:space="0" w:color="000000"/>
            </w:tcBorders>
            <w:tcMar>
              <w:top w:w="0" w:type="dxa"/>
              <w:left w:w="45" w:type="dxa"/>
              <w:bottom w:w="0" w:type="dxa"/>
              <w:right w:w="45" w:type="dxa"/>
            </w:tcMar>
            <w:vAlign w:val="center"/>
            <w:hideMark/>
          </w:tcPr>
          <w:p w14:paraId="5CA2C1D1" w14:textId="77777777" w:rsidR="00131A28" w:rsidRPr="004F4119" w:rsidRDefault="00131A28" w:rsidP="006C3DC5">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The legal framework that determines public policies in terms of civil protection services</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F25307" w14:textId="77777777" w:rsidR="00131A28" w:rsidRPr="009C13D8" w:rsidRDefault="00131A28" w:rsidP="006C3DC5">
            <w:pPr>
              <w:spacing w:after="0" w:line="240" w:lineRule="auto"/>
              <w:jc w:val="center"/>
              <w:rPr>
                <w:rFonts w:eastAsia="Times New Roman" w:cstheme="minorHAnsi"/>
                <w:sz w:val="20"/>
                <w:szCs w:val="20"/>
                <w:lang w:val="pt-PT" w:eastAsia="pt-PT"/>
              </w:rPr>
            </w:pPr>
            <w:proofErr w:type="spellStart"/>
            <w:r w:rsidRPr="009C13D8">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82728" w14:textId="77777777" w:rsidR="00131A28" w:rsidRPr="009C13D8" w:rsidRDefault="00131A28" w:rsidP="006C3DC5">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Civil Protection Structures and Agents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FB30DDC" w14:textId="77777777" w:rsidR="00131A28" w:rsidRPr="009C13D8" w:rsidRDefault="00131A28" w:rsidP="006C3DC5">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The different organizations, structures and civil protection agents are discussed regarding the structure, organization, </w:t>
            </w:r>
            <w:proofErr w:type="gramStart"/>
            <w:r w:rsidRPr="009C13D8">
              <w:rPr>
                <w:rFonts w:eastAsia="Times New Roman" w:cstheme="minorHAnsi"/>
                <w:sz w:val="20"/>
                <w:szCs w:val="20"/>
                <w:lang w:val="en-US" w:eastAsia="pt-PT"/>
              </w:rPr>
              <w:t>competences</w:t>
            </w:r>
            <w:proofErr w:type="gramEnd"/>
            <w:r w:rsidRPr="009C13D8">
              <w:rPr>
                <w:rFonts w:eastAsia="Times New Roman" w:cstheme="minorHAnsi"/>
                <w:sz w:val="20"/>
                <w:szCs w:val="20"/>
                <w:lang w:val="en-US" w:eastAsia="pt-PT"/>
              </w:rPr>
              <w:t xml:space="preserve"> and duties.</w:t>
            </w:r>
          </w:p>
        </w:tc>
      </w:tr>
      <w:tr w:rsidR="00131A28" w:rsidRPr="004F4119" w14:paraId="0FD11697" w14:textId="77777777" w:rsidTr="00AE6FBD">
        <w:trPr>
          <w:trHeight w:val="285"/>
        </w:trPr>
        <w:tc>
          <w:tcPr>
            <w:tcW w:w="1119" w:type="dxa"/>
            <w:vMerge/>
            <w:tcBorders>
              <w:left w:val="single" w:sz="12" w:space="0" w:color="000000"/>
              <w:right w:val="single" w:sz="6" w:space="0" w:color="000000"/>
            </w:tcBorders>
            <w:vAlign w:val="center"/>
            <w:hideMark/>
          </w:tcPr>
          <w:p w14:paraId="40451E07" w14:textId="77777777" w:rsidR="00131A28" w:rsidRPr="004F4119" w:rsidRDefault="00131A28" w:rsidP="006C3DC5">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hideMark/>
          </w:tcPr>
          <w:p w14:paraId="369DCABC" w14:textId="77777777" w:rsidR="00131A28" w:rsidRPr="004F4119" w:rsidRDefault="00131A28" w:rsidP="006C3DC5">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77601E" w14:textId="78758F2D" w:rsidR="0084426E" w:rsidRPr="009C13D8" w:rsidRDefault="0084426E" w:rsidP="0084426E">
            <w:pPr>
              <w:spacing w:after="0" w:line="240" w:lineRule="auto"/>
              <w:jc w:val="center"/>
              <w:rPr>
                <w:rFonts w:eastAsia="Times New Roman" w:cstheme="minorHAnsi"/>
                <w:sz w:val="20"/>
                <w:szCs w:val="20"/>
                <w:lang w:val="pt-PT" w:eastAsia="pt-PT"/>
              </w:rPr>
            </w:pPr>
            <w:r w:rsidRPr="00B26800">
              <w:rPr>
                <w:rFonts w:eastAsia="Times New Roman" w:cstheme="minorHAnsi"/>
                <w:color w:val="000000" w:themeColor="text1"/>
                <w:sz w:val="20"/>
                <w:szCs w:val="20"/>
                <w:lang w:val="pt-PT" w:eastAsia="pt-PT"/>
              </w:rPr>
              <w:t>EDIMAS</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AF463A" w14:textId="77777777" w:rsidR="00131A28" w:rsidRPr="009C13D8" w:rsidRDefault="00131A28" w:rsidP="006C3DC5">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National and European Civil Protection</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89D6ECC" w14:textId="77777777" w:rsidR="00B26800" w:rsidRPr="009C621C" w:rsidRDefault="00B26800" w:rsidP="00B26800">
            <w:pPr>
              <w:pStyle w:val="PreformattatoHTML"/>
              <w:spacing w:line="240" w:lineRule="atLeast"/>
              <w:contextualSpacing/>
              <w:jc w:val="both"/>
              <w:rPr>
                <w:rFonts w:asciiTheme="minorHAnsi" w:hAnsiTheme="minorHAnsi" w:cstheme="minorHAnsi"/>
                <w:sz w:val="22"/>
                <w:szCs w:val="22"/>
                <w:lang w:val="en-US" w:eastAsia="pt-PT"/>
              </w:rPr>
            </w:pPr>
            <w:r w:rsidRPr="009C621C">
              <w:rPr>
                <w:rFonts w:asciiTheme="minorHAnsi" w:hAnsiTheme="minorHAnsi" w:cstheme="minorHAnsi"/>
                <w:sz w:val="22"/>
                <w:szCs w:val="22"/>
                <w:lang w:val="en-US" w:eastAsia="pt-PT"/>
              </w:rPr>
              <w:t>The module provides knowledge about of “European Civil Protection system” and the characteristics that this “public service” has in the Member States.</w:t>
            </w:r>
          </w:p>
          <w:p w14:paraId="2AB065EC" w14:textId="77777777" w:rsidR="00B26800" w:rsidRPr="009C621C" w:rsidRDefault="00B26800" w:rsidP="00B26800">
            <w:pPr>
              <w:pStyle w:val="PreformattatoHTML"/>
              <w:spacing w:line="240" w:lineRule="atLeast"/>
              <w:contextualSpacing/>
              <w:jc w:val="both"/>
              <w:rPr>
                <w:rFonts w:asciiTheme="minorHAnsi" w:hAnsiTheme="minorHAnsi" w:cstheme="minorHAnsi"/>
                <w:sz w:val="22"/>
                <w:szCs w:val="22"/>
                <w:lang w:val="en-US" w:eastAsia="pt-PT"/>
              </w:rPr>
            </w:pPr>
            <w:r w:rsidRPr="009C621C">
              <w:rPr>
                <w:rFonts w:asciiTheme="minorHAnsi" w:hAnsiTheme="minorHAnsi" w:cstheme="minorHAnsi"/>
                <w:sz w:val="22"/>
                <w:szCs w:val="22"/>
                <w:lang w:val="en-US" w:eastAsia="pt-PT"/>
              </w:rPr>
              <w:t>It also provides information on the European civil protection Mechanism to which European and foreign States can request support in case of need.</w:t>
            </w:r>
          </w:p>
          <w:p w14:paraId="7325E50D" w14:textId="3A82C7DF" w:rsidR="00131A28" w:rsidRPr="0084426E" w:rsidRDefault="00B26800" w:rsidP="00B26800">
            <w:pPr>
              <w:spacing w:after="0" w:line="240" w:lineRule="auto"/>
              <w:jc w:val="both"/>
              <w:rPr>
                <w:rFonts w:eastAsia="Times New Roman" w:cstheme="minorHAnsi"/>
                <w:sz w:val="20"/>
                <w:szCs w:val="20"/>
                <w:lang w:val="en-US" w:eastAsia="pt-PT"/>
              </w:rPr>
            </w:pPr>
            <w:r w:rsidRPr="009C621C">
              <w:rPr>
                <w:rFonts w:cstheme="minorHAnsi"/>
                <w:lang w:val="en-US" w:eastAsia="pt-PT"/>
              </w:rPr>
              <w:t xml:space="preserve">Particular attention is paid to the functioning and “integration of public and private functions in local, territorial, </w:t>
            </w:r>
            <w:proofErr w:type="gramStart"/>
            <w:r w:rsidRPr="009C621C">
              <w:rPr>
                <w:rFonts w:cstheme="minorHAnsi"/>
                <w:lang w:val="en-US" w:eastAsia="pt-PT"/>
              </w:rPr>
              <w:t>national</w:t>
            </w:r>
            <w:proofErr w:type="gramEnd"/>
            <w:r w:rsidRPr="009C621C">
              <w:rPr>
                <w:rFonts w:cstheme="minorHAnsi"/>
                <w:lang w:val="en-US" w:eastAsia="pt-PT"/>
              </w:rPr>
              <w:t xml:space="preserve"> and European governance structures.</w:t>
            </w:r>
          </w:p>
        </w:tc>
      </w:tr>
      <w:tr w:rsidR="00131A28" w:rsidRPr="004F4119" w14:paraId="6344DF22" w14:textId="77777777" w:rsidTr="00AE6FBD">
        <w:trPr>
          <w:trHeight w:val="285"/>
        </w:trPr>
        <w:tc>
          <w:tcPr>
            <w:tcW w:w="1119" w:type="dxa"/>
            <w:vMerge/>
            <w:tcBorders>
              <w:left w:val="single" w:sz="12" w:space="0" w:color="000000"/>
              <w:bottom w:val="single" w:sz="6" w:space="0" w:color="000000"/>
              <w:right w:val="single" w:sz="6" w:space="0" w:color="000000"/>
            </w:tcBorders>
            <w:vAlign w:val="center"/>
          </w:tcPr>
          <w:p w14:paraId="0D7F37B4" w14:textId="77777777" w:rsidR="00131A28" w:rsidRPr="004F4119" w:rsidRDefault="00131A28" w:rsidP="00131A28">
            <w:pPr>
              <w:spacing w:after="0" w:line="240" w:lineRule="auto"/>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vAlign w:val="center"/>
          </w:tcPr>
          <w:p w14:paraId="6488BA99"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C6B60FD" w14:textId="6DCDC552" w:rsidR="00131A28" w:rsidRPr="009C13D8" w:rsidRDefault="00131A28" w:rsidP="00131A28">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E74A8D8" w14:textId="0A17DE84" w:rsidR="00131A28" w:rsidRPr="009C13D8" w:rsidRDefault="00131A28" w:rsidP="00131A28">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C7E45B5" w14:textId="73359518" w:rsidR="00131A28" w:rsidRPr="009C13D8" w:rsidRDefault="00FE3C04" w:rsidP="00131A28">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The application of investigative guidelines, ethical </w:t>
            </w:r>
            <w:proofErr w:type="gramStart"/>
            <w:r w:rsidRPr="009C13D8">
              <w:rPr>
                <w:rFonts w:eastAsia="Times New Roman" w:cstheme="minorHAnsi"/>
                <w:sz w:val="20"/>
                <w:szCs w:val="20"/>
                <w:lang w:val="en-US" w:eastAsia="pt-PT"/>
              </w:rPr>
              <w:t>practices</w:t>
            </w:r>
            <w:proofErr w:type="gramEnd"/>
            <w:r w:rsidRPr="009C13D8">
              <w:rPr>
                <w:rFonts w:eastAsia="Times New Roman" w:cstheme="minorHAnsi"/>
                <w:sz w:val="20"/>
                <w:szCs w:val="20"/>
                <w:lang w:val="en-US" w:eastAsia="pt-PT"/>
              </w:rPr>
              <w:t xml:space="preserve"> and legislation</w:t>
            </w:r>
          </w:p>
        </w:tc>
      </w:tr>
      <w:tr w:rsidR="00131A28" w:rsidRPr="004F4119" w14:paraId="5E89C1CD" w14:textId="77777777" w:rsidTr="00AE6FBD">
        <w:trPr>
          <w:trHeight w:val="285"/>
        </w:trPr>
        <w:tc>
          <w:tcPr>
            <w:tcW w:w="1119" w:type="dxa"/>
            <w:vMerge w:val="restar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635C63DD"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A1.4</w:t>
            </w:r>
          </w:p>
        </w:tc>
        <w:tc>
          <w:tcPr>
            <w:tcW w:w="4253"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6FFA49"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The relevant legislation, public policies to mitigate natural and anthropic risks</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E1BD06" w14:textId="77777777" w:rsidR="00131A28" w:rsidRPr="004F4119" w:rsidRDefault="00131A28" w:rsidP="00131A28">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1D8EB5" w14:textId="77777777" w:rsidR="00131A28" w:rsidRPr="004F4119" w:rsidRDefault="00131A28" w:rsidP="00131A28">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 xml:space="preserve">Natural </w:t>
            </w:r>
            <w:proofErr w:type="spellStart"/>
            <w:r w:rsidRPr="004F4119">
              <w:rPr>
                <w:rFonts w:eastAsia="Times New Roman" w:cstheme="minorHAnsi"/>
                <w:sz w:val="20"/>
                <w:szCs w:val="20"/>
                <w:lang w:val="pt-PT" w:eastAsia="pt-PT"/>
              </w:rPr>
              <w:t>and</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Technological</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Risks</w:t>
            </w:r>
            <w:proofErr w:type="spellEnd"/>
            <w:r w:rsidRPr="004F4119">
              <w:rPr>
                <w:rFonts w:eastAsia="Times New Roman" w:cstheme="minorHAnsi"/>
                <w:sz w:val="20"/>
                <w:szCs w:val="20"/>
                <w:lang w:val="pt-PT" w:eastAsia="pt-PT"/>
              </w:rPr>
              <w:t xml:space="preserve"> </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5FF89570" w14:textId="77777777" w:rsidR="00131A28" w:rsidRPr="004F4119" w:rsidRDefault="00131A28" w:rsidP="00131A28">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Integrated view of natural and technological risks. Objectives of this module: strengthening of notions and principles; and acquiring a better perception of public policies in the field of risk prevention, whether in their construction or implementation. </w:t>
            </w:r>
          </w:p>
        </w:tc>
      </w:tr>
      <w:tr w:rsidR="00131A28" w:rsidRPr="004F4119" w14:paraId="706A9A88" w14:textId="77777777" w:rsidTr="00AE6FBD">
        <w:trPr>
          <w:trHeight w:val="285"/>
        </w:trPr>
        <w:tc>
          <w:tcPr>
            <w:tcW w:w="1119" w:type="dxa"/>
            <w:vMerge/>
            <w:tcBorders>
              <w:top w:val="single" w:sz="6" w:space="0" w:color="CCCCCC"/>
              <w:left w:val="single" w:sz="12" w:space="0" w:color="000000"/>
              <w:bottom w:val="single" w:sz="6" w:space="0" w:color="000000"/>
              <w:right w:val="single" w:sz="6" w:space="0" w:color="000000"/>
            </w:tcBorders>
            <w:vAlign w:val="center"/>
            <w:hideMark/>
          </w:tcPr>
          <w:p w14:paraId="65DCC6B0" w14:textId="77777777" w:rsidR="00131A28" w:rsidRPr="004F4119" w:rsidRDefault="00131A28" w:rsidP="00131A28">
            <w:pPr>
              <w:spacing w:after="0" w:line="240" w:lineRule="auto"/>
              <w:rPr>
                <w:rFonts w:eastAsia="Times New Roman" w:cstheme="minorHAnsi"/>
                <w:b/>
                <w:bCs/>
                <w:sz w:val="20"/>
                <w:szCs w:val="20"/>
                <w:lang w:val="en-US" w:eastAsia="pt-PT"/>
              </w:rPr>
            </w:pPr>
          </w:p>
        </w:tc>
        <w:tc>
          <w:tcPr>
            <w:tcW w:w="4253" w:type="dxa"/>
            <w:vMerge/>
            <w:tcBorders>
              <w:top w:val="single" w:sz="6" w:space="0" w:color="CCCCCC"/>
              <w:left w:val="single" w:sz="6" w:space="0" w:color="CCCCCC"/>
              <w:bottom w:val="single" w:sz="6" w:space="0" w:color="000000"/>
              <w:right w:val="single" w:sz="6" w:space="0" w:color="000000"/>
            </w:tcBorders>
            <w:vAlign w:val="center"/>
            <w:hideMark/>
          </w:tcPr>
          <w:p w14:paraId="61BF3962"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95094" w14:textId="77777777" w:rsidR="00131A28" w:rsidRPr="0084426E" w:rsidRDefault="00131A28" w:rsidP="00131A28">
            <w:pPr>
              <w:spacing w:after="0" w:line="240" w:lineRule="auto"/>
              <w:jc w:val="center"/>
              <w:rPr>
                <w:rFonts w:eastAsia="Times New Roman" w:cstheme="minorHAnsi"/>
                <w:sz w:val="20"/>
                <w:szCs w:val="20"/>
                <w:lang w:val="pt-PT" w:eastAsia="pt-PT"/>
              </w:rPr>
            </w:pPr>
            <w:r w:rsidRPr="0084426E">
              <w:rPr>
                <w:rFonts w:eastAsia="Times New Roman" w:cstheme="minorHAnsi"/>
                <w:sz w:val="20"/>
                <w:szCs w:val="20"/>
                <w:lang w:val="pt-PT" w:eastAsia="pt-PT"/>
              </w:rPr>
              <w:t>EDIMAS</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4E76E" w14:textId="77777777" w:rsidR="00131A28" w:rsidRPr="0084426E" w:rsidRDefault="00131A28" w:rsidP="00131A28">
            <w:pPr>
              <w:spacing w:after="0" w:line="240" w:lineRule="auto"/>
              <w:jc w:val="center"/>
              <w:rPr>
                <w:rFonts w:eastAsia="Times New Roman" w:cstheme="minorHAnsi"/>
                <w:sz w:val="20"/>
                <w:szCs w:val="20"/>
                <w:lang w:val="en-US" w:eastAsia="pt-PT"/>
              </w:rPr>
            </w:pPr>
            <w:r w:rsidRPr="0084426E">
              <w:rPr>
                <w:rFonts w:eastAsia="Times New Roman" w:cstheme="minorHAnsi"/>
                <w:sz w:val="20"/>
                <w:szCs w:val="20"/>
                <w:lang w:val="en-US" w:eastAsia="pt-PT"/>
              </w:rPr>
              <w:t>National and European Civil Protection</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0E9A1A4" w14:textId="77777777" w:rsidR="00B26800" w:rsidRPr="009C621C" w:rsidRDefault="00B26800" w:rsidP="00B26800">
            <w:pPr>
              <w:pStyle w:val="PreformattatoHTML"/>
              <w:spacing w:line="240" w:lineRule="atLeast"/>
              <w:contextualSpacing/>
              <w:jc w:val="both"/>
              <w:rPr>
                <w:rFonts w:asciiTheme="minorHAnsi" w:hAnsiTheme="minorHAnsi" w:cstheme="minorHAnsi"/>
                <w:sz w:val="22"/>
                <w:szCs w:val="22"/>
                <w:lang w:val="en-US" w:eastAsia="pt-PT"/>
              </w:rPr>
            </w:pPr>
            <w:r w:rsidRPr="009C621C">
              <w:rPr>
                <w:rFonts w:asciiTheme="minorHAnsi" w:hAnsiTheme="minorHAnsi" w:cstheme="minorHAnsi"/>
                <w:sz w:val="22"/>
                <w:szCs w:val="22"/>
                <w:lang w:val="en-US" w:eastAsia="pt-PT"/>
              </w:rPr>
              <w:t>The module provides knowledge about of “European Civil Protection system” and the characteristics that this “public service” has in the Member States.</w:t>
            </w:r>
          </w:p>
          <w:p w14:paraId="2DEAF103" w14:textId="77777777" w:rsidR="00B26800" w:rsidRPr="009C621C" w:rsidRDefault="00B26800" w:rsidP="00B26800">
            <w:pPr>
              <w:pStyle w:val="PreformattatoHTML"/>
              <w:spacing w:line="240" w:lineRule="atLeast"/>
              <w:contextualSpacing/>
              <w:jc w:val="both"/>
              <w:rPr>
                <w:rFonts w:asciiTheme="minorHAnsi" w:hAnsiTheme="minorHAnsi" w:cstheme="minorHAnsi"/>
                <w:sz w:val="22"/>
                <w:szCs w:val="22"/>
                <w:lang w:val="en-US" w:eastAsia="pt-PT"/>
              </w:rPr>
            </w:pPr>
            <w:r w:rsidRPr="009C621C">
              <w:rPr>
                <w:rFonts w:asciiTheme="minorHAnsi" w:hAnsiTheme="minorHAnsi" w:cstheme="minorHAnsi"/>
                <w:sz w:val="22"/>
                <w:szCs w:val="22"/>
                <w:lang w:val="en-US" w:eastAsia="pt-PT"/>
              </w:rPr>
              <w:t>It also provides information on the European civil protection Mechanism to which European and foreign States can request support in case of need.</w:t>
            </w:r>
          </w:p>
          <w:p w14:paraId="3A0F1A24" w14:textId="76EC3AFF" w:rsidR="00131A28" w:rsidRPr="0084426E" w:rsidRDefault="00B26800" w:rsidP="00B26800">
            <w:pPr>
              <w:spacing w:after="0" w:line="240" w:lineRule="auto"/>
              <w:jc w:val="both"/>
              <w:rPr>
                <w:rFonts w:eastAsia="Times New Roman" w:cstheme="minorHAnsi"/>
                <w:sz w:val="20"/>
                <w:szCs w:val="20"/>
                <w:lang w:val="en-US" w:eastAsia="pt-PT"/>
              </w:rPr>
            </w:pPr>
            <w:r w:rsidRPr="009C621C">
              <w:rPr>
                <w:rFonts w:cstheme="minorHAnsi"/>
                <w:lang w:val="en-US" w:eastAsia="pt-PT"/>
              </w:rPr>
              <w:t xml:space="preserve">Particular attention is paid to the functioning and “integration of public and private functions in local, territorial, </w:t>
            </w:r>
            <w:proofErr w:type="gramStart"/>
            <w:r w:rsidRPr="009C621C">
              <w:rPr>
                <w:rFonts w:cstheme="minorHAnsi"/>
                <w:lang w:val="en-US" w:eastAsia="pt-PT"/>
              </w:rPr>
              <w:t>national</w:t>
            </w:r>
            <w:proofErr w:type="gramEnd"/>
            <w:r w:rsidRPr="009C621C">
              <w:rPr>
                <w:rFonts w:cstheme="minorHAnsi"/>
                <w:lang w:val="en-US" w:eastAsia="pt-PT"/>
              </w:rPr>
              <w:t xml:space="preserve"> and European governance structures.</w:t>
            </w:r>
          </w:p>
        </w:tc>
      </w:tr>
      <w:tr w:rsidR="00131A28" w:rsidRPr="004F4119" w14:paraId="4371EE7F"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44B734D0" w14:textId="77777777" w:rsidR="00131A28" w:rsidRPr="004F4119" w:rsidRDefault="00131A28" w:rsidP="00131A28">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A2. AWARENESS OF POLICY MAKERS, ENFORCING, ENACTING THESE POLICIES</w:t>
            </w:r>
          </w:p>
        </w:tc>
      </w:tr>
      <w:tr w:rsidR="00131A28" w:rsidRPr="004F4119" w14:paraId="579C8DCE"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4D75D4D" w14:textId="77777777" w:rsidR="00131A28" w:rsidRPr="006E5437" w:rsidRDefault="00131A28" w:rsidP="00131A28">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EPM A2.1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522FA4F" w14:textId="77777777" w:rsidR="00131A28" w:rsidRPr="006E5437" w:rsidRDefault="00131A28" w:rsidP="0084426E">
            <w:pPr>
              <w:spacing w:after="0" w:line="240" w:lineRule="auto"/>
              <w:jc w:val="both"/>
              <w:rPr>
                <w:rFonts w:eastAsia="Times New Roman" w:cstheme="minorHAnsi"/>
                <w:sz w:val="20"/>
                <w:szCs w:val="20"/>
                <w:lang w:val="en-US" w:eastAsia="pt-PT"/>
              </w:rPr>
            </w:pPr>
            <w:r w:rsidRPr="006E5437">
              <w:rPr>
                <w:rFonts w:eastAsia="Times New Roman" w:cstheme="minorHAnsi"/>
                <w:sz w:val="20"/>
                <w:szCs w:val="20"/>
                <w:lang w:val="en-US" w:eastAsia="pt-PT"/>
              </w:rPr>
              <w:t>Capacity to solve possible conflicts or interference among the different level of legislation</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9E99067" w14:textId="77777777" w:rsidR="00131A28" w:rsidRPr="006E5437" w:rsidRDefault="00131A28" w:rsidP="00131A28">
            <w:pPr>
              <w:spacing w:after="0" w:line="240" w:lineRule="auto"/>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05581E1" w14:textId="77777777" w:rsidR="00131A28" w:rsidRPr="006E5437" w:rsidRDefault="00131A28" w:rsidP="00131A28">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7B6472FF" w14:textId="77777777" w:rsidR="00131A28" w:rsidRPr="006E5437" w:rsidRDefault="00131A28" w:rsidP="00131A28">
            <w:pPr>
              <w:spacing w:after="0" w:line="240" w:lineRule="auto"/>
              <w:rPr>
                <w:rFonts w:eastAsia="Times New Roman" w:cstheme="minorHAnsi"/>
                <w:sz w:val="20"/>
                <w:szCs w:val="20"/>
                <w:lang w:val="en-US" w:eastAsia="pt-PT"/>
              </w:rPr>
            </w:pPr>
          </w:p>
        </w:tc>
      </w:tr>
      <w:tr w:rsidR="00131A28" w:rsidRPr="004F4119" w14:paraId="0A5008EB"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BF90AB4" w14:textId="77777777" w:rsidR="00131A28" w:rsidRPr="006E5437" w:rsidRDefault="00131A28" w:rsidP="00131A28">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EPM A2.2</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C1C6054" w14:textId="77777777" w:rsidR="00131A28" w:rsidRPr="006E5437" w:rsidRDefault="00131A28" w:rsidP="0084426E">
            <w:pPr>
              <w:spacing w:after="0" w:line="240" w:lineRule="auto"/>
              <w:jc w:val="both"/>
              <w:rPr>
                <w:rFonts w:eastAsia="Times New Roman" w:cstheme="minorHAnsi"/>
                <w:sz w:val="20"/>
                <w:szCs w:val="20"/>
                <w:lang w:val="en-US" w:eastAsia="pt-PT"/>
              </w:rPr>
            </w:pPr>
            <w:r w:rsidRPr="006E5437">
              <w:rPr>
                <w:rFonts w:eastAsia="Times New Roman" w:cstheme="minorHAnsi"/>
                <w:sz w:val="20"/>
                <w:szCs w:val="20"/>
                <w:lang w:val="en-US" w:eastAsia="pt-PT"/>
              </w:rPr>
              <w:t>Understand the structure and functioning of the crisis, emergency prevention management institutions in the country (public and private), the key actors in charge</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7A82E30" w14:textId="77777777" w:rsidR="00131A28" w:rsidRPr="006E5437" w:rsidRDefault="00131A28" w:rsidP="00131A28">
            <w:pPr>
              <w:spacing w:after="0" w:line="240" w:lineRule="auto"/>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A00BFB4" w14:textId="77777777" w:rsidR="00131A28" w:rsidRPr="006E5437" w:rsidRDefault="00131A28" w:rsidP="00131A28">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9C7352F" w14:textId="77777777" w:rsidR="00131A28" w:rsidRPr="006E5437" w:rsidRDefault="00131A28" w:rsidP="00131A28">
            <w:pPr>
              <w:spacing w:after="0" w:line="240" w:lineRule="auto"/>
              <w:rPr>
                <w:rFonts w:eastAsia="Times New Roman" w:cstheme="minorHAnsi"/>
                <w:sz w:val="20"/>
                <w:szCs w:val="20"/>
                <w:lang w:val="en-US" w:eastAsia="pt-PT"/>
              </w:rPr>
            </w:pPr>
          </w:p>
        </w:tc>
      </w:tr>
      <w:tr w:rsidR="00131A28" w:rsidRPr="004F4119" w14:paraId="66A86052"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B72E5BB" w14:textId="77777777" w:rsidR="00131A28" w:rsidRPr="006E5437" w:rsidRDefault="00131A28" w:rsidP="00131A28">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EPM A2.3</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1E3FFEA" w14:textId="77777777" w:rsidR="00131A28" w:rsidRPr="006E5437" w:rsidRDefault="00131A28" w:rsidP="0084426E">
            <w:pPr>
              <w:spacing w:after="0" w:line="240" w:lineRule="auto"/>
              <w:jc w:val="both"/>
              <w:rPr>
                <w:rFonts w:eastAsia="Times New Roman" w:cstheme="minorHAnsi"/>
                <w:sz w:val="20"/>
                <w:szCs w:val="20"/>
                <w:lang w:val="en-US" w:eastAsia="pt-PT"/>
              </w:rPr>
            </w:pPr>
            <w:r w:rsidRPr="006E5437">
              <w:rPr>
                <w:rFonts w:eastAsia="Times New Roman" w:cstheme="minorHAnsi"/>
                <w:color w:val="000000"/>
                <w:sz w:val="20"/>
                <w:szCs w:val="20"/>
                <w:lang w:val="en-US" w:eastAsia="pt-PT"/>
              </w:rPr>
              <w:t>Identify the legislation entities and the government departments in charge of the civil protection plans</w:t>
            </w:r>
            <w:r w:rsidRPr="006E5437">
              <w:rPr>
                <w:rFonts w:eastAsia="Times New Roman" w:cstheme="minorHAnsi"/>
                <w:b/>
                <w:bCs/>
                <w:color w:val="000000"/>
                <w:sz w:val="20"/>
                <w:szCs w:val="20"/>
                <w:lang w:val="en-US" w:eastAsia="pt-PT"/>
              </w:rPr>
              <w:t xml:space="preserve">, </w:t>
            </w:r>
            <w:r w:rsidRPr="006E5437">
              <w:rPr>
                <w:rFonts w:eastAsia="Times New Roman" w:cstheme="minorHAnsi"/>
                <w:color w:val="000000"/>
                <w:sz w:val="20"/>
                <w:szCs w:val="20"/>
                <w:lang w:val="en-US" w:eastAsia="pt-PT"/>
              </w:rPr>
              <w:t>the key Actors in charge</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2DD8AB3" w14:textId="77777777" w:rsidR="00131A28" w:rsidRPr="006E5437" w:rsidRDefault="00131A28" w:rsidP="00131A28">
            <w:pPr>
              <w:spacing w:after="0" w:line="240" w:lineRule="auto"/>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1ED4EF" w14:textId="77777777" w:rsidR="00131A28" w:rsidRPr="006E5437" w:rsidRDefault="00131A28" w:rsidP="00131A28">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1DBC1D9" w14:textId="77777777" w:rsidR="00131A28" w:rsidRPr="006E5437" w:rsidRDefault="00131A28" w:rsidP="00131A28">
            <w:pPr>
              <w:spacing w:after="0" w:line="240" w:lineRule="auto"/>
              <w:rPr>
                <w:rFonts w:eastAsia="Times New Roman" w:cstheme="minorHAnsi"/>
                <w:sz w:val="20"/>
                <w:szCs w:val="20"/>
                <w:lang w:val="en-US" w:eastAsia="pt-PT"/>
              </w:rPr>
            </w:pPr>
          </w:p>
        </w:tc>
      </w:tr>
      <w:tr w:rsidR="00131A28" w:rsidRPr="004F4119" w14:paraId="5D6B29F2"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484165C" w14:textId="77777777" w:rsidR="00131A28" w:rsidRPr="006E5437" w:rsidRDefault="00131A28" w:rsidP="00131A28">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EPM A2.4</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A5ABFD5" w14:textId="77777777" w:rsidR="00131A28" w:rsidRPr="006E5437" w:rsidRDefault="00131A28" w:rsidP="0084426E">
            <w:pPr>
              <w:spacing w:after="0" w:line="240" w:lineRule="auto"/>
              <w:jc w:val="both"/>
              <w:rPr>
                <w:rFonts w:eastAsia="Times New Roman" w:cstheme="minorHAnsi"/>
                <w:sz w:val="20"/>
                <w:szCs w:val="20"/>
                <w:lang w:val="en-US" w:eastAsia="pt-PT"/>
              </w:rPr>
            </w:pPr>
            <w:r w:rsidRPr="006E5437">
              <w:rPr>
                <w:rFonts w:eastAsia="Times New Roman" w:cstheme="minorHAnsi"/>
                <w:sz w:val="20"/>
                <w:szCs w:val="20"/>
                <w:lang w:val="en-US" w:eastAsia="pt-PT"/>
              </w:rPr>
              <w:t>Identify and characterize international civil protection institutions and related organizations and structures, the key Actors in charge</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67E243F" w14:textId="77777777" w:rsidR="00131A28" w:rsidRPr="006E5437" w:rsidRDefault="00131A28" w:rsidP="00131A28">
            <w:pPr>
              <w:spacing w:after="0" w:line="240" w:lineRule="auto"/>
              <w:jc w:val="center"/>
              <w:rPr>
                <w:rFonts w:eastAsia="Times New Roman" w:cstheme="minorHAnsi"/>
                <w:sz w:val="20"/>
                <w:szCs w:val="20"/>
                <w:lang w:val="pt-PT" w:eastAsia="pt-PT"/>
              </w:rPr>
            </w:pPr>
            <w:proofErr w:type="spellStart"/>
            <w:r w:rsidRPr="006E5437">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04164DE" w14:textId="77777777" w:rsidR="00131A28" w:rsidRPr="006E5437" w:rsidRDefault="00131A28" w:rsidP="00131A28">
            <w:pPr>
              <w:spacing w:after="0" w:line="240" w:lineRule="auto"/>
              <w:jc w:val="center"/>
              <w:rPr>
                <w:rFonts w:eastAsia="Times New Roman" w:cstheme="minorHAnsi"/>
                <w:sz w:val="20"/>
                <w:szCs w:val="20"/>
                <w:lang w:val="en-US" w:eastAsia="pt-PT"/>
              </w:rPr>
            </w:pPr>
            <w:r w:rsidRPr="006E5437">
              <w:rPr>
                <w:rFonts w:eastAsia="Times New Roman" w:cstheme="minorHAnsi"/>
                <w:sz w:val="20"/>
                <w:szCs w:val="20"/>
                <w:lang w:val="en-US" w:eastAsia="pt-PT"/>
              </w:rPr>
              <w:t>Civil Protection Structures and Agents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7C78CA4" w14:textId="77777777" w:rsidR="00131A28" w:rsidRPr="006E5437" w:rsidRDefault="00131A28" w:rsidP="00131A28">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 xml:space="preserve">The different organizations, structures and civil protection agents are discussed regarding the structure, organization, </w:t>
            </w:r>
            <w:proofErr w:type="gramStart"/>
            <w:r w:rsidRPr="006E5437">
              <w:rPr>
                <w:rFonts w:eastAsia="Times New Roman" w:cstheme="minorHAnsi"/>
                <w:sz w:val="20"/>
                <w:szCs w:val="20"/>
                <w:lang w:val="en-US" w:eastAsia="pt-PT"/>
              </w:rPr>
              <w:t>competences</w:t>
            </w:r>
            <w:proofErr w:type="gramEnd"/>
            <w:r w:rsidRPr="006E5437">
              <w:rPr>
                <w:rFonts w:eastAsia="Times New Roman" w:cstheme="minorHAnsi"/>
                <w:sz w:val="20"/>
                <w:szCs w:val="20"/>
                <w:lang w:val="en-US" w:eastAsia="pt-PT"/>
              </w:rPr>
              <w:t xml:space="preserve"> and duties.</w:t>
            </w:r>
          </w:p>
        </w:tc>
      </w:tr>
      <w:tr w:rsidR="00131A28" w:rsidRPr="004F4119" w14:paraId="74CC3306"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733515DB" w14:textId="77777777" w:rsidR="00131A28" w:rsidRPr="006E5437" w:rsidRDefault="00131A28" w:rsidP="00131A28">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EPM A2.5</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69476CE" w14:textId="77777777" w:rsidR="00131A28" w:rsidRPr="006E5437" w:rsidRDefault="00131A28" w:rsidP="0084426E">
            <w:pPr>
              <w:spacing w:after="0" w:line="240" w:lineRule="auto"/>
              <w:jc w:val="both"/>
              <w:rPr>
                <w:rFonts w:eastAsia="Times New Roman" w:cstheme="minorHAnsi"/>
                <w:sz w:val="20"/>
                <w:szCs w:val="20"/>
                <w:lang w:val="en-US" w:eastAsia="pt-PT"/>
              </w:rPr>
            </w:pPr>
            <w:r w:rsidRPr="006E5437">
              <w:rPr>
                <w:rFonts w:eastAsia="Times New Roman" w:cstheme="minorHAnsi"/>
                <w:color w:val="000000"/>
                <w:sz w:val="20"/>
                <w:szCs w:val="20"/>
                <w:lang w:val="en-US" w:eastAsia="pt-PT"/>
              </w:rPr>
              <w:t>Understand the role of the National Civil Protection Authority and national civil protection structures</w:t>
            </w:r>
            <w:r w:rsidRPr="006E5437">
              <w:rPr>
                <w:rFonts w:eastAsia="Times New Roman" w:cstheme="minorHAnsi"/>
                <w:b/>
                <w:bCs/>
                <w:color w:val="000000"/>
                <w:sz w:val="20"/>
                <w:szCs w:val="20"/>
                <w:lang w:val="en-US" w:eastAsia="pt-PT"/>
              </w:rPr>
              <w:t xml:space="preserve">, </w:t>
            </w:r>
            <w:r w:rsidRPr="006E5437">
              <w:rPr>
                <w:rFonts w:eastAsia="Times New Roman" w:cstheme="minorHAnsi"/>
                <w:color w:val="000000"/>
                <w:sz w:val="20"/>
                <w:szCs w:val="20"/>
                <w:lang w:val="en-US" w:eastAsia="pt-PT"/>
              </w:rPr>
              <w:t>the key Actors in charge</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89EAD9B" w14:textId="77777777" w:rsidR="00131A28" w:rsidRPr="006E5437" w:rsidRDefault="00131A28" w:rsidP="00131A28">
            <w:pPr>
              <w:spacing w:after="0" w:line="240" w:lineRule="auto"/>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A76D4F3" w14:textId="77777777" w:rsidR="00131A28" w:rsidRPr="006E5437" w:rsidRDefault="00131A28" w:rsidP="00131A28">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BD4263F" w14:textId="77777777" w:rsidR="00131A28" w:rsidRPr="006E5437" w:rsidRDefault="00131A28" w:rsidP="00131A28">
            <w:pPr>
              <w:spacing w:after="0" w:line="240" w:lineRule="auto"/>
              <w:rPr>
                <w:rFonts w:eastAsia="Times New Roman" w:cstheme="minorHAnsi"/>
                <w:sz w:val="20"/>
                <w:szCs w:val="20"/>
                <w:lang w:val="en-US" w:eastAsia="pt-PT"/>
              </w:rPr>
            </w:pPr>
          </w:p>
        </w:tc>
      </w:tr>
      <w:tr w:rsidR="00131A28" w:rsidRPr="004F4119" w14:paraId="408EDFFF"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8CE5BD9"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A2.6</w:t>
            </w:r>
          </w:p>
        </w:tc>
        <w:tc>
          <w:tcPr>
            <w:tcW w:w="425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A6789B"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Know the key actors of civil protection system </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6DDE47" w14:textId="77777777" w:rsidR="00131A28" w:rsidRPr="004F4119" w:rsidRDefault="00131A28" w:rsidP="00131A28">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508F6" w14:textId="77777777" w:rsidR="00131A28" w:rsidRPr="004F4119" w:rsidRDefault="00131A28" w:rsidP="00131A28">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Civil Protection Structures and Agents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0657D91"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The different organizations, structures and civil protection agents are discussed regarding the structure, organization, </w:t>
            </w:r>
            <w:proofErr w:type="gramStart"/>
            <w:r w:rsidRPr="004F4119">
              <w:rPr>
                <w:rFonts w:eastAsia="Times New Roman" w:cstheme="minorHAnsi"/>
                <w:sz w:val="20"/>
                <w:szCs w:val="20"/>
                <w:lang w:val="en-US" w:eastAsia="pt-PT"/>
              </w:rPr>
              <w:t>competences</w:t>
            </w:r>
            <w:proofErr w:type="gramEnd"/>
            <w:r w:rsidRPr="004F4119">
              <w:rPr>
                <w:rFonts w:eastAsia="Times New Roman" w:cstheme="minorHAnsi"/>
                <w:sz w:val="20"/>
                <w:szCs w:val="20"/>
                <w:lang w:val="en-US" w:eastAsia="pt-PT"/>
              </w:rPr>
              <w:t xml:space="preserve"> and duties.</w:t>
            </w:r>
          </w:p>
        </w:tc>
      </w:tr>
      <w:tr w:rsidR="00131A28" w:rsidRPr="004F4119" w14:paraId="1BD38CE5"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44340C95" w14:textId="77777777" w:rsidR="00131A28" w:rsidRPr="004F4119" w:rsidRDefault="00131A28" w:rsidP="00131A28">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lastRenderedPageBreak/>
              <w:t>A3. MULTI RISK SCENARIOS OF WHICH AWARENESS SHOULD BE DEMONSTRATED</w:t>
            </w:r>
          </w:p>
        </w:tc>
      </w:tr>
      <w:tr w:rsidR="00131A28" w:rsidRPr="004F4119" w14:paraId="3FDF9153"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1DD0DBB9"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84426E">
              <w:rPr>
                <w:rFonts w:eastAsia="Times New Roman" w:cstheme="minorHAnsi"/>
                <w:b/>
                <w:bCs/>
                <w:sz w:val="20"/>
                <w:szCs w:val="20"/>
                <w:lang w:val="pt-PT" w:eastAsia="pt-PT"/>
              </w:rPr>
              <w:t>EPM A3.1</w:t>
            </w:r>
          </w:p>
        </w:tc>
        <w:tc>
          <w:tcPr>
            <w:tcW w:w="425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A1A53"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Ability to identify and apply the proper regulations to each specific Multi Risk scenario </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20E559" w14:textId="01BB9EDC" w:rsidR="00131A28" w:rsidRPr="004F4119" w:rsidRDefault="00131A28" w:rsidP="00131A28">
            <w:pPr>
              <w:spacing w:after="0" w:line="240" w:lineRule="auto"/>
              <w:jc w:val="center"/>
              <w:rPr>
                <w:rFonts w:eastAsia="Times New Roman" w:cstheme="minorHAnsi"/>
                <w:sz w:val="20"/>
                <w:szCs w:val="20"/>
                <w:lang w:val="pt-PT" w:eastAsia="pt-PT"/>
              </w:rPr>
            </w:pPr>
            <w:r w:rsidRPr="00656F80">
              <w:rPr>
                <w:rFonts w:eastAsia="Times New Roman" w:cstheme="minorHAnsi"/>
                <w:color w:val="000000" w:themeColor="text1"/>
                <w:sz w:val="20"/>
                <w:szCs w:val="20"/>
                <w:lang w:val="pt-PT" w:eastAsia="pt-PT"/>
              </w:rPr>
              <w:t>E</w:t>
            </w:r>
            <w:r w:rsidR="0084426E" w:rsidRPr="00656F80">
              <w:rPr>
                <w:rFonts w:eastAsia="Times New Roman" w:cstheme="minorHAnsi"/>
                <w:color w:val="000000" w:themeColor="text1"/>
                <w:sz w:val="20"/>
                <w:szCs w:val="20"/>
                <w:lang w:val="pt-PT" w:eastAsia="pt-PT"/>
              </w:rPr>
              <w:t>DIMAS</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09D72" w14:textId="77777777" w:rsidR="00B26800" w:rsidRDefault="00131A28" w:rsidP="00B26800">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 xml:space="preserve">Agenda 2030 </w:t>
            </w:r>
          </w:p>
          <w:p w14:paraId="720B89A1" w14:textId="1D082F05" w:rsidR="00131A28" w:rsidRPr="004F4119" w:rsidRDefault="00131A28" w:rsidP="00B26800">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&amp;</w:t>
            </w:r>
            <w:r w:rsidR="00B26800">
              <w:rPr>
                <w:rFonts w:eastAsia="Times New Roman" w:cstheme="minorHAnsi"/>
                <w:sz w:val="20"/>
                <w:szCs w:val="20"/>
                <w:lang w:val="pt-PT" w:eastAsia="pt-PT"/>
              </w:rPr>
              <w:t xml:space="preserve"> </w:t>
            </w:r>
            <w:proofErr w:type="spellStart"/>
            <w:r w:rsidRPr="0084426E">
              <w:rPr>
                <w:rFonts w:eastAsia="Times New Roman" w:cstheme="minorHAnsi"/>
                <w:sz w:val="20"/>
                <w:szCs w:val="20"/>
                <w:lang w:val="pt-PT" w:eastAsia="pt-PT"/>
              </w:rPr>
              <w:t>Emergency</w:t>
            </w:r>
            <w:proofErr w:type="spellEnd"/>
            <w:r w:rsidRPr="0084426E">
              <w:rPr>
                <w:rFonts w:eastAsia="Times New Roman" w:cstheme="minorHAnsi"/>
                <w:sz w:val="20"/>
                <w:szCs w:val="20"/>
                <w:lang w:val="pt-PT" w:eastAsia="pt-PT"/>
              </w:rPr>
              <w:t xml:space="preserve"> Management</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789517A2" w14:textId="5FA04F82" w:rsidR="0079286D" w:rsidRPr="009C621C" w:rsidRDefault="0079286D" w:rsidP="00656F80">
            <w:pPr>
              <w:pStyle w:val="PreformattatoHTML"/>
              <w:spacing w:line="240" w:lineRule="atLeast"/>
              <w:contextualSpacing/>
              <w:jc w:val="both"/>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 xml:space="preserve">Environment, socioeconomics, and social security (civil </w:t>
            </w:r>
            <w:proofErr w:type="spellStart"/>
            <w:r w:rsidRPr="009C621C">
              <w:rPr>
                <w:rStyle w:val="y2iqfc"/>
                <w:rFonts w:asciiTheme="minorHAnsi" w:hAnsiTheme="minorHAnsi" w:cstheme="minorHAnsi"/>
                <w:color w:val="202124"/>
                <w:sz w:val="22"/>
                <w:szCs w:val="22"/>
                <w:lang w:val="en"/>
              </w:rPr>
              <w:t>defence</w:t>
            </w:r>
            <w:proofErr w:type="spellEnd"/>
            <w:r w:rsidRPr="009C621C">
              <w:rPr>
                <w:rStyle w:val="y2iqfc"/>
                <w:rFonts w:asciiTheme="minorHAnsi" w:hAnsiTheme="minorHAnsi" w:cstheme="minorHAnsi"/>
                <w:color w:val="202124"/>
                <w:sz w:val="22"/>
                <w:szCs w:val="22"/>
                <w:lang w:val="en"/>
              </w:rPr>
              <w:t>, public health, social welfare, and civil protection) are the areas of intervention of the European Emergency Management.</w:t>
            </w:r>
            <w:r>
              <w:rPr>
                <w:rStyle w:val="y2iqfc"/>
                <w:rFonts w:asciiTheme="minorHAnsi" w:hAnsiTheme="minorHAnsi" w:cstheme="minorHAnsi"/>
                <w:color w:val="202124"/>
                <w:sz w:val="22"/>
                <w:szCs w:val="22"/>
                <w:lang w:val="en"/>
              </w:rPr>
              <w:t xml:space="preserve"> </w:t>
            </w:r>
            <w:r w:rsidRPr="009C621C">
              <w:rPr>
                <w:rStyle w:val="y2iqfc"/>
                <w:rFonts w:asciiTheme="minorHAnsi" w:hAnsiTheme="minorHAnsi" w:cstheme="minorHAnsi"/>
                <w:color w:val="202124"/>
                <w:sz w:val="22"/>
                <w:szCs w:val="22"/>
                <w:lang w:val="en"/>
              </w:rPr>
              <w:t>This module addresses the immersive interconnections between the integrated strategic prevention of the UN 2030 Agenda and the innovative approach to the governance of the complexities related to crises and emergencies.</w:t>
            </w:r>
            <w:r w:rsidRPr="009C621C">
              <w:rPr>
                <w:rFonts w:asciiTheme="minorHAnsi" w:hAnsiTheme="minorHAnsi" w:cstheme="minorHAnsi"/>
                <w:sz w:val="22"/>
                <w:szCs w:val="22"/>
                <w:lang w:val="en-US" w:eastAsia="pt-PT"/>
              </w:rPr>
              <w:t xml:space="preserve"> </w:t>
            </w:r>
          </w:p>
          <w:p w14:paraId="0AB8A56E" w14:textId="77777777" w:rsidR="0079286D" w:rsidRPr="009C621C" w:rsidRDefault="0079286D" w:rsidP="0079286D">
            <w:pPr>
              <w:pStyle w:val="PreformattatoHTML"/>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Module topics include:</w:t>
            </w:r>
          </w:p>
          <w:p w14:paraId="68AF1EF0" w14:textId="77777777" w:rsidR="0079286D" w:rsidRPr="009C621C" w:rsidRDefault="0079286D" w:rsidP="0079286D">
            <w:pPr>
              <w:pStyle w:val="PreformattatoHTML"/>
              <w:numPr>
                <w:ilvl w:val="0"/>
                <w:numId w:val="17"/>
              </w:numPr>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Introduction to the UN Agenda 2030.</w:t>
            </w:r>
          </w:p>
          <w:p w14:paraId="2142BCF3" w14:textId="77777777" w:rsidR="0079286D" w:rsidRPr="009C621C" w:rsidRDefault="0079286D" w:rsidP="0079286D">
            <w:pPr>
              <w:pStyle w:val="PreformattatoHTML"/>
              <w:numPr>
                <w:ilvl w:val="0"/>
                <w:numId w:val="17"/>
              </w:numPr>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Phases of integrated strategic planning.</w:t>
            </w:r>
          </w:p>
          <w:p w14:paraId="632C2753" w14:textId="77777777" w:rsidR="00AE6FBD" w:rsidRDefault="0079286D" w:rsidP="00AE6FBD">
            <w:pPr>
              <w:pStyle w:val="PreformattatoHTML"/>
              <w:numPr>
                <w:ilvl w:val="0"/>
                <w:numId w:val="17"/>
              </w:numPr>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information on European Prevention Management and Emergency Management.</w:t>
            </w:r>
          </w:p>
          <w:p w14:paraId="3FABE0E5" w14:textId="59606C6B" w:rsidR="00131A28" w:rsidRPr="00AE6FBD" w:rsidRDefault="0079286D" w:rsidP="00AE6FBD">
            <w:pPr>
              <w:pStyle w:val="PreformattatoHTML"/>
              <w:numPr>
                <w:ilvl w:val="0"/>
                <w:numId w:val="17"/>
              </w:numPr>
              <w:spacing w:line="240" w:lineRule="atLeast"/>
              <w:contextualSpacing/>
              <w:rPr>
                <w:rFonts w:asciiTheme="minorHAnsi" w:hAnsiTheme="minorHAnsi" w:cstheme="minorHAnsi"/>
                <w:color w:val="202124"/>
                <w:sz w:val="22"/>
                <w:szCs w:val="22"/>
                <w:lang w:val="en"/>
              </w:rPr>
            </w:pPr>
            <w:r w:rsidRPr="00AE6FBD">
              <w:rPr>
                <w:rStyle w:val="y2iqfc"/>
                <w:rFonts w:asciiTheme="minorHAnsi" w:hAnsiTheme="minorHAnsi" w:cstheme="minorHAnsi"/>
                <w:color w:val="202124"/>
                <w:sz w:val="22"/>
                <w:szCs w:val="22"/>
                <w:lang w:val="en"/>
              </w:rPr>
              <w:t>Study cases.</w:t>
            </w:r>
          </w:p>
        </w:tc>
      </w:tr>
      <w:tr w:rsidR="00131A28" w:rsidRPr="004F4119" w14:paraId="0AE17935" w14:textId="77777777" w:rsidTr="00AE6FBD">
        <w:trPr>
          <w:trHeight w:val="285"/>
        </w:trPr>
        <w:tc>
          <w:tcPr>
            <w:tcW w:w="1119"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7ED6F8B6"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A3.2</w:t>
            </w:r>
          </w:p>
        </w:tc>
        <w:tc>
          <w:tcPr>
            <w:tcW w:w="4253" w:type="dxa"/>
            <w:vMerge w:val="restart"/>
            <w:tcBorders>
              <w:top w:val="single" w:sz="6" w:space="0" w:color="CCCCCC"/>
              <w:left w:val="single" w:sz="6" w:space="0" w:color="CCCCCC"/>
              <w:right w:val="single" w:sz="6" w:space="0" w:color="000000"/>
            </w:tcBorders>
            <w:tcMar>
              <w:top w:w="0" w:type="dxa"/>
              <w:left w:w="45" w:type="dxa"/>
              <w:bottom w:w="0" w:type="dxa"/>
              <w:right w:w="45" w:type="dxa"/>
            </w:tcMar>
            <w:vAlign w:val="center"/>
            <w:hideMark/>
          </w:tcPr>
          <w:p w14:paraId="18105CF9"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Identify preventive measures to mitigate risk and recognize the difficulties inherent in their implementation </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CB83DD" w14:textId="77777777" w:rsidR="00131A28" w:rsidRPr="004F4119" w:rsidRDefault="00131A28" w:rsidP="00131A28">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8E9319" w14:textId="10189690" w:rsidR="00131A28" w:rsidRPr="004F4119" w:rsidRDefault="00131A28" w:rsidP="00B26800">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 xml:space="preserve">Natural </w:t>
            </w:r>
            <w:proofErr w:type="spellStart"/>
            <w:r w:rsidRPr="004F4119">
              <w:rPr>
                <w:rFonts w:eastAsia="Times New Roman" w:cstheme="minorHAnsi"/>
                <w:sz w:val="20"/>
                <w:szCs w:val="20"/>
                <w:lang w:val="pt-PT" w:eastAsia="pt-PT"/>
              </w:rPr>
              <w:t>and</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Technological</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Risks</w:t>
            </w:r>
            <w:proofErr w:type="spellEnd"/>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60ADE971" w14:textId="77777777" w:rsidR="00131A28" w:rsidRPr="004F4119" w:rsidRDefault="00131A28"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Integrated view of natural and technological risks. Objectives of this module: strengthening of notions and principles; and acquiring a better perception of public policies in the field of risk prevention, whether in their construction or implementation. </w:t>
            </w:r>
          </w:p>
        </w:tc>
      </w:tr>
      <w:tr w:rsidR="00131A28" w:rsidRPr="004F4119" w14:paraId="542DC9E6" w14:textId="77777777" w:rsidTr="00AE6FBD">
        <w:trPr>
          <w:trHeight w:val="285"/>
        </w:trPr>
        <w:tc>
          <w:tcPr>
            <w:tcW w:w="1119" w:type="dxa"/>
            <w:vMerge/>
            <w:tcBorders>
              <w:left w:val="single" w:sz="12" w:space="0" w:color="000000"/>
              <w:right w:val="single" w:sz="6" w:space="0" w:color="000000"/>
            </w:tcBorders>
            <w:tcMar>
              <w:top w:w="0" w:type="dxa"/>
              <w:left w:w="45" w:type="dxa"/>
              <w:bottom w:w="0" w:type="dxa"/>
              <w:right w:w="45" w:type="dxa"/>
            </w:tcMar>
            <w:vAlign w:val="center"/>
          </w:tcPr>
          <w:p w14:paraId="57F89339" w14:textId="77777777" w:rsidR="00131A28" w:rsidRPr="009F1F19" w:rsidRDefault="00131A28" w:rsidP="00131A28">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tcMar>
              <w:top w:w="0" w:type="dxa"/>
              <w:left w:w="45" w:type="dxa"/>
              <w:bottom w:w="0" w:type="dxa"/>
              <w:right w:w="45" w:type="dxa"/>
            </w:tcMar>
            <w:vAlign w:val="center"/>
          </w:tcPr>
          <w:p w14:paraId="7634E937"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6E3D851" w14:textId="63347208" w:rsidR="00131A28" w:rsidRPr="009C13D8" w:rsidRDefault="00131A28" w:rsidP="00131A28">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DEE86A6" w14:textId="02E514ED" w:rsidR="00131A28" w:rsidRPr="009C13D8" w:rsidRDefault="00131A28"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2B0655F" w14:textId="70306FC0" w:rsidR="00131A28"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Collate evidence from various sources to maintain an audit trail</w:t>
            </w:r>
          </w:p>
        </w:tc>
      </w:tr>
      <w:tr w:rsidR="00131A28" w:rsidRPr="004F4119" w14:paraId="7659B7B9" w14:textId="77777777" w:rsidTr="00AE6FBD">
        <w:trPr>
          <w:trHeight w:val="285"/>
        </w:trPr>
        <w:tc>
          <w:tcPr>
            <w:tcW w:w="1119" w:type="dxa"/>
            <w:vMerge/>
            <w:tcBorders>
              <w:left w:val="single" w:sz="12" w:space="0" w:color="000000"/>
              <w:right w:val="single" w:sz="6" w:space="0" w:color="000000"/>
            </w:tcBorders>
            <w:tcMar>
              <w:top w:w="0" w:type="dxa"/>
              <w:left w:w="45" w:type="dxa"/>
              <w:bottom w:w="0" w:type="dxa"/>
              <w:right w:w="45" w:type="dxa"/>
            </w:tcMar>
            <w:vAlign w:val="center"/>
          </w:tcPr>
          <w:p w14:paraId="3C14757D" w14:textId="77777777" w:rsidR="00131A28" w:rsidRPr="00FE3C04" w:rsidRDefault="00131A28" w:rsidP="00131A28">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tcMar>
              <w:top w:w="0" w:type="dxa"/>
              <w:left w:w="45" w:type="dxa"/>
              <w:bottom w:w="0" w:type="dxa"/>
              <w:right w:w="45" w:type="dxa"/>
            </w:tcMar>
            <w:vAlign w:val="center"/>
          </w:tcPr>
          <w:p w14:paraId="77EC1C8A"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80FDC0F" w14:textId="5265D251" w:rsidR="00131A28" w:rsidRPr="009C13D8" w:rsidRDefault="00131A28" w:rsidP="00131A28">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37A0417" w14:textId="61B0AF56" w:rsidR="00131A28" w:rsidRPr="009C13D8" w:rsidRDefault="00131A28"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AFBBBA1" w14:textId="6E02AF00" w:rsidR="00131A28"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Information gathering, reconnaissance and the penetration testing process</w:t>
            </w:r>
          </w:p>
        </w:tc>
      </w:tr>
      <w:tr w:rsidR="00131A28" w:rsidRPr="004F4119" w14:paraId="2C767B7A" w14:textId="77777777" w:rsidTr="00AE6FBD">
        <w:trPr>
          <w:trHeight w:val="285"/>
        </w:trPr>
        <w:tc>
          <w:tcPr>
            <w:tcW w:w="1119" w:type="dxa"/>
            <w:vMerge/>
            <w:tcBorders>
              <w:left w:val="single" w:sz="12" w:space="0" w:color="000000"/>
              <w:right w:val="single" w:sz="6" w:space="0" w:color="000000"/>
            </w:tcBorders>
            <w:tcMar>
              <w:top w:w="0" w:type="dxa"/>
              <w:left w:w="45" w:type="dxa"/>
              <w:bottom w:w="0" w:type="dxa"/>
              <w:right w:w="45" w:type="dxa"/>
            </w:tcMar>
            <w:vAlign w:val="center"/>
          </w:tcPr>
          <w:p w14:paraId="6AEA22CD" w14:textId="77777777" w:rsidR="00131A28" w:rsidRPr="00131A28" w:rsidRDefault="00131A28" w:rsidP="00131A28">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tcMar>
              <w:top w:w="0" w:type="dxa"/>
              <w:left w:w="45" w:type="dxa"/>
              <w:bottom w:w="0" w:type="dxa"/>
              <w:right w:w="45" w:type="dxa"/>
            </w:tcMar>
            <w:vAlign w:val="center"/>
          </w:tcPr>
          <w:p w14:paraId="3345F036"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D1D0416" w14:textId="5B59BD5B" w:rsidR="00131A28" w:rsidRPr="009C13D8" w:rsidRDefault="00131A28" w:rsidP="00131A28">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pt-PT"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D3289DE" w14:textId="58505E26" w:rsidR="00131A28" w:rsidRPr="009C13D8" w:rsidRDefault="00131A28"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6E00D9A" w14:textId="0639C9B4" w:rsidR="00131A28"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Security threats and the available security mechanisms for combating security breaches</w:t>
            </w:r>
          </w:p>
        </w:tc>
      </w:tr>
      <w:tr w:rsidR="00131A28" w:rsidRPr="004F4119" w14:paraId="069E9272" w14:textId="77777777" w:rsidTr="00AE6FBD">
        <w:trPr>
          <w:trHeight w:val="285"/>
        </w:trPr>
        <w:tc>
          <w:tcPr>
            <w:tcW w:w="1119" w:type="dxa"/>
            <w:vMerge/>
            <w:tcBorders>
              <w:left w:val="single" w:sz="12" w:space="0" w:color="000000"/>
              <w:bottom w:val="single" w:sz="6" w:space="0" w:color="000000"/>
              <w:right w:val="single" w:sz="6" w:space="0" w:color="000000"/>
            </w:tcBorders>
            <w:tcMar>
              <w:top w:w="0" w:type="dxa"/>
              <w:left w:w="45" w:type="dxa"/>
              <w:bottom w:w="0" w:type="dxa"/>
              <w:right w:w="45" w:type="dxa"/>
            </w:tcMar>
            <w:vAlign w:val="center"/>
          </w:tcPr>
          <w:p w14:paraId="6D341DDE" w14:textId="77777777" w:rsidR="00131A28" w:rsidRPr="00131A28" w:rsidRDefault="00131A28" w:rsidP="00131A28">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tcMar>
              <w:top w:w="0" w:type="dxa"/>
              <w:left w:w="45" w:type="dxa"/>
              <w:bottom w:w="0" w:type="dxa"/>
              <w:right w:w="45" w:type="dxa"/>
            </w:tcMar>
            <w:vAlign w:val="center"/>
          </w:tcPr>
          <w:p w14:paraId="036AB833"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0293B65" w14:textId="31B56E2E" w:rsidR="00131A28" w:rsidRPr="009C13D8" w:rsidRDefault="00131A28" w:rsidP="00131A28">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8D85461" w14:textId="20E77708" w:rsidR="00131A28" w:rsidRPr="009C13D8" w:rsidRDefault="00131A28"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E29DA0A" w14:textId="539C26D7" w:rsidR="00131A28"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Risk Assessment Process</w:t>
            </w:r>
          </w:p>
        </w:tc>
      </w:tr>
      <w:tr w:rsidR="00131A28" w:rsidRPr="004F4119" w14:paraId="45D15AD6"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6F3A1FA"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A3.3</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EEC8AB8" w14:textId="77777777" w:rsidR="00656F80"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Know, understand and adopt the key governance aspects and resources available for an integrated strategic multidisciplinary territorial planning for risk prevention, shared with key Actors of the civil protection </w:t>
            </w:r>
            <w:proofErr w:type="gramStart"/>
            <w:r w:rsidRPr="004F4119">
              <w:rPr>
                <w:rFonts w:eastAsia="Times New Roman" w:cstheme="minorHAnsi"/>
                <w:sz w:val="20"/>
                <w:szCs w:val="20"/>
                <w:lang w:val="en-US" w:eastAsia="pt-PT"/>
              </w:rPr>
              <w:t>system</w:t>
            </w:r>
            <w:proofErr w:type="gramEnd"/>
          </w:p>
          <w:p w14:paraId="1B839E34" w14:textId="77777777" w:rsidR="00656F80" w:rsidRDefault="00656F80" w:rsidP="00131A28">
            <w:pPr>
              <w:spacing w:after="0" w:line="240" w:lineRule="auto"/>
              <w:rPr>
                <w:rFonts w:eastAsia="Times New Roman" w:cstheme="minorHAnsi"/>
                <w:sz w:val="20"/>
                <w:szCs w:val="20"/>
                <w:lang w:val="en-US" w:eastAsia="pt-PT"/>
              </w:rPr>
            </w:pPr>
          </w:p>
          <w:p w14:paraId="4B999E61" w14:textId="2FF381D9" w:rsidR="00656F80" w:rsidRPr="004F4119" w:rsidRDefault="00656F80" w:rsidP="00131A28">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F5DCFAB" w14:textId="73B5C03B" w:rsidR="00131A28" w:rsidRPr="009C13D8" w:rsidRDefault="00131A28" w:rsidP="00131A28">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CF4CA8F" w14:textId="35DA5251" w:rsidR="00131A28" w:rsidRPr="009C13D8" w:rsidRDefault="00131A28"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460B97F5" w14:textId="105AABB3" w:rsidR="00131A28"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Risk management frameworks and governance concepts (IRGC and ISO guidance)</w:t>
            </w:r>
          </w:p>
        </w:tc>
      </w:tr>
      <w:tr w:rsidR="00131A28" w:rsidRPr="004F4119" w14:paraId="2998CC4A"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vAlign w:val="center"/>
            <w:hideMark/>
          </w:tcPr>
          <w:p w14:paraId="0B968C80" w14:textId="77777777" w:rsidR="00131A28" w:rsidRPr="004F4119" w:rsidRDefault="00131A28" w:rsidP="00B26800">
            <w:pPr>
              <w:spacing w:after="0" w:line="240" w:lineRule="auto"/>
              <w:jc w:val="center"/>
              <w:rPr>
                <w:rFonts w:eastAsia="Times New Roman" w:cstheme="minorHAnsi"/>
                <w:sz w:val="20"/>
                <w:szCs w:val="20"/>
                <w:lang w:val="en-US" w:eastAsia="pt-PT"/>
              </w:rPr>
            </w:pPr>
            <w:r w:rsidRPr="004F4119">
              <w:rPr>
                <w:rFonts w:eastAsia="Times New Roman" w:cstheme="minorHAnsi"/>
                <w:b/>
                <w:bCs/>
                <w:color w:val="000000"/>
                <w:sz w:val="20"/>
                <w:szCs w:val="20"/>
                <w:lang w:val="en-US" w:eastAsia="pt-PT"/>
              </w:rPr>
              <w:lastRenderedPageBreak/>
              <w:t>A4. CRITICAL THINKING AND PROBLEM SOLVING</w:t>
            </w:r>
          </w:p>
        </w:tc>
      </w:tr>
      <w:tr w:rsidR="00131A28" w:rsidRPr="004F4119" w14:paraId="1576132A" w14:textId="77777777" w:rsidTr="00AE6FBD">
        <w:trPr>
          <w:trHeight w:val="285"/>
        </w:trPr>
        <w:tc>
          <w:tcPr>
            <w:tcW w:w="1119"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65E1F8CA"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A4.1</w:t>
            </w:r>
          </w:p>
        </w:tc>
        <w:tc>
          <w:tcPr>
            <w:tcW w:w="4253" w:type="dxa"/>
            <w:vMerge w:val="restart"/>
            <w:tcBorders>
              <w:top w:val="single" w:sz="6" w:space="0" w:color="CCCCCC"/>
              <w:left w:val="single" w:sz="6" w:space="0" w:color="CCCCCC"/>
              <w:right w:val="single" w:sz="6" w:space="0" w:color="000000"/>
            </w:tcBorders>
            <w:tcMar>
              <w:top w:w="0" w:type="dxa"/>
              <w:left w:w="45" w:type="dxa"/>
              <w:bottom w:w="0" w:type="dxa"/>
              <w:right w:w="45" w:type="dxa"/>
            </w:tcMar>
            <w:vAlign w:val="center"/>
            <w:hideMark/>
          </w:tcPr>
          <w:p w14:paraId="29124948"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Critically reflect on the impact of relevant legislation and policies for Integrated Strategic Multidisciplinary Territorial Planning for Risk Prevention</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921836" w14:textId="77777777" w:rsidR="00131A28" w:rsidRPr="004F4119" w:rsidRDefault="00131A28" w:rsidP="00131A28">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UNIVAQ</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B7AD48" w14:textId="77777777" w:rsidR="00131A28" w:rsidRPr="004F4119" w:rsidRDefault="00131A28"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Cyber Security Risks and Data Protection</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97F5895" w14:textId="77777777" w:rsidR="00131A28" w:rsidRPr="004F4119" w:rsidRDefault="00131A28"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Most of the modern services and infrastructures (telecommunications, energy, water supply, transportation, </w:t>
            </w:r>
            <w:proofErr w:type="spellStart"/>
            <w:r w:rsidRPr="004F4119">
              <w:rPr>
                <w:rFonts w:eastAsia="Times New Roman" w:cstheme="minorHAnsi"/>
                <w:sz w:val="20"/>
                <w:szCs w:val="20"/>
                <w:lang w:val="en-US" w:eastAsia="pt-PT"/>
              </w:rPr>
              <w:t>etc</w:t>
            </w:r>
            <w:proofErr w:type="spellEnd"/>
            <w:r w:rsidRPr="004F4119">
              <w:rPr>
                <w:rFonts w:eastAsia="Times New Roman" w:cstheme="minorHAnsi"/>
                <w:sz w:val="20"/>
                <w:szCs w:val="20"/>
                <w:lang w:val="en-US" w:eastAsia="pt-PT"/>
              </w:rPr>
              <w:t>) rely on electronic and computer systems which can be attacked. It is of major importance to maintain these services working properly.</w:t>
            </w:r>
          </w:p>
        </w:tc>
      </w:tr>
      <w:tr w:rsidR="00131A28" w:rsidRPr="004F4119" w14:paraId="6494E0FD" w14:textId="77777777" w:rsidTr="00AE6FBD">
        <w:trPr>
          <w:trHeight w:val="285"/>
        </w:trPr>
        <w:tc>
          <w:tcPr>
            <w:tcW w:w="1119" w:type="dxa"/>
            <w:vMerge/>
            <w:tcBorders>
              <w:left w:val="single" w:sz="12" w:space="0" w:color="000000"/>
              <w:right w:val="single" w:sz="6" w:space="0" w:color="000000"/>
            </w:tcBorders>
            <w:vAlign w:val="center"/>
            <w:hideMark/>
          </w:tcPr>
          <w:p w14:paraId="6DC9ED39" w14:textId="77777777" w:rsidR="00131A28" w:rsidRPr="004F4119" w:rsidRDefault="00131A28" w:rsidP="00131A28">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hideMark/>
          </w:tcPr>
          <w:p w14:paraId="769EA208"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tcMar>
              <w:top w:w="0" w:type="dxa"/>
              <w:left w:w="45" w:type="dxa"/>
              <w:bottom w:w="0" w:type="dxa"/>
              <w:right w:w="45" w:type="dxa"/>
            </w:tcMar>
            <w:vAlign w:val="center"/>
            <w:hideMark/>
          </w:tcPr>
          <w:p w14:paraId="3EBB16B3" w14:textId="77777777" w:rsidR="00131A28" w:rsidRPr="009C13D8" w:rsidRDefault="00131A28" w:rsidP="00131A28">
            <w:pPr>
              <w:spacing w:after="0" w:line="240" w:lineRule="auto"/>
              <w:jc w:val="center"/>
              <w:rPr>
                <w:rFonts w:eastAsia="Times New Roman" w:cstheme="minorHAnsi"/>
                <w:sz w:val="20"/>
                <w:szCs w:val="20"/>
                <w:lang w:val="pt-PT" w:eastAsia="pt-PT"/>
              </w:rPr>
            </w:pPr>
            <w:proofErr w:type="spellStart"/>
            <w:r w:rsidRPr="009C13D8">
              <w:rPr>
                <w:rFonts w:eastAsia="Times New Roman" w:cstheme="minorHAnsi"/>
                <w:sz w:val="20"/>
                <w:szCs w:val="20"/>
                <w:lang w:val="pt-PT" w:eastAsia="pt-PT"/>
              </w:rPr>
              <w:t>UdG</w:t>
            </w:r>
            <w:proofErr w:type="spellEnd"/>
            <w:r w:rsidRPr="009C13D8">
              <w:rPr>
                <w:rFonts w:eastAsia="Times New Roman" w:cstheme="minorHAnsi"/>
                <w:sz w:val="20"/>
                <w:szCs w:val="20"/>
                <w:lang w:val="pt-PT" w:eastAsia="pt-PT"/>
              </w:rPr>
              <w:t xml:space="preserve"> </w:t>
            </w:r>
          </w:p>
        </w:tc>
        <w:tc>
          <w:tcPr>
            <w:tcW w:w="2126" w:type="dxa"/>
            <w:tcBorders>
              <w:top w:val="single" w:sz="6" w:space="0" w:color="000000"/>
              <w:left w:val="single" w:sz="6" w:space="0" w:color="CCCCCC"/>
              <w:bottom w:val="single" w:sz="8" w:space="0" w:color="000000"/>
              <w:right w:val="single" w:sz="6" w:space="0" w:color="000000"/>
            </w:tcBorders>
            <w:tcMar>
              <w:top w:w="0" w:type="dxa"/>
              <w:left w:w="45" w:type="dxa"/>
              <w:bottom w:w="0" w:type="dxa"/>
              <w:right w:w="45" w:type="dxa"/>
            </w:tcMar>
            <w:vAlign w:val="center"/>
            <w:hideMark/>
          </w:tcPr>
          <w:p w14:paraId="2A62AC5E" w14:textId="77777777" w:rsidR="00131A28" w:rsidRPr="004F4119" w:rsidRDefault="00131A28"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Cyber Security Risks and Data Protection</w:t>
            </w:r>
          </w:p>
        </w:tc>
        <w:tc>
          <w:tcPr>
            <w:tcW w:w="5438" w:type="dxa"/>
            <w:tcBorders>
              <w:top w:val="single" w:sz="6" w:space="0" w:color="000000"/>
              <w:left w:val="single" w:sz="6" w:space="0" w:color="CCCCCC"/>
              <w:bottom w:val="single" w:sz="8" w:space="0" w:color="000000"/>
              <w:right w:val="single" w:sz="12" w:space="0" w:color="000000"/>
            </w:tcBorders>
            <w:tcMar>
              <w:top w:w="0" w:type="dxa"/>
              <w:left w:w="45" w:type="dxa"/>
              <w:bottom w:w="0" w:type="dxa"/>
              <w:right w:w="45" w:type="dxa"/>
            </w:tcMar>
            <w:vAlign w:val="center"/>
            <w:hideMark/>
          </w:tcPr>
          <w:p w14:paraId="267B55BC" w14:textId="77777777" w:rsidR="00131A28" w:rsidRPr="004F4119" w:rsidRDefault="00131A28"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Most of the modern services and infrastructures (telecommunications, energy, water supply, transportation, </w:t>
            </w:r>
            <w:proofErr w:type="spellStart"/>
            <w:r w:rsidRPr="004F4119">
              <w:rPr>
                <w:rFonts w:eastAsia="Times New Roman" w:cstheme="minorHAnsi"/>
                <w:sz w:val="20"/>
                <w:szCs w:val="20"/>
                <w:lang w:val="en-US" w:eastAsia="pt-PT"/>
              </w:rPr>
              <w:t>etc</w:t>
            </w:r>
            <w:proofErr w:type="spellEnd"/>
            <w:r w:rsidRPr="004F4119">
              <w:rPr>
                <w:rFonts w:eastAsia="Times New Roman" w:cstheme="minorHAnsi"/>
                <w:sz w:val="20"/>
                <w:szCs w:val="20"/>
                <w:lang w:val="en-US" w:eastAsia="pt-PT"/>
              </w:rPr>
              <w:t>) rely on electronic and computer systems which can be attacked. It is of major importance to maintain these services working properly.</w:t>
            </w:r>
          </w:p>
        </w:tc>
      </w:tr>
      <w:tr w:rsidR="00131A28" w:rsidRPr="004F4119" w14:paraId="487D0F7F" w14:textId="77777777" w:rsidTr="00AE6FBD">
        <w:trPr>
          <w:trHeight w:val="285"/>
        </w:trPr>
        <w:tc>
          <w:tcPr>
            <w:tcW w:w="1119" w:type="dxa"/>
            <w:vMerge/>
            <w:tcBorders>
              <w:left w:val="single" w:sz="12" w:space="0" w:color="000000"/>
              <w:bottom w:val="single" w:sz="12" w:space="0" w:color="000000"/>
              <w:right w:val="single" w:sz="6" w:space="0" w:color="000000"/>
            </w:tcBorders>
            <w:vAlign w:val="center"/>
          </w:tcPr>
          <w:p w14:paraId="463830E7" w14:textId="77777777" w:rsidR="00131A28" w:rsidRPr="004F4119" w:rsidRDefault="00131A28" w:rsidP="00131A28">
            <w:pPr>
              <w:spacing w:after="0" w:line="240" w:lineRule="auto"/>
              <w:rPr>
                <w:rFonts w:eastAsia="Times New Roman" w:cstheme="minorHAnsi"/>
                <w:b/>
                <w:bCs/>
                <w:sz w:val="20"/>
                <w:szCs w:val="20"/>
                <w:lang w:val="en-US" w:eastAsia="pt-PT"/>
              </w:rPr>
            </w:pPr>
          </w:p>
        </w:tc>
        <w:tc>
          <w:tcPr>
            <w:tcW w:w="4253" w:type="dxa"/>
            <w:vMerge/>
            <w:tcBorders>
              <w:left w:val="single" w:sz="6" w:space="0" w:color="CCCCCC"/>
              <w:bottom w:val="single" w:sz="12" w:space="0" w:color="000000"/>
              <w:right w:val="single" w:sz="6" w:space="0" w:color="000000"/>
            </w:tcBorders>
            <w:vAlign w:val="center"/>
          </w:tcPr>
          <w:p w14:paraId="74B8DDB7" w14:textId="77777777" w:rsidR="00131A28" w:rsidRPr="004F4119" w:rsidRDefault="00131A28" w:rsidP="00131A28">
            <w:pPr>
              <w:spacing w:after="0" w:line="240" w:lineRule="auto"/>
              <w:rPr>
                <w:rFonts w:eastAsia="Times New Roman" w:cstheme="minorHAnsi"/>
                <w:sz w:val="20"/>
                <w:szCs w:val="20"/>
                <w:lang w:val="en-US" w:eastAsia="pt-PT"/>
              </w:rPr>
            </w:pPr>
          </w:p>
        </w:tc>
        <w:tc>
          <w:tcPr>
            <w:tcW w:w="992" w:type="dxa"/>
            <w:tcBorders>
              <w:top w:val="single" w:sz="8"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tcPr>
          <w:p w14:paraId="731EABF0" w14:textId="6D9ED4AA" w:rsidR="00131A28" w:rsidRPr="009C13D8" w:rsidRDefault="00131A28" w:rsidP="00640CF9">
            <w:pPr>
              <w:spacing w:after="0" w:line="240" w:lineRule="auto"/>
              <w:jc w:val="center"/>
              <w:rPr>
                <w:rFonts w:eastAsia="Times New Roman" w:cstheme="minorHAnsi"/>
                <w:b/>
                <w:bCs/>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8"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tcPr>
          <w:p w14:paraId="7AB71D21" w14:textId="7E312634" w:rsidR="00131A28" w:rsidRPr="009C13D8" w:rsidRDefault="00131A28"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5438" w:type="dxa"/>
            <w:tcBorders>
              <w:top w:val="single" w:sz="8"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5DE5806F" w14:textId="04690697" w:rsidR="00131A28" w:rsidRPr="009C13D8" w:rsidRDefault="00FE3C04" w:rsidP="00FE3C04">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Computer related crime / Sources of legal information</w:t>
            </w:r>
          </w:p>
        </w:tc>
      </w:tr>
      <w:tr w:rsidR="00131A28" w:rsidRPr="004F4119" w14:paraId="0CF1F353"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3E8845FE" w14:textId="77777777" w:rsidR="00131A28" w:rsidRPr="004F4119" w:rsidRDefault="00131A28" w:rsidP="00131A28">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B - DEMONSTRATE SUFFICIENT AWARENESS OF RELEVANT ENGINEERING APPROACHES AND RELATED PROBLEM-SOLVING SKILLS</w:t>
            </w:r>
          </w:p>
        </w:tc>
      </w:tr>
      <w:tr w:rsidR="00131A28" w:rsidRPr="004F4119" w14:paraId="453F1B04"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391066A8" w14:textId="77777777" w:rsidR="00131A28" w:rsidRPr="004F4119" w:rsidRDefault="00131A28" w:rsidP="00131A28">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B1. RISK ANALYSIS AND ASSESSMENT</w:t>
            </w:r>
          </w:p>
        </w:tc>
      </w:tr>
      <w:tr w:rsidR="00131A28" w:rsidRPr="004F4119" w14:paraId="2871CEB1"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0FC3615"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B1.1</w:t>
            </w:r>
          </w:p>
        </w:tc>
        <w:tc>
          <w:tcPr>
            <w:tcW w:w="425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B37E00"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Recognize the importance of timely dissemination of information (</w:t>
            </w:r>
            <w:proofErr w:type="spellStart"/>
            <w:r w:rsidRPr="004F4119">
              <w:rPr>
                <w:rFonts w:eastAsia="Times New Roman" w:cstheme="minorHAnsi"/>
                <w:sz w:val="20"/>
                <w:szCs w:val="20"/>
                <w:lang w:val="en-US" w:eastAsia="pt-PT"/>
              </w:rPr>
              <w:t>UoA</w:t>
            </w:r>
            <w:proofErr w:type="spellEnd"/>
            <w:r w:rsidRPr="004F4119">
              <w:rPr>
                <w:rFonts w:eastAsia="Times New Roman" w:cstheme="minorHAnsi"/>
                <w:sz w:val="20"/>
                <w:szCs w:val="20"/>
                <w:lang w:val="en-US" w:eastAsia="pt-PT"/>
              </w:rPr>
              <w:t>)</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F58C95" w14:textId="77777777" w:rsidR="00131A28" w:rsidRPr="004F4119" w:rsidRDefault="00131A28" w:rsidP="00131A28">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1F0E04" w14:textId="77777777" w:rsidR="00131A28" w:rsidRPr="004F4119" w:rsidRDefault="00131A28" w:rsidP="00B26800">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Monitoring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and</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Warning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Systems</w:t>
            </w:r>
            <w:proofErr w:type="spellEnd"/>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B6979C8" w14:textId="77777777" w:rsidR="00131A28" w:rsidRPr="004F4119" w:rsidRDefault="00131A28"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Monitoring and Early Warning Systems are essential for the mitigation of hazards. The module addresses the implementation of a warning system according to the type of hazards to be monitored and the necessary resources for that purpose. It also explains how the information is generated, transformed into warning messages, and disseminated using resources to the various communication systems</w:t>
            </w:r>
          </w:p>
        </w:tc>
      </w:tr>
      <w:tr w:rsidR="00131A28" w:rsidRPr="004F4119" w14:paraId="11C9C27B"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1131865" w14:textId="77777777" w:rsidR="00131A28" w:rsidRPr="004F4119" w:rsidRDefault="00131A28" w:rsidP="00131A28">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B1.2</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49BA818" w14:textId="77777777" w:rsidR="00131A28" w:rsidRPr="004F4119" w:rsidRDefault="00131A28" w:rsidP="00131A28">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Ability to identify and rank the main crisis events with high occurrence probability in the territory of reference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select the most suitable engineering approaches </w:t>
            </w:r>
            <w:r w:rsidRPr="006B0800">
              <w:rPr>
                <w:rFonts w:eastAsia="Times New Roman" w:cstheme="minorHAnsi"/>
                <w:sz w:val="20"/>
                <w:szCs w:val="20"/>
                <w:highlight w:val="yellow"/>
                <w:lang w:val="en-US" w:eastAsia="pt-PT"/>
              </w:rPr>
              <w:t>(</w:t>
            </w:r>
            <w:proofErr w:type="spellStart"/>
            <w:r w:rsidRPr="009765F0">
              <w:rPr>
                <w:rFonts w:eastAsia="Times New Roman" w:cstheme="minorHAnsi"/>
                <w:sz w:val="20"/>
                <w:szCs w:val="20"/>
                <w:lang w:val="en-US" w:eastAsia="pt-PT"/>
              </w:rPr>
              <w:t>UnivAQ</w:t>
            </w:r>
            <w:proofErr w:type="spellEnd"/>
            <w:r w:rsidRPr="009765F0">
              <w:rPr>
                <w:rFonts w:eastAsia="Times New Roman" w:cstheme="minorHAnsi"/>
                <w:sz w:val="20"/>
                <w:szCs w:val="20"/>
                <w:lang w:val="en-US" w:eastAsia="pt-PT"/>
              </w:rPr>
              <w:t>)</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28C6C8C" w14:textId="15BA42A0" w:rsidR="00131A28" w:rsidRPr="004F4119" w:rsidRDefault="006B0800" w:rsidP="009F1F19">
            <w:pPr>
              <w:spacing w:after="0" w:line="240" w:lineRule="auto"/>
              <w:jc w:val="center"/>
              <w:rPr>
                <w:rFonts w:eastAsia="Times New Roman" w:cstheme="minorHAnsi"/>
                <w:sz w:val="20"/>
                <w:szCs w:val="20"/>
                <w:lang w:val="en-US" w:eastAsia="pt-PT"/>
              </w:rPr>
            </w:pPr>
            <w:proofErr w:type="spellStart"/>
            <w:r w:rsidRPr="006B0800">
              <w:rPr>
                <w:rFonts w:eastAsia="Times New Roman" w:cstheme="minorHAnsi"/>
                <w:color w:val="FF0000"/>
                <w:sz w:val="20"/>
                <w:szCs w:val="20"/>
                <w:highlight w:val="yellow"/>
                <w:lang w:val="en-US" w:eastAsia="pt-PT"/>
              </w:rPr>
              <w:t>UnivAQ</w:t>
            </w:r>
            <w:proofErr w:type="spellEnd"/>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02D09CF" w14:textId="73C12E09" w:rsidR="00131A28" w:rsidRPr="00FE3C04" w:rsidRDefault="0084426E" w:rsidP="00B26800">
            <w:pPr>
              <w:spacing w:after="0" w:line="240" w:lineRule="auto"/>
              <w:jc w:val="center"/>
              <w:rPr>
                <w:rFonts w:eastAsia="Times New Roman" w:cstheme="minorHAnsi"/>
                <w:sz w:val="20"/>
                <w:szCs w:val="20"/>
                <w:lang w:val="en-US" w:eastAsia="pt-PT"/>
              </w:rPr>
            </w:pPr>
            <w:r>
              <w:rPr>
                <w:rFonts w:eastAsia="Times New Roman" w:cstheme="minorHAnsi"/>
                <w:color w:val="FF0000"/>
                <w:sz w:val="20"/>
                <w:szCs w:val="20"/>
                <w:lang w:val="en-US" w:eastAsia="pt-PT"/>
              </w:rPr>
              <w:t>?</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ADE0099" w14:textId="55100308" w:rsidR="00131A28" w:rsidRPr="004F4119" w:rsidRDefault="0084426E" w:rsidP="0084426E">
            <w:pPr>
              <w:spacing w:after="0" w:line="240" w:lineRule="auto"/>
              <w:jc w:val="center"/>
              <w:rPr>
                <w:rFonts w:eastAsia="Times New Roman" w:cstheme="minorHAnsi"/>
                <w:sz w:val="20"/>
                <w:szCs w:val="20"/>
                <w:lang w:val="en-US" w:eastAsia="pt-PT"/>
              </w:rPr>
            </w:pPr>
            <w:r>
              <w:rPr>
                <w:rFonts w:eastAsia="Times New Roman" w:cstheme="minorHAnsi"/>
                <w:sz w:val="20"/>
                <w:szCs w:val="20"/>
                <w:lang w:val="en-US" w:eastAsia="pt-PT"/>
              </w:rPr>
              <w:t>?</w:t>
            </w:r>
          </w:p>
        </w:tc>
      </w:tr>
      <w:tr w:rsidR="009F1F19" w:rsidRPr="004F4119" w14:paraId="1703E5A3" w14:textId="77777777" w:rsidTr="00AE6FBD">
        <w:trPr>
          <w:trHeight w:val="285"/>
        </w:trPr>
        <w:tc>
          <w:tcPr>
            <w:tcW w:w="1119"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hideMark/>
          </w:tcPr>
          <w:p w14:paraId="0436A2D5" w14:textId="77777777" w:rsidR="009F1F19" w:rsidRPr="004F4119" w:rsidRDefault="009F1F19" w:rsidP="009F1F1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B1.3</w:t>
            </w:r>
          </w:p>
        </w:tc>
        <w:tc>
          <w:tcPr>
            <w:tcW w:w="4253"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3F11770F" w14:textId="62513C2C" w:rsidR="009F1F19" w:rsidRPr="004F4119" w:rsidRDefault="009F1F19" w:rsidP="009F1F19">
            <w:pPr>
              <w:spacing w:after="0" w:line="240" w:lineRule="auto"/>
              <w:rPr>
                <w:rFonts w:eastAsia="Times New Roman" w:cstheme="minorHAnsi"/>
                <w:sz w:val="20"/>
                <w:szCs w:val="20"/>
                <w:lang w:val="en-US" w:eastAsia="pt-PT"/>
              </w:rPr>
            </w:pPr>
            <w:r w:rsidRPr="004F4119">
              <w:rPr>
                <w:rFonts w:eastAsia="Times New Roman" w:cstheme="minorHAnsi"/>
                <w:color w:val="000000"/>
                <w:sz w:val="20"/>
                <w:szCs w:val="20"/>
                <w:lang w:val="en-US" w:eastAsia="pt-PT"/>
              </w:rPr>
              <w:t>Capacity to identify the problems and provide the correct solutions through an integrated multidisciplinary prevention</w:t>
            </w:r>
            <w:r w:rsidRPr="004F4119">
              <w:rPr>
                <w:rFonts w:eastAsia="Times New Roman" w:cstheme="minorHAnsi"/>
                <w:b/>
                <w:bCs/>
                <w:color w:val="000000"/>
                <w:sz w:val="20"/>
                <w:szCs w:val="20"/>
                <w:lang w:val="en-US" w:eastAsia="pt-PT"/>
              </w:rPr>
              <w:t xml:space="preserve"> </w:t>
            </w:r>
            <w:r w:rsidRPr="004F4119">
              <w:rPr>
                <w:rFonts w:eastAsia="Times New Roman" w:cstheme="minorHAnsi"/>
                <w:color w:val="000000"/>
                <w:sz w:val="20"/>
                <w:szCs w:val="20"/>
                <w:lang w:val="en-US" w:eastAsia="pt-PT"/>
              </w:rPr>
              <w:t xml:space="preserve">plan </w:t>
            </w:r>
            <w:r w:rsidRPr="008F09EF">
              <w:rPr>
                <w:rFonts w:eastAsia="Times New Roman" w:cstheme="minorHAnsi"/>
                <w:color w:val="FF0000"/>
                <w:sz w:val="20"/>
                <w:szCs w:val="20"/>
                <w:highlight w:val="yellow"/>
                <w:lang w:val="en-US" w:eastAsia="pt-PT"/>
              </w:rPr>
              <w:t>(</w:t>
            </w:r>
            <w:proofErr w:type="spellStart"/>
            <w:r w:rsidRPr="008F09EF">
              <w:rPr>
                <w:rFonts w:eastAsia="Times New Roman" w:cstheme="minorHAnsi"/>
                <w:color w:val="FF0000"/>
                <w:sz w:val="20"/>
                <w:szCs w:val="20"/>
                <w:highlight w:val="yellow"/>
                <w:lang w:val="en-US" w:eastAsia="pt-PT"/>
              </w:rPr>
              <w:t>UnivAQ</w:t>
            </w:r>
            <w:proofErr w:type="spellEnd"/>
            <w:r w:rsidRPr="008F09EF">
              <w:rPr>
                <w:rFonts w:eastAsia="Times New Roman" w:cstheme="minorHAnsi"/>
                <w:color w:val="FF0000"/>
                <w:sz w:val="20"/>
                <w:szCs w:val="20"/>
                <w:highlight w:val="yellow"/>
                <w:lang w:val="en-US" w:eastAsia="pt-PT"/>
              </w:rPr>
              <w:t>)</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C113E56" w14:textId="3E0B5D47"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C913272" w14:textId="4E5F2E72"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49492B03" w14:textId="08B0CB9D" w:rsidR="009F1F19"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Deploy appropriate tools and techniques to carry out an investigation</w:t>
            </w:r>
          </w:p>
        </w:tc>
      </w:tr>
      <w:tr w:rsidR="009F1F19" w:rsidRPr="004F4119" w14:paraId="1CF960B5"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6933DD8D" w14:textId="77777777" w:rsidR="009F1F19" w:rsidRPr="009F1F19" w:rsidRDefault="009F1F19" w:rsidP="009F1F1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5C75141" w14:textId="77777777" w:rsidR="009F1F19" w:rsidRPr="004F4119" w:rsidRDefault="009F1F19" w:rsidP="009F1F1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A84D4B9" w14:textId="55063998"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4E19A31" w14:textId="7FAA6643"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3DE5339A" w14:textId="154E3CF9" w:rsidR="009F1F19"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Procedures of examining digital evidence collection and seizure with the possible limitations in the context of constantly changing technologies</w:t>
            </w:r>
          </w:p>
        </w:tc>
      </w:tr>
      <w:tr w:rsidR="009F1F19" w:rsidRPr="004F4119" w14:paraId="438245A5"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6F1EBD9A" w14:textId="77777777" w:rsidR="009F1F19" w:rsidRPr="009F1F19" w:rsidRDefault="009F1F19" w:rsidP="009F1F1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95CA447" w14:textId="77777777" w:rsidR="009F1F19" w:rsidRPr="004F4119" w:rsidRDefault="009F1F19" w:rsidP="009F1F1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216E307" w14:textId="6ADC5D06"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31055F8" w14:textId="7B76120D" w:rsidR="009F1F19" w:rsidRPr="009C13D8" w:rsidRDefault="009F1F19" w:rsidP="00B26800">
            <w:pPr>
              <w:spacing w:after="0" w:line="240" w:lineRule="auto"/>
              <w:jc w:val="center"/>
              <w:rPr>
                <w:rFonts w:eastAsia="Times New Roman" w:cstheme="minorHAnsi"/>
                <w:sz w:val="20"/>
                <w:szCs w:val="20"/>
                <w:lang w:val="en-US" w:eastAsia="pt-PT"/>
              </w:rPr>
            </w:pPr>
            <w:r w:rsidRPr="00C93877">
              <w:rPr>
                <w:rFonts w:eastAsia="Times New Roman" w:cstheme="minorHAnsi"/>
                <w:sz w:val="20"/>
                <w:szCs w:val="20"/>
                <w:highlight w:val="yellow"/>
                <w:lang w:val="en-US" w:eastAsia="pt-PT"/>
              </w:rPr>
              <w:t>Fin</w:t>
            </w:r>
            <w:r w:rsidR="00C93877" w:rsidRPr="00C93877">
              <w:rPr>
                <w:rFonts w:eastAsia="Times New Roman" w:cstheme="minorHAnsi"/>
                <w:sz w:val="20"/>
                <w:szCs w:val="20"/>
                <w:highlight w:val="yellow"/>
                <w:lang w:val="en-US" w:eastAsia="pt-PT"/>
              </w:rPr>
              <w:t xml:space="preserve"> </w:t>
            </w:r>
            <w:r w:rsidRPr="00C93877">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4BEB714" w14:textId="3F180210" w:rsidR="009F1F19" w:rsidRPr="009C13D8" w:rsidRDefault="00FE3C04"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Changing financial crime typologies from new emerging technologies</w:t>
            </w:r>
          </w:p>
        </w:tc>
      </w:tr>
      <w:tr w:rsidR="009F1F19" w:rsidRPr="004F4119" w14:paraId="60DD9A48"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6EADAC34" w14:textId="77777777" w:rsidR="009F1F19" w:rsidRPr="009F1F19" w:rsidRDefault="009F1F19" w:rsidP="009F1F1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7B4405A" w14:textId="77777777" w:rsidR="009F1F19" w:rsidRPr="004F4119" w:rsidRDefault="009F1F19" w:rsidP="009F1F1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915811A" w14:textId="22E9A319"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906BC6E" w14:textId="7A884213"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27796B6" w14:textId="7FB38D27" w:rsidR="009F1F19" w:rsidRPr="009C13D8" w:rsidRDefault="007A768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Evaluate open-source data gathering intelligence techniques and collection methodologies</w:t>
            </w:r>
          </w:p>
        </w:tc>
      </w:tr>
      <w:tr w:rsidR="009F1F19" w:rsidRPr="004F4119" w14:paraId="47FC8F32"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6E99E6E7" w14:textId="77777777" w:rsidR="009F1F19" w:rsidRPr="009F1F19" w:rsidRDefault="009F1F19" w:rsidP="009F1F1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13C1BB7" w14:textId="77777777" w:rsidR="009F1F19" w:rsidRPr="004F4119" w:rsidRDefault="009F1F19" w:rsidP="009F1F1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9FFEF42" w14:textId="7822A98E"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A8A7E29" w14:textId="1A748353"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E16B3CC" w14:textId="3D4BE41B" w:rsidR="009F1F19" w:rsidRPr="009C13D8" w:rsidRDefault="007A768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Identify and solve problems, both individually and working in groups</w:t>
            </w:r>
          </w:p>
        </w:tc>
      </w:tr>
      <w:tr w:rsidR="009F1F19" w:rsidRPr="004F4119" w14:paraId="460F048D"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0B55B446" w14:textId="77777777" w:rsidR="009F1F19" w:rsidRPr="009F1F19" w:rsidRDefault="009F1F19" w:rsidP="009F1F1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1F1A131" w14:textId="77777777" w:rsidR="009F1F19" w:rsidRPr="004F4119" w:rsidRDefault="009F1F19" w:rsidP="009F1F1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DC1C4BE" w14:textId="64CFA49F"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DA5953F" w14:textId="193DC4FD"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045B8521" w14:textId="45CE5B20" w:rsidR="009F1F19" w:rsidRPr="009C13D8" w:rsidRDefault="007A768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Design and implementation of security mechanisms for a given network</w:t>
            </w:r>
          </w:p>
        </w:tc>
      </w:tr>
      <w:tr w:rsidR="009F1F19" w:rsidRPr="004F4119" w14:paraId="7FC4C050"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F47F980" w14:textId="77777777" w:rsidR="009F1F19" w:rsidRPr="009F1F19" w:rsidRDefault="009F1F19" w:rsidP="009F1F1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73B9492" w14:textId="77777777" w:rsidR="009F1F19" w:rsidRPr="004F4119" w:rsidRDefault="009F1F19" w:rsidP="009F1F1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3BF5C44" w14:textId="0CEB414E"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F434B29" w14:textId="7F1E4AD5"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43A72F0C" w14:textId="1FEA458D" w:rsidR="009F1F19" w:rsidRPr="009C13D8" w:rsidRDefault="007A768C"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Incident response planning</w:t>
            </w:r>
          </w:p>
        </w:tc>
      </w:tr>
      <w:tr w:rsidR="009F1F19" w:rsidRPr="004F4119" w14:paraId="01221EE0" w14:textId="77777777" w:rsidTr="00AE6FBD">
        <w:trPr>
          <w:trHeight w:val="285"/>
        </w:trPr>
        <w:tc>
          <w:tcPr>
            <w:tcW w:w="1119"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6A969242" w14:textId="77777777" w:rsidR="009F1F19" w:rsidRPr="009F1F19" w:rsidRDefault="009F1F19" w:rsidP="009F1F1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D75DEAC" w14:textId="77777777" w:rsidR="009F1F19" w:rsidRPr="004F4119" w:rsidRDefault="009F1F19" w:rsidP="009F1F1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DEC2728" w14:textId="38350323" w:rsidR="009F1F19" w:rsidRPr="009C13D8" w:rsidRDefault="009F1F1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7A6E5A1" w14:textId="79193D18"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8C3F887" w14:textId="56CA7EBF" w:rsidR="009F1F19" w:rsidRPr="009C13D8" w:rsidRDefault="007A768C"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Social impacts and vulnerability to flooding (western Europe)</w:t>
            </w:r>
          </w:p>
        </w:tc>
      </w:tr>
      <w:tr w:rsidR="009F1F19" w:rsidRPr="004F4119" w14:paraId="72BD6583"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B8D6600" w14:textId="77777777" w:rsidR="009F1F19" w:rsidRPr="004F4119" w:rsidRDefault="009F1F19" w:rsidP="009F1F1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EMP B1.4</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83E3595" w14:textId="77777777" w:rsidR="009F1F19" w:rsidRDefault="009F1F19" w:rsidP="009F1F19">
            <w:pPr>
              <w:spacing w:after="0" w:line="240" w:lineRule="auto"/>
              <w:rPr>
                <w:rFonts w:eastAsia="Times New Roman" w:cstheme="minorHAnsi"/>
                <w:sz w:val="20"/>
                <w:szCs w:val="20"/>
                <w:lang w:val="pt-PT" w:eastAsia="pt-PT"/>
              </w:rPr>
            </w:pPr>
            <w:r w:rsidRPr="004F4119">
              <w:rPr>
                <w:rFonts w:eastAsia="Times New Roman" w:cstheme="minorHAnsi"/>
                <w:sz w:val="20"/>
                <w:szCs w:val="20"/>
                <w:lang w:val="en-US" w:eastAsia="pt-PT"/>
              </w:rPr>
              <w:t xml:space="preserve">Knowledge of the risk levels and capacity to describe coherently the scenario in terms of prevention and engineering actions. </w:t>
            </w:r>
            <w:proofErr w:type="spellStart"/>
            <w:r w:rsidRPr="004F4119">
              <w:rPr>
                <w:rFonts w:eastAsia="Times New Roman" w:cstheme="minorHAnsi"/>
                <w:sz w:val="20"/>
                <w:szCs w:val="20"/>
                <w:lang w:val="pt-PT" w:eastAsia="pt-PT"/>
              </w:rPr>
              <w:t>Knowledge</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of</w:t>
            </w:r>
            <w:proofErr w:type="spellEnd"/>
            <w:r w:rsidRPr="004F4119">
              <w:rPr>
                <w:rFonts w:eastAsia="Times New Roman" w:cstheme="minorHAnsi"/>
                <w:sz w:val="20"/>
                <w:szCs w:val="20"/>
                <w:lang w:val="pt-PT" w:eastAsia="pt-PT"/>
              </w:rPr>
              <w:t xml:space="preserve"> software </w:t>
            </w:r>
            <w:proofErr w:type="spellStart"/>
            <w:r w:rsidRPr="004F4119">
              <w:rPr>
                <w:rFonts w:eastAsia="Times New Roman" w:cstheme="minorHAnsi"/>
                <w:sz w:val="20"/>
                <w:szCs w:val="20"/>
                <w:lang w:val="pt-PT" w:eastAsia="pt-PT"/>
              </w:rPr>
              <w:t>risk</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assessment</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tools</w:t>
            </w:r>
            <w:proofErr w:type="spellEnd"/>
            <w:r w:rsidRPr="004F4119">
              <w:rPr>
                <w:rFonts w:eastAsia="Times New Roman" w:cstheme="minorHAnsi"/>
                <w:sz w:val="20"/>
                <w:szCs w:val="20"/>
                <w:lang w:val="pt-PT" w:eastAsia="pt-PT"/>
              </w:rPr>
              <w:t xml:space="preserve"> </w:t>
            </w:r>
            <w:r w:rsidRPr="004A532B">
              <w:rPr>
                <w:rFonts w:eastAsia="Times New Roman" w:cstheme="minorHAnsi"/>
                <w:sz w:val="20"/>
                <w:szCs w:val="20"/>
                <w:highlight w:val="yellow"/>
                <w:lang w:val="pt-PT" w:eastAsia="pt-PT"/>
              </w:rPr>
              <w:t>(</w:t>
            </w:r>
            <w:proofErr w:type="spellStart"/>
            <w:r w:rsidRPr="004A532B">
              <w:rPr>
                <w:rFonts w:eastAsia="Times New Roman" w:cstheme="minorHAnsi"/>
                <w:sz w:val="20"/>
                <w:szCs w:val="20"/>
                <w:highlight w:val="yellow"/>
                <w:lang w:val="pt-PT" w:eastAsia="pt-PT"/>
              </w:rPr>
              <w:t>UdG</w:t>
            </w:r>
            <w:proofErr w:type="spellEnd"/>
            <w:r w:rsidRPr="004A532B">
              <w:rPr>
                <w:rFonts w:eastAsia="Times New Roman" w:cstheme="minorHAnsi"/>
                <w:sz w:val="20"/>
                <w:szCs w:val="20"/>
                <w:highlight w:val="yellow"/>
                <w:lang w:val="pt-PT" w:eastAsia="pt-PT"/>
              </w:rPr>
              <w:t>)</w:t>
            </w:r>
          </w:p>
          <w:p w14:paraId="4A8EC1ED" w14:textId="77777777" w:rsidR="009765F0" w:rsidRPr="004F4119" w:rsidRDefault="009765F0" w:rsidP="009F1F19">
            <w:pPr>
              <w:spacing w:after="0" w:line="240" w:lineRule="auto"/>
              <w:rPr>
                <w:rFonts w:eastAsia="Times New Roman" w:cstheme="minorHAnsi"/>
                <w:sz w:val="20"/>
                <w:szCs w:val="20"/>
                <w:lang w:val="pt-PT"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1B27637" w14:textId="2C5ABB86" w:rsidR="009F1F19" w:rsidRPr="004F4119" w:rsidRDefault="009F1F19" w:rsidP="009F1F19">
            <w:pPr>
              <w:spacing w:after="0" w:line="240" w:lineRule="auto"/>
              <w:rPr>
                <w:rFonts w:eastAsia="Times New Roman" w:cstheme="minorHAnsi"/>
                <w:sz w:val="20"/>
                <w:szCs w:val="20"/>
                <w:lang w:val="pt-PT"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66E0302" w14:textId="7CAA4D0C" w:rsidR="009F1F19" w:rsidRPr="004F4119" w:rsidRDefault="009F1F19" w:rsidP="00B26800">
            <w:pPr>
              <w:spacing w:after="0" w:line="240" w:lineRule="auto"/>
              <w:jc w:val="center"/>
              <w:rPr>
                <w:rFonts w:eastAsia="Times New Roman" w:cstheme="minorHAnsi"/>
                <w:sz w:val="20"/>
                <w:szCs w:val="20"/>
                <w:lang w:val="pt-PT"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5763434" w14:textId="2D825958" w:rsidR="009F1F19" w:rsidRPr="004F4119" w:rsidRDefault="009F1F19" w:rsidP="009F1F19">
            <w:pPr>
              <w:spacing w:after="0" w:line="240" w:lineRule="auto"/>
              <w:rPr>
                <w:rFonts w:eastAsia="Times New Roman" w:cstheme="minorHAnsi"/>
                <w:sz w:val="20"/>
                <w:szCs w:val="20"/>
                <w:lang w:val="pt-PT" w:eastAsia="pt-PT"/>
              </w:rPr>
            </w:pPr>
          </w:p>
        </w:tc>
      </w:tr>
      <w:tr w:rsidR="009F1F19" w:rsidRPr="004F4119" w14:paraId="0FD58E17"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66EC3C63" w14:textId="77777777" w:rsidR="009F1F19" w:rsidRPr="004F4119" w:rsidRDefault="009F1F19" w:rsidP="009F1F19">
            <w:pPr>
              <w:spacing w:after="0" w:line="240" w:lineRule="auto"/>
              <w:jc w:val="center"/>
              <w:rPr>
                <w:rFonts w:eastAsia="Times New Roman" w:cstheme="minorHAnsi"/>
                <w:b/>
                <w:bCs/>
                <w:sz w:val="20"/>
                <w:szCs w:val="20"/>
                <w:lang w:val="en-US" w:eastAsia="pt-PT"/>
              </w:rPr>
            </w:pPr>
            <w:r w:rsidRPr="004F4119">
              <w:rPr>
                <w:rFonts w:eastAsia="Times New Roman" w:cstheme="minorHAnsi"/>
                <w:b/>
                <w:bCs/>
                <w:color w:val="000000"/>
                <w:sz w:val="20"/>
                <w:szCs w:val="20"/>
                <w:lang w:val="en-US" w:eastAsia="pt-PT"/>
              </w:rPr>
              <w:t>B2. PREVENTION FOR RISK REDUCTION/ MITIGATION INTEGRATED STRATEGIC MULTIDISCIPLINARY TERRITORIAL PLANNING</w:t>
            </w:r>
          </w:p>
        </w:tc>
      </w:tr>
      <w:tr w:rsidR="009F1F19" w:rsidRPr="004F4119" w14:paraId="7610A532" w14:textId="77777777" w:rsidTr="00AE6FBD">
        <w:trPr>
          <w:trHeight w:val="285"/>
        </w:trPr>
        <w:tc>
          <w:tcPr>
            <w:tcW w:w="1119"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0EB8BFF5" w14:textId="77777777" w:rsidR="009F1F19" w:rsidRPr="004F4119" w:rsidRDefault="009F1F19" w:rsidP="009F1F1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B2.1</w:t>
            </w:r>
          </w:p>
        </w:tc>
        <w:tc>
          <w:tcPr>
            <w:tcW w:w="4253" w:type="dxa"/>
            <w:vMerge w:val="restart"/>
            <w:tcBorders>
              <w:top w:val="single" w:sz="6" w:space="0" w:color="CCCCCC"/>
              <w:left w:val="single" w:sz="6" w:space="0" w:color="CCCCCC"/>
              <w:right w:val="single" w:sz="6" w:space="0" w:color="000000"/>
            </w:tcBorders>
            <w:tcMar>
              <w:top w:w="0" w:type="dxa"/>
              <w:left w:w="45" w:type="dxa"/>
              <w:bottom w:w="0" w:type="dxa"/>
              <w:right w:w="45" w:type="dxa"/>
            </w:tcMar>
            <w:vAlign w:val="center"/>
            <w:hideMark/>
          </w:tcPr>
          <w:p w14:paraId="60A8C4F0" w14:textId="093A0EAE" w:rsidR="009F1F19" w:rsidRPr="004F4119" w:rsidRDefault="009F1F19" w:rsidP="009F1F19">
            <w:pPr>
              <w:spacing w:after="0" w:line="240" w:lineRule="auto"/>
              <w:rPr>
                <w:rFonts w:eastAsia="Times New Roman" w:cstheme="minorHAnsi"/>
                <w:sz w:val="20"/>
                <w:szCs w:val="20"/>
                <w:lang w:val="en-US" w:eastAsia="pt-PT"/>
              </w:rPr>
            </w:pPr>
            <w:r w:rsidRPr="004F4119">
              <w:rPr>
                <w:rFonts w:eastAsia="Times New Roman" w:cstheme="minorHAnsi"/>
                <w:color w:val="000000"/>
                <w:sz w:val="20"/>
                <w:szCs w:val="20"/>
                <w:lang w:val="en-US" w:eastAsia="pt-PT"/>
              </w:rPr>
              <w:t>Identify the coordination methodology processes and tools</w:t>
            </w:r>
            <w:r w:rsidRPr="004F4119">
              <w:rPr>
                <w:rFonts w:eastAsia="Times New Roman" w:cstheme="minorHAnsi"/>
                <w:b/>
                <w:bCs/>
                <w:color w:val="000000"/>
                <w:sz w:val="20"/>
                <w:szCs w:val="20"/>
                <w:lang w:val="en-US" w:eastAsia="pt-PT"/>
              </w:rPr>
              <w:t>,</w:t>
            </w:r>
            <w:r w:rsidRPr="004F4119">
              <w:rPr>
                <w:rFonts w:eastAsia="Times New Roman" w:cstheme="minorHAnsi"/>
                <w:color w:val="000000"/>
                <w:sz w:val="20"/>
                <w:szCs w:val="20"/>
                <w:lang w:val="en-US" w:eastAsia="pt-PT"/>
              </w:rPr>
              <w:t xml:space="preserve"> according to the selected prevention plans</w:t>
            </w:r>
            <w:r w:rsidRPr="004A532B">
              <w:rPr>
                <w:rFonts w:eastAsia="Times New Roman" w:cstheme="minorHAnsi"/>
                <w:color w:val="FF0000"/>
                <w:sz w:val="20"/>
                <w:szCs w:val="20"/>
                <w:lang w:val="en-US" w:eastAsia="pt-PT"/>
              </w:rPr>
              <w:t xml:space="preserve"> </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980819" w14:textId="77777777" w:rsidR="009F1F19" w:rsidRPr="004F4119" w:rsidRDefault="009F1F19" w:rsidP="009F1F19">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UNIVAQ</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7B89E9" w14:textId="77777777" w:rsidR="009F1F19" w:rsidRPr="004F4119" w:rsidRDefault="009F1F1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Cyber Security Risks and Data Protection</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2669FE3" w14:textId="77777777" w:rsidR="009F1F19" w:rsidRPr="004F4119"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Most of the modern services and infrastructures (telecommunications, energy, water supply, transportation, </w:t>
            </w:r>
            <w:proofErr w:type="spellStart"/>
            <w:r w:rsidRPr="004F4119">
              <w:rPr>
                <w:rFonts w:eastAsia="Times New Roman" w:cstheme="minorHAnsi"/>
                <w:sz w:val="20"/>
                <w:szCs w:val="20"/>
                <w:lang w:val="en-US" w:eastAsia="pt-PT"/>
              </w:rPr>
              <w:t>etc</w:t>
            </w:r>
            <w:proofErr w:type="spellEnd"/>
            <w:r w:rsidRPr="004F4119">
              <w:rPr>
                <w:rFonts w:eastAsia="Times New Roman" w:cstheme="minorHAnsi"/>
                <w:sz w:val="20"/>
                <w:szCs w:val="20"/>
                <w:lang w:val="en-US" w:eastAsia="pt-PT"/>
              </w:rPr>
              <w:t>) rely on electronic and computer systems which can be attacked. It is of major importance to maintain these services working properly.</w:t>
            </w:r>
          </w:p>
        </w:tc>
      </w:tr>
      <w:tr w:rsidR="009F1F19" w:rsidRPr="004F4119" w14:paraId="3CCD2FD6" w14:textId="77777777" w:rsidTr="00AE6FBD">
        <w:trPr>
          <w:trHeight w:val="285"/>
        </w:trPr>
        <w:tc>
          <w:tcPr>
            <w:tcW w:w="1119" w:type="dxa"/>
            <w:vMerge/>
            <w:tcBorders>
              <w:left w:val="single" w:sz="12" w:space="0" w:color="000000"/>
              <w:right w:val="single" w:sz="6" w:space="0" w:color="000000"/>
            </w:tcBorders>
            <w:vAlign w:val="center"/>
            <w:hideMark/>
          </w:tcPr>
          <w:p w14:paraId="779E7848"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hideMark/>
          </w:tcPr>
          <w:p w14:paraId="15794B95"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55C7B" w14:textId="77777777" w:rsidR="009F1F19" w:rsidRPr="004F4119" w:rsidRDefault="009F1F19" w:rsidP="009F1F19">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UdG</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C9D439" w14:textId="77777777" w:rsidR="009F1F19" w:rsidRPr="004F4119" w:rsidRDefault="009F1F1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Cyber Security Risks and Data Protection</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7BDF33A5" w14:textId="77777777" w:rsidR="009F1F19" w:rsidRPr="004F4119"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Most of the modern services and infrastructures (telecommunications, energy, water supply, transportation, </w:t>
            </w:r>
            <w:proofErr w:type="spellStart"/>
            <w:r w:rsidRPr="004F4119">
              <w:rPr>
                <w:rFonts w:eastAsia="Times New Roman" w:cstheme="minorHAnsi"/>
                <w:sz w:val="20"/>
                <w:szCs w:val="20"/>
                <w:lang w:val="en-US" w:eastAsia="pt-PT"/>
              </w:rPr>
              <w:t>etc</w:t>
            </w:r>
            <w:proofErr w:type="spellEnd"/>
            <w:r w:rsidRPr="004F4119">
              <w:rPr>
                <w:rFonts w:eastAsia="Times New Roman" w:cstheme="minorHAnsi"/>
                <w:sz w:val="20"/>
                <w:szCs w:val="20"/>
                <w:lang w:val="en-US" w:eastAsia="pt-PT"/>
              </w:rPr>
              <w:t>) rely on electronic and computer systems which can be attacked. It is of major importance to maintain these services working properly.</w:t>
            </w:r>
          </w:p>
        </w:tc>
      </w:tr>
      <w:tr w:rsidR="009F1F19" w:rsidRPr="004F4119" w14:paraId="1543BB4D" w14:textId="77777777" w:rsidTr="00AE6FBD">
        <w:trPr>
          <w:trHeight w:val="285"/>
        </w:trPr>
        <w:tc>
          <w:tcPr>
            <w:tcW w:w="1119" w:type="dxa"/>
            <w:vMerge/>
            <w:tcBorders>
              <w:left w:val="single" w:sz="12" w:space="0" w:color="000000"/>
              <w:right w:val="single" w:sz="6" w:space="0" w:color="000000"/>
            </w:tcBorders>
            <w:vAlign w:val="center"/>
          </w:tcPr>
          <w:p w14:paraId="58750AB3"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1D28559D"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F6920AF" w14:textId="5FDEF244"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F179956" w14:textId="0700FDFD"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762682F" w14:textId="63807515"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Techniques to identify suspects</w:t>
            </w:r>
          </w:p>
        </w:tc>
      </w:tr>
      <w:tr w:rsidR="009F1F19" w:rsidRPr="004F4119" w14:paraId="21756BA9" w14:textId="77777777" w:rsidTr="00AE6FBD">
        <w:trPr>
          <w:trHeight w:val="285"/>
        </w:trPr>
        <w:tc>
          <w:tcPr>
            <w:tcW w:w="1119" w:type="dxa"/>
            <w:vMerge/>
            <w:tcBorders>
              <w:left w:val="single" w:sz="12" w:space="0" w:color="000000"/>
              <w:right w:val="single" w:sz="6" w:space="0" w:color="000000"/>
            </w:tcBorders>
            <w:vAlign w:val="center"/>
          </w:tcPr>
          <w:p w14:paraId="627545EC"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48085D7A"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3F6FCFF" w14:textId="4C1C79DF"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55476CA" w14:textId="7B7C4B3B"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45DE70C" w14:textId="4AD8A5F4"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Procedures and models for establishing and maintaining a physical "chain of custody” and critically evaluate their effectiveness in a variety of digital crime scenarios</w:t>
            </w:r>
          </w:p>
        </w:tc>
      </w:tr>
      <w:tr w:rsidR="009F1F19" w:rsidRPr="004F4119" w14:paraId="7FFB8D2C" w14:textId="77777777" w:rsidTr="00AE6FBD">
        <w:trPr>
          <w:trHeight w:val="285"/>
        </w:trPr>
        <w:tc>
          <w:tcPr>
            <w:tcW w:w="1119" w:type="dxa"/>
            <w:vMerge/>
            <w:tcBorders>
              <w:left w:val="single" w:sz="12" w:space="0" w:color="000000"/>
              <w:right w:val="single" w:sz="6" w:space="0" w:color="000000"/>
            </w:tcBorders>
            <w:vAlign w:val="center"/>
          </w:tcPr>
          <w:p w14:paraId="2D9F5BAC"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558CACA0"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0C7597C" w14:textId="6A5F13DC"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AC097FA" w14:textId="36F4AC9B" w:rsidR="009F1F19" w:rsidRPr="009C13D8" w:rsidRDefault="009F1F19" w:rsidP="00B26800">
            <w:pPr>
              <w:spacing w:after="0" w:line="240" w:lineRule="auto"/>
              <w:jc w:val="center"/>
              <w:rPr>
                <w:rFonts w:eastAsia="Times New Roman" w:cstheme="minorHAnsi"/>
                <w:sz w:val="20"/>
                <w:szCs w:val="20"/>
                <w:lang w:val="en-US" w:eastAsia="pt-PT"/>
              </w:rPr>
            </w:pPr>
            <w:r w:rsidRPr="00C253F5">
              <w:rPr>
                <w:rFonts w:eastAsia="Times New Roman" w:cstheme="minorHAnsi"/>
                <w:sz w:val="20"/>
                <w:szCs w:val="20"/>
                <w:highlight w:val="yellow"/>
                <w:lang w:val="en-US" w:eastAsia="pt-PT"/>
              </w:rPr>
              <w:t>Fin</w:t>
            </w:r>
            <w:r w:rsidR="00C253F5" w:rsidRPr="00C253F5">
              <w:rPr>
                <w:rFonts w:eastAsia="Times New Roman" w:cstheme="minorHAnsi"/>
                <w:sz w:val="20"/>
                <w:szCs w:val="20"/>
                <w:highlight w:val="yellow"/>
                <w:lang w:val="en-US" w:eastAsia="pt-PT"/>
              </w:rPr>
              <w:t xml:space="preserve"> </w:t>
            </w:r>
            <w:r w:rsidRPr="00C253F5">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99338EC" w14:textId="57418952"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New technologies for vulnerability to financial crime and develop prevention strategies</w:t>
            </w:r>
          </w:p>
        </w:tc>
      </w:tr>
      <w:tr w:rsidR="009F1F19" w:rsidRPr="004F4119" w14:paraId="79607799" w14:textId="77777777" w:rsidTr="00AE6FBD">
        <w:trPr>
          <w:trHeight w:val="285"/>
        </w:trPr>
        <w:tc>
          <w:tcPr>
            <w:tcW w:w="1119" w:type="dxa"/>
            <w:vMerge/>
            <w:tcBorders>
              <w:left w:val="single" w:sz="12" w:space="0" w:color="000000"/>
              <w:right w:val="single" w:sz="6" w:space="0" w:color="000000"/>
            </w:tcBorders>
            <w:vAlign w:val="center"/>
          </w:tcPr>
          <w:p w14:paraId="7063D036"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403791F1"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EE69ACD" w14:textId="30A91BA4"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FCD728D" w14:textId="62964110"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7B08162" w14:textId="7E8D28A8"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Various techniques for advanced searching and data gathering methods</w:t>
            </w:r>
          </w:p>
        </w:tc>
      </w:tr>
      <w:tr w:rsidR="009F1F19" w:rsidRPr="004F4119" w14:paraId="223DBEE4" w14:textId="77777777" w:rsidTr="00AE6FBD">
        <w:trPr>
          <w:trHeight w:val="285"/>
        </w:trPr>
        <w:tc>
          <w:tcPr>
            <w:tcW w:w="1119" w:type="dxa"/>
            <w:vMerge/>
            <w:tcBorders>
              <w:left w:val="single" w:sz="12" w:space="0" w:color="000000"/>
              <w:right w:val="single" w:sz="6" w:space="0" w:color="000000"/>
            </w:tcBorders>
            <w:vAlign w:val="center"/>
          </w:tcPr>
          <w:p w14:paraId="3E5E9405"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4D6165F9"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C91D959" w14:textId="394ADE87"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24C07A4" w14:textId="0847A11C"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9CE1663" w14:textId="48D175EE" w:rsidR="009F1F19" w:rsidRPr="009C13D8" w:rsidRDefault="00F64DE2"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Formulate appropriate methods for troubleshooting</w:t>
            </w:r>
          </w:p>
        </w:tc>
      </w:tr>
      <w:tr w:rsidR="009F1F19" w:rsidRPr="004F4119" w14:paraId="33918494" w14:textId="77777777" w:rsidTr="00AE6FBD">
        <w:trPr>
          <w:trHeight w:val="285"/>
        </w:trPr>
        <w:tc>
          <w:tcPr>
            <w:tcW w:w="1119" w:type="dxa"/>
            <w:vMerge/>
            <w:tcBorders>
              <w:left w:val="single" w:sz="12" w:space="0" w:color="000000"/>
              <w:right w:val="single" w:sz="6" w:space="0" w:color="000000"/>
            </w:tcBorders>
            <w:vAlign w:val="center"/>
          </w:tcPr>
          <w:p w14:paraId="35D0EC06"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2AFB68B0"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9EBFEDC" w14:textId="3EFC6E43"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D9CE602" w14:textId="751ED7EE"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730BB62" w14:textId="0FDD86D3" w:rsidR="009F1F19" w:rsidRPr="009C13D8" w:rsidRDefault="00F64DE2"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 xml:space="preserve">Security policies, </w:t>
            </w:r>
            <w:proofErr w:type="gramStart"/>
            <w:r w:rsidRPr="009C13D8">
              <w:rPr>
                <w:rFonts w:eastAsia="Times New Roman" w:cstheme="minorHAnsi"/>
                <w:sz w:val="20"/>
                <w:szCs w:val="20"/>
                <w:lang w:val="en-US" w:eastAsia="pt-PT"/>
              </w:rPr>
              <w:t>services</w:t>
            </w:r>
            <w:proofErr w:type="gramEnd"/>
            <w:r w:rsidRPr="009C13D8">
              <w:rPr>
                <w:rFonts w:eastAsia="Times New Roman" w:cstheme="minorHAnsi"/>
                <w:sz w:val="20"/>
                <w:szCs w:val="20"/>
                <w:lang w:val="en-US" w:eastAsia="pt-PT"/>
              </w:rPr>
              <w:t xml:space="preserve"> and mechanisms</w:t>
            </w:r>
          </w:p>
        </w:tc>
      </w:tr>
      <w:tr w:rsidR="009F1F19" w:rsidRPr="004F4119" w14:paraId="06297200" w14:textId="77777777" w:rsidTr="00AE6FBD">
        <w:trPr>
          <w:trHeight w:val="285"/>
        </w:trPr>
        <w:tc>
          <w:tcPr>
            <w:tcW w:w="1119" w:type="dxa"/>
            <w:vMerge/>
            <w:tcBorders>
              <w:left w:val="single" w:sz="12" w:space="0" w:color="000000"/>
              <w:right w:val="single" w:sz="6" w:space="0" w:color="000000"/>
            </w:tcBorders>
            <w:vAlign w:val="center"/>
          </w:tcPr>
          <w:p w14:paraId="1873E29B"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30C92336"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F588C5C" w14:textId="3B4EAC43"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30D72AC" w14:textId="54336845"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5F514BD" w14:textId="73B4B0B3" w:rsidR="009F1F19" w:rsidRPr="009C13D8" w:rsidRDefault="00F64DE2"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 xml:space="preserve">Security programs, policies, procedures, </w:t>
            </w:r>
            <w:proofErr w:type="gramStart"/>
            <w:r w:rsidRPr="009C13D8">
              <w:rPr>
                <w:rFonts w:eastAsia="Times New Roman" w:cstheme="minorHAnsi"/>
                <w:sz w:val="20"/>
                <w:szCs w:val="20"/>
                <w:lang w:val="en-US" w:eastAsia="pt-PT"/>
              </w:rPr>
              <w:t>standards</w:t>
            </w:r>
            <w:proofErr w:type="gramEnd"/>
            <w:r w:rsidRPr="009C13D8">
              <w:rPr>
                <w:rFonts w:eastAsia="Times New Roman" w:cstheme="minorHAnsi"/>
                <w:sz w:val="20"/>
                <w:szCs w:val="20"/>
                <w:lang w:val="en-US" w:eastAsia="pt-PT"/>
              </w:rPr>
              <w:t xml:space="preserve"> and guidelines</w:t>
            </w:r>
          </w:p>
        </w:tc>
      </w:tr>
      <w:tr w:rsidR="009F1F19" w:rsidRPr="004F4119" w14:paraId="04B2580B" w14:textId="77777777" w:rsidTr="00AE6FBD">
        <w:trPr>
          <w:trHeight w:val="285"/>
        </w:trPr>
        <w:tc>
          <w:tcPr>
            <w:tcW w:w="1119" w:type="dxa"/>
            <w:vMerge/>
            <w:tcBorders>
              <w:left w:val="single" w:sz="12" w:space="0" w:color="000000"/>
              <w:bottom w:val="single" w:sz="6" w:space="0" w:color="000000"/>
              <w:right w:val="single" w:sz="6" w:space="0" w:color="000000"/>
            </w:tcBorders>
            <w:vAlign w:val="center"/>
          </w:tcPr>
          <w:p w14:paraId="7F072D95"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vAlign w:val="center"/>
          </w:tcPr>
          <w:p w14:paraId="516CA730"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056B23B" w14:textId="5334086A"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9005A73" w14:textId="0E33B330"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D9ABF87" w14:textId="4B204A8E" w:rsidR="009F1F19" w:rsidRPr="009C13D8" w:rsidRDefault="00F64DE2"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Introducing flood warning and emergency response</w:t>
            </w:r>
          </w:p>
        </w:tc>
      </w:tr>
      <w:tr w:rsidR="009F1F19" w:rsidRPr="004F4119" w14:paraId="13927B13" w14:textId="77777777" w:rsidTr="00AE6FBD">
        <w:trPr>
          <w:trHeight w:val="285"/>
        </w:trPr>
        <w:tc>
          <w:tcPr>
            <w:tcW w:w="1119"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26B0F7FD" w14:textId="77777777" w:rsidR="009F1F19" w:rsidRPr="004F4119" w:rsidRDefault="009F1F19" w:rsidP="009F1F1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B2.2</w:t>
            </w:r>
          </w:p>
        </w:tc>
        <w:tc>
          <w:tcPr>
            <w:tcW w:w="4253" w:type="dxa"/>
            <w:vMerge w:val="restart"/>
            <w:tcBorders>
              <w:top w:val="single" w:sz="6" w:space="0" w:color="CCCCCC"/>
              <w:left w:val="single" w:sz="6" w:space="0" w:color="CCCCCC"/>
              <w:right w:val="single" w:sz="6" w:space="0" w:color="000000"/>
            </w:tcBorders>
            <w:tcMar>
              <w:top w:w="0" w:type="dxa"/>
              <w:left w:w="45" w:type="dxa"/>
              <w:bottom w:w="0" w:type="dxa"/>
              <w:right w:w="45" w:type="dxa"/>
            </w:tcMar>
            <w:vAlign w:val="center"/>
            <w:hideMark/>
          </w:tcPr>
          <w:p w14:paraId="6E26772E" w14:textId="77777777" w:rsidR="009F1F19" w:rsidRPr="004F4119" w:rsidRDefault="009F1F19" w:rsidP="009F1F19">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Knowledge of and capacity to properly use the main tools</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B70A7C" w14:textId="77777777" w:rsidR="009F1F19" w:rsidRPr="004F4119" w:rsidRDefault="009F1F19" w:rsidP="009F1F19">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UNIVAQ</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1A0ABF" w14:textId="77777777" w:rsidR="009F1F19" w:rsidRPr="004F4119" w:rsidRDefault="009F1F1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Data Acquisition and Visualization (University of L’Aquila)</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D616C9B" w14:textId="77777777" w:rsidR="0077060C"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r w:rsidRPr="004F4119">
              <w:rPr>
                <w:rFonts w:eastAsia="Times New Roman" w:cstheme="minorHAnsi"/>
                <w:sz w:val="20"/>
                <w:szCs w:val="20"/>
                <w:lang w:val="en-US" w:eastAsia="pt-PT"/>
              </w:rPr>
              <w:br/>
              <w:t xml:space="preserve">Also, these data must be adequately presented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help in the decision-making process.</w:t>
            </w:r>
          </w:p>
          <w:p w14:paraId="3B1AF0BE" w14:textId="7D906CEB" w:rsidR="009F1F19" w:rsidRPr="004F4119" w:rsidRDefault="0077060C" w:rsidP="0077060C">
            <w:pPr>
              <w:spacing w:after="0" w:line="240" w:lineRule="auto"/>
              <w:jc w:val="both"/>
              <w:rPr>
                <w:rFonts w:eastAsia="Times New Roman" w:cstheme="minorHAnsi"/>
                <w:sz w:val="20"/>
                <w:szCs w:val="20"/>
                <w:lang w:val="en-US" w:eastAsia="pt-PT"/>
              </w:rPr>
            </w:pPr>
            <w:r>
              <w:rPr>
                <w:rFonts w:eastAsia="Times New Roman" w:cstheme="minorHAnsi"/>
                <w:sz w:val="20"/>
                <w:szCs w:val="20"/>
                <w:lang w:val="en-US" w:eastAsia="pt-PT"/>
              </w:rPr>
              <w:t>T</w:t>
            </w:r>
            <w:r w:rsidR="009F1F19" w:rsidRPr="004F4119">
              <w:rPr>
                <w:rFonts w:eastAsia="Times New Roman" w:cstheme="minorHAnsi"/>
                <w:sz w:val="20"/>
                <w:szCs w:val="20"/>
                <w:lang w:val="en-US" w:eastAsia="pt-PT"/>
              </w:rPr>
              <w:t>he goal of this course is to provide the motivations, definitions and techniques for the acquisition and manipulation of data coming from the systems of smart buildings and facilities in a smart city</w:t>
            </w:r>
          </w:p>
        </w:tc>
      </w:tr>
      <w:tr w:rsidR="009F1F19" w:rsidRPr="004F4119" w14:paraId="3B249FF8" w14:textId="77777777" w:rsidTr="00AE6FBD">
        <w:trPr>
          <w:trHeight w:val="285"/>
        </w:trPr>
        <w:tc>
          <w:tcPr>
            <w:tcW w:w="1119" w:type="dxa"/>
            <w:vMerge/>
            <w:tcBorders>
              <w:left w:val="single" w:sz="12" w:space="0" w:color="000000"/>
              <w:right w:val="single" w:sz="6" w:space="0" w:color="000000"/>
            </w:tcBorders>
            <w:vAlign w:val="center"/>
            <w:hideMark/>
          </w:tcPr>
          <w:p w14:paraId="75883767"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hideMark/>
          </w:tcPr>
          <w:p w14:paraId="05C270C5"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6CDCE8" w14:textId="77777777" w:rsidR="009F1F19" w:rsidRPr="004F4119" w:rsidRDefault="009F1F19" w:rsidP="009F1F19">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UdG</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3719E" w14:textId="77777777" w:rsidR="009F1F19" w:rsidRPr="004F4119" w:rsidRDefault="009F1F1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Data Acquisition and Visualization (</w:t>
            </w:r>
            <w:proofErr w:type="spellStart"/>
            <w:r w:rsidRPr="004F4119">
              <w:rPr>
                <w:rFonts w:eastAsia="Times New Roman" w:cstheme="minorHAnsi"/>
                <w:sz w:val="20"/>
                <w:szCs w:val="20"/>
                <w:lang w:val="en-US" w:eastAsia="pt-PT"/>
              </w:rPr>
              <w:t>UdG</w:t>
            </w:r>
            <w:proofErr w:type="spellEnd"/>
            <w:r w:rsidRPr="004F4119">
              <w:rPr>
                <w:rFonts w:eastAsia="Times New Roman" w:cstheme="minorHAnsi"/>
                <w:sz w:val="20"/>
                <w:szCs w:val="20"/>
                <w:lang w:val="en-US" w:eastAsia="pt-PT"/>
              </w:rPr>
              <w:t>)</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C603154" w14:textId="77777777" w:rsidR="0077060C"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r w:rsidRPr="004F4119">
              <w:rPr>
                <w:rFonts w:eastAsia="Times New Roman" w:cstheme="minorHAnsi"/>
                <w:sz w:val="20"/>
                <w:szCs w:val="20"/>
                <w:lang w:val="en-US" w:eastAsia="pt-PT"/>
              </w:rPr>
              <w:br/>
              <w:t xml:space="preserve">Also, these data must be adequately presented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help in the decision-making process.</w:t>
            </w:r>
          </w:p>
          <w:p w14:paraId="280AA33A" w14:textId="6F42AFD3" w:rsidR="009F1F19" w:rsidRPr="004F4119"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The goal of this course is to provide the motivations, definitions and techniques for the acquisition and manipulation of data coming from the systems of smart buildings and facilities in a smart city</w:t>
            </w:r>
          </w:p>
        </w:tc>
      </w:tr>
      <w:tr w:rsidR="009F1F19" w:rsidRPr="004F4119" w14:paraId="1522EF1F" w14:textId="77777777" w:rsidTr="00AE6FBD">
        <w:trPr>
          <w:trHeight w:val="285"/>
        </w:trPr>
        <w:tc>
          <w:tcPr>
            <w:tcW w:w="1119" w:type="dxa"/>
            <w:vMerge/>
            <w:tcBorders>
              <w:left w:val="single" w:sz="12" w:space="0" w:color="000000"/>
              <w:right w:val="single" w:sz="6" w:space="0" w:color="000000"/>
            </w:tcBorders>
            <w:vAlign w:val="center"/>
          </w:tcPr>
          <w:p w14:paraId="673AE95C"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5A176F99"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021201D" w14:textId="11CA7144"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1D9E914" w14:textId="1E67F860"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FCF775D" w14:textId="0A0788B1"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Measures to facilitate seizure</w:t>
            </w:r>
          </w:p>
        </w:tc>
      </w:tr>
      <w:tr w:rsidR="009F1F19" w:rsidRPr="004F4119" w14:paraId="2175B006" w14:textId="77777777" w:rsidTr="00AE6FBD">
        <w:trPr>
          <w:trHeight w:val="285"/>
        </w:trPr>
        <w:tc>
          <w:tcPr>
            <w:tcW w:w="1119" w:type="dxa"/>
            <w:vMerge/>
            <w:tcBorders>
              <w:left w:val="single" w:sz="12" w:space="0" w:color="000000"/>
              <w:right w:val="single" w:sz="6" w:space="0" w:color="000000"/>
            </w:tcBorders>
            <w:vAlign w:val="center"/>
          </w:tcPr>
          <w:p w14:paraId="783C44E9"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3B2C97E1"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8CB68AF" w14:textId="15B036F8"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E7BC229" w14:textId="2439957F"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CD48EC4" w14:textId="34F8F011"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Appropriate tools to carry out digital forensics search and seizure independently and as part of a team</w:t>
            </w:r>
          </w:p>
        </w:tc>
      </w:tr>
      <w:tr w:rsidR="009F1F19" w:rsidRPr="004F4119" w14:paraId="792B9603" w14:textId="77777777" w:rsidTr="00AE6FBD">
        <w:trPr>
          <w:trHeight w:val="285"/>
        </w:trPr>
        <w:tc>
          <w:tcPr>
            <w:tcW w:w="1119" w:type="dxa"/>
            <w:vMerge/>
            <w:tcBorders>
              <w:left w:val="single" w:sz="12" w:space="0" w:color="000000"/>
              <w:right w:val="single" w:sz="6" w:space="0" w:color="000000"/>
            </w:tcBorders>
            <w:vAlign w:val="center"/>
          </w:tcPr>
          <w:p w14:paraId="2700BE9A"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629CEDF0"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96101C8" w14:textId="5028F4F7"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98E1738" w14:textId="6C6DE6A5" w:rsidR="009F1F19" w:rsidRPr="009C13D8" w:rsidRDefault="009F1F19" w:rsidP="00B26800">
            <w:pPr>
              <w:spacing w:after="0" w:line="240" w:lineRule="auto"/>
              <w:jc w:val="center"/>
              <w:rPr>
                <w:rFonts w:eastAsia="Times New Roman" w:cstheme="minorHAnsi"/>
                <w:sz w:val="20"/>
                <w:szCs w:val="20"/>
                <w:lang w:val="en-US" w:eastAsia="pt-PT"/>
              </w:rPr>
            </w:pPr>
            <w:r w:rsidRPr="004A532B">
              <w:rPr>
                <w:rFonts w:eastAsia="Times New Roman" w:cstheme="minorHAnsi"/>
                <w:sz w:val="20"/>
                <w:szCs w:val="20"/>
                <w:highlight w:val="yellow"/>
                <w:lang w:val="en-US" w:eastAsia="pt-PT"/>
              </w:rPr>
              <w:t>Fin</w:t>
            </w:r>
            <w:r w:rsidR="004A532B" w:rsidRPr="004A532B">
              <w:rPr>
                <w:rFonts w:eastAsia="Times New Roman" w:cstheme="minorHAnsi"/>
                <w:sz w:val="20"/>
                <w:szCs w:val="20"/>
                <w:highlight w:val="yellow"/>
                <w:lang w:val="en-US" w:eastAsia="pt-PT"/>
              </w:rPr>
              <w:t xml:space="preserve"> </w:t>
            </w:r>
            <w:r w:rsidRPr="004A532B">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B1D96B6" w14:textId="4ABA4976" w:rsidR="009F1F19" w:rsidRPr="009C13D8" w:rsidRDefault="00F64DE2" w:rsidP="0077060C">
            <w:pPr>
              <w:spacing w:after="0" w:line="240" w:lineRule="auto"/>
              <w:jc w:val="both"/>
              <w:rPr>
                <w:rFonts w:eastAsia="Times New Roman" w:cstheme="minorHAnsi"/>
                <w:sz w:val="20"/>
                <w:szCs w:val="20"/>
                <w:lang w:val="en-US" w:eastAsia="pt-PT"/>
              </w:rPr>
            </w:pPr>
            <w:r w:rsidRPr="004A532B">
              <w:rPr>
                <w:rFonts w:eastAsia="Times New Roman" w:cstheme="minorHAnsi"/>
                <w:sz w:val="20"/>
                <w:szCs w:val="20"/>
                <w:highlight w:val="yellow"/>
                <w:lang w:val="en-US" w:eastAsia="pt-PT"/>
              </w:rPr>
              <w:t>Reg</w:t>
            </w:r>
            <w:r w:rsidR="001D07B1">
              <w:rPr>
                <w:rFonts w:eastAsia="Times New Roman" w:cstheme="minorHAnsi"/>
                <w:sz w:val="20"/>
                <w:szCs w:val="20"/>
                <w:highlight w:val="yellow"/>
                <w:lang w:val="en-US" w:eastAsia="pt-PT"/>
              </w:rPr>
              <w:t xml:space="preserve"> </w:t>
            </w:r>
            <w:r w:rsidRPr="004A532B">
              <w:rPr>
                <w:rFonts w:eastAsia="Times New Roman" w:cstheme="minorHAnsi"/>
                <w:sz w:val="20"/>
                <w:szCs w:val="20"/>
                <w:highlight w:val="yellow"/>
                <w:lang w:val="en-US" w:eastAsia="pt-PT"/>
              </w:rPr>
              <w:t>Tech:</w:t>
            </w:r>
            <w:r w:rsidRPr="009C13D8">
              <w:rPr>
                <w:rFonts w:eastAsia="Times New Roman" w:cstheme="minorHAnsi"/>
                <w:sz w:val="20"/>
                <w:szCs w:val="20"/>
                <w:lang w:val="en-US" w:eastAsia="pt-PT"/>
              </w:rPr>
              <w:t xml:space="preserve"> the use of technology to address financial crime risk</w:t>
            </w:r>
          </w:p>
        </w:tc>
      </w:tr>
      <w:tr w:rsidR="009F1F19" w:rsidRPr="004F4119" w14:paraId="471DF4CC" w14:textId="77777777" w:rsidTr="00AE6FBD">
        <w:trPr>
          <w:trHeight w:val="285"/>
        </w:trPr>
        <w:tc>
          <w:tcPr>
            <w:tcW w:w="1119" w:type="dxa"/>
            <w:vMerge/>
            <w:tcBorders>
              <w:left w:val="single" w:sz="12" w:space="0" w:color="000000"/>
              <w:right w:val="single" w:sz="6" w:space="0" w:color="000000"/>
            </w:tcBorders>
            <w:vAlign w:val="center"/>
          </w:tcPr>
          <w:p w14:paraId="1826DF63"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26549AD4"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6C483E5" w14:textId="1A511B9D"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C04A99B" w14:textId="349D0491"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9EB68BD" w14:textId="4B04038C"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Various techniques for advanced searching and data gathering methods</w:t>
            </w:r>
          </w:p>
        </w:tc>
      </w:tr>
      <w:tr w:rsidR="009F1F19" w:rsidRPr="004F4119" w14:paraId="58E64601" w14:textId="77777777" w:rsidTr="00AE6FBD">
        <w:trPr>
          <w:trHeight w:val="285"/>
        </w:trPr>
        <w:tc>
          <w:tcPr>
            <w:tcW w:w="1119" w:type="dxa"/>
            <w:vMerge/>
            <w:tcBorders>
              <w:left w:val="single" w:sz="12" w:space="0" w:color="000000"/>
              <w:right w:val="single" w:sz="6" w:space="0" w:color="000000"/>
            </w:tcBorders>
            <w:vAlign w:val="center"/>
          </w:tcPr>
          <w:p w14:paraId="2EF16F04"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7F3CBBF3"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8034EC4" w14:textId="06C500CD"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1F187DA" w14:textId="4EBC6EF2"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9F57714" w14:textId="5BA297AB" w:rsidR="009F1F19" w:rsidRPr="009C13D8" w:rsidRDefault="00F64DE2"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Design and plan a penetration test in accordance with current standards and legal / ethical issues</w:t>
            </w:r>
          </w:p>
        </w:tc>
      </w:tr>
      <w:tr w:rsidR="009F1F19" w:rsidRPr="004F4119" w14:paraId="3D0A18A8" w14:textId="77777777" w:rsidTr="00AE6FBD">
        <w:trPr>
          <w:trHeight w:val="285"/>
        </w:trPr>
        <w:tc>
          <w:tcPr>
            <w:tcW w:w="1119" w:type="dxa"/>
            <w:vMerge/>
            <w:tcBorders>
              <w:left w:val="single" w:sz="12" w:space="0" w:color="000000"/>
              <w:right w:val="single" w:sz="6" w:space="0" w:color="000000"/>
            </w:tcBorders>
            <w:vAlign w:val="center"/>
          </w:tcPr>
          <w:p w14:paraId="15188B6D"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69A9A020"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B70C910" w14:textId="2DF915C7"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0DE31B2" w14:textId="47C5414B"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7254D10" w14:textId="078E188F" w:rsidR="009F1F19" w:rsidRPr="009C13D8" w:rsidRDefault="00F64DE2"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Hardware and software security applications</w:t>
            </w:r>
          </w:p>
        </w:tc>
      </w:tr>
      <w:tr w:rsidR="009F1F19" w:rsidRPr="004F4119" w14:paraId="78F8590A" w14:textId="77777777" w:rsidTr="00AE6FBD">
        <w:trPr>
          <w:trHeight w:val="285"/>
        </w:trPr>
        <w:tc>
          <w:tcPr>
            <w:tcW w:w="1119" w:type="dxa"/>
            <w:vMerge/>
            <w:tcBorders>
              <w:left w:val="single" w:sz="12" w:space="0" w:color="000000"/>
              <w:right w:val="single" w:sz="6" w:space="0" w:color="000000"/>
            </w:tcBorders>
            <w:vAlign w:val="center"/>
          </w:tcPr>
          <w:p w14:paraId="7E5CADE0"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vAlign w:val="center"/>
          </w:tcPr>
          <w:p w14:paraId="44876482"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927AC11" w14:textId="7566B774"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200BDAD" w14:textId="0098DBD9"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17963DA" w14:textId="6BCCEF9E" w:rsidR="009F1F19" w:rsidRPr="009C13D8" w:rsidRDefault="00F64DE2"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Prepare and test plans for contingencies and disasters</w:t>
            </w:r>
          </w:p>
        </w:tc>
      </w:tr>
      <w:tr w:rsidR="009F1F19" w:rsidRPr="004F4119" w14:paraId="7D54A43B" w14:textId="77777777" w:rsidTr="00AE6FBD">
        <w:trPr>
          <w:trHeight w:val="285"/>
        </w:trPr>
        <w:tc>
          <w:tcPr>
            <w:tcW w:w="1119" w:type="dxa"/>
            <w:vMerge/>
            <w:tcBorders>
              <w:left w:val="single" w:sz="12" w:space="0" w:color="000000"/>
              <w:bottom w:val="single" w:sz="6" w:space="0" w:color="000000"/>
              <w:right w:val="single" w:sz="6" w:space="0" w:color="000000"/>
            </w:tcBorders>
            <w:vAlign w:val="center"/>
          </w:tcPr>
          <w:p w14:paraId="6A7CD356"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vAlign w:val="center"/>
          </w:tcPr>
          <w:p w14:paraId="51C46A13"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72640F4" w14:textId="0336CD4E" w:rsidR="009F1F19" w:rsidRPr="009C13D8" w:rsidRDefault="009F1F1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196B99E" w14:textId="686EE906"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E5BA84E" w14:textId="55DCDAD3" w:rsidR="009F1F19" w:rsidRPr="009C13D8" w:rsidRDefault="00F64DE2" w:rsidP="009F1F1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Introducing flood warning and emergency response</w:t>
            </w:r>
          </w:p>
        </w:tc>
      </w:tr>
      <w:tr w:rsidR="009F1F19" w:rsidRPr="004F4119" w14:paraId="3C712225" w14:textId="77777777" w:rsidTr="00AE6FBD">
        <w:trPr>
          <w:trHeight w:val="285"/>
        </w:trPr>
        <w:tc>
          <w:tcPr>
            <w:tcW w:w="13928" w:type="dxa"/>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tcPr>
          <w:p w14:paraId="40349627" w14:textId="2581A2B3" w:rsidR="009F1F19" w:rsidRPr="004F4119" w:rsidRDefault="009F1F19" w:rsidP="009F1F19">
            <w:pPr>
              <w:spacing w:after="0" w:line="240" w:lineRule="auto"/>
              <w:jc w:val="center"/>
              <w:rPr>
                <w:rFonts w:eastAsia="Times New Roman" w:cstheme="minorHAnsi"/>
                <w:sz w:val="20"/>
                <w:szCs w:val="20"/>
                <w:lang w:val="en-US" w:eastAsia="pt-PT"/>
              </w:rPr>
            </w:pPr>
            <w:r w:rsidRPr="004F4119">
              <w:rPr>
                <w:rFonts w:eastAsia="Times New Roman" w:cstheme="minorHAnsi"/>
                <w:b/>
                <w:bCs/>
                <w:sz w:val="20"/>
                <w:szCs w:val="20"/>
                <w:lang w:val="en-US" w:eastAsia="pt-PT"/>
              </w:rPr>
              <w:t>B</w:t>
            </w:r>
            <w:r>
              <w:rPr>
                <w:rFonts w:eastAsia="Times New Roman" w:cstheme="minorHAnsi"/>
                <w:b/>
                <w:bCs/>
                <w:sz w:val="20"/>
                <w:szCs w:val="20"/>
                <w:lang w:val="en-US" w:eastAsia="pt-PT"/>
              </w:rPr>
              <w:t>3</w:t>
            </w:r>
            <w:r w:rsidRPr="004F4119">
              <w:rPr>
                <w:rFonts w:eastAsia="Times New Roman" w:cstheme="minorHAnsi"/>
                <w:b/>
                <w:bCs/>
                <w:sz w:val="20"/>
                <w:szCs w:val="20"/>
                <w:lang w:val="en-US" w:eastAsia="pt-PT"/>
              </w:rPr>
              <w:t xml:space="preserve">. </w:t>
            </w:r>
            <w:r w:rsidRPr="00A6708A">
              <w:rPr>
                <w:rFonts w:eastAsia="Times New Roman" w:cstheme="minorHAnsi"/>
                <w:b/>
                <w:bCs/>
                <w:sz w:val="20"/>
                <w:szCs w:val="20"/>
                <w:lang w:val="en-US" w:eastAsia="pt-PT"/>
              </w:rPr>
              <w:t>MONITORING AND EWS (EARLY-WARNING SYSTEMS)</w:t>
            </w:r>
          </w:p>
        </w:tc>
      </w:tr>
      <w:tr w:rsidR="009F1F19" w:rsidRPr="004F4119" w14:paraId="70576A7E" w14:textId="77777777" w:rsidTr="00AE6FBD">
        <w:trPr>
          <w:trHeight w:val="285"/>
        </w:trPr>
        <w:tc>
          <w:tcPr>
            <w:tcW w:w="1119" w:type="dxa"/>
            <w:vMerge w:val="restar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719B3E8" w14:textId="77777777" w:rsidR="009F1F19" w:rsidRPr="004F4119" w:rsidRDefault="009F1F19" w:rsidP="009F1F1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B3.1</w:t>
            </w:r>
          </w:p>
        </w:tc>
        <w:tc>
          <w:tcPr>
            <w:tcW w:w="4253"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71B0E9" w14:textId="77777777" w:rsidR="009F1F19" w:rsidRDefault="009F1F19" w:rsidP="009F1F19">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Recognize and understand the importance of the role played by monitoring and </w:t>
            </w:r>
            <w:proofErr w:type="gramStart"/>
            <w:r w:rsidRPr="004F4119">
              <w:rPr>
                <w:rFonts w:eastAsia="Times New Roman" w:cstheme="minorHAnsi"/>
                <w:sz w:val="20"/>
                <w:szCs w:val="20"/>
                <w:lang w:val="en-US" w:eastAsia="pt-PT"/>
              </w:rPr>
              <w:t>EWS</w:t>
            </w:r>
            <w:proofErr w:type="gramEnd"/>
            <w:r w:rsidRPr="004F4119">
              <w:rPr>
                <w:rFonts w:eastAsia="Times New Roman" w:cstheme="minorHAnsi"/>
                <w:sz w:val="20"/>
                <w:szCs w:val="20"/>
                <w:lang w:val="en-US" w:eastAsia="pt-PT"/>
              </w:rPr>
              <w:t xml:space="preserve"> </w:t>
            </w:r>
          </w:p>
          <w:p w14:paraId="7DA5AEAB" w14:textId="77777777" w:rsidR="009765F0" w:rsidRDefault="009765F0" w:rsidP="009F1F19">
            <w:pPr>
              <w:spacing w:after="0" w:line="240" w:lineRule="auto"/>
              <w:rPr>
                <w:rFonts w:eastAsia="Times New Roman" w:cstheme="minorHAnsi"/>
                <w:sz w:val="20"/>
                <w:szCs w:val="20"/>
                <w:lang w:val="en-US" w:eastAsia="pt-PT"/>
              </w:rPr>
            </w:pPr>
          </w:p>
          <w:p w14:paraId="7D9289B9" w14:textId="77777777" w:rsidR="009765F0" w:rsidRDefault="009765F0" w:rsidP="009F1F19">
            <w:pPr>
              <w:spacing w:after="0" w:line="240" w:lineRule="auto"/>
              <w:rPr>
                <w:rFonts w:eastAsia="Times New Roman" w:cstheme="minorHAnsi"/>
                <w:sz w:val="20"/>
                <w:szCs w:val="20"/>
                <w:lang w:val="en-US" w:eastAsia="pt-PT"/>
              </w:rPr>
            </w:pPr>
          </w:p>
          <w:p w14:paraId="047BDDB5" w14:textId="77777777" w:rsidR="009765F0" w:rsidRDefault="009765F0" w:rsidP="009F1F19">
            <w:pPr>
              <w:spacing w:after="0" w:line="240" w:lineRule="auto"/>
              <w:rPr>
                <w:rFonts w:eastAsia="Times New Roman" w:cstheme="minorHAnsi"/>
                <w:sz w:val="20"/>
                <w:szCs w:val="20"/>
                <w:lang w:val="en-US" w:eastAsia="pt-PT"/>
              </w:rPr>
            </w:pPr>
          </w:p>
          <w:p w14:paraId="00177159" w14:textId="526DAC5C" w:rsidR="009765F0" w:rsidRPr="00AE6FBD" w:rsidRDefault="009765F0"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214D" w14:textId="77777777" w:rsidR="009F1F19" w:rsidRPr="004F4119" w:rsidRDefault="009F1F19" w:rsidP="009F1F19">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UNIVAQ</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5E42C5" w14:textId="1206304C" w:rsidR="009F1F19" w:rsidRPr="004F4119" w:rsidRDefault="009F1F1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Data Acquisition and Visualization (University of L’Aquila)</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741BA84" w14:textId="77777777" w:rsidR="0077060C" w:rsidRDefault="009F1F19" w:rsidP="009765F0">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r w:rsidRPr="004F4119">
              <w:rPr>
                <w:rFonts w:eastAsia="Times New Roman" w:cstheme="minorHAnsi"/>
                <w:sz w:val="20"/>
                <w:szCs w:val="20"/>
                <w:lang w:val="en-US" w:eastAsia="pt-PT"/>
              </w:rPr>
              <w:br/>
              <w:t xml:space="preserve">Also, these data must be adequately presented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help in the decision-making process.</w:t>
            </w:r>
          </w:p>
          <w:p w14:paraId="75343EBA" w14:textId="3E192F8B" w:rsidR="009F1F19" w:rsidRPr="004F4119" w:rsidRDefault="0077060C" w:rsidP="009765F0">
            <w:pPr>
              <w:spacing w:after="0" w:line="240" w:lineRule="auto"/>
              <w:jc w:val="both"/>
              <w:rPr>
                <w:rFonts w:eastAsia="Times New Roman" w:cstheme="minorHAnsi"/>
                <w:sz w:val="20"/>
                <w:szCs w:val="20"/>
                <w:lang w:val="en-US" w:eastAsia="pt-PT"/>
              </w:rPr>
            </w:pPr>
            <w:r>
              <w:rPr>
                <w:rFonts w:eastAsia="Times New Roman" w:cstheme="minorHAnsi"/>
                <w:sz w:val="20"/>
                <w:szCs w:val="20"/>
                <w:lang w:val="en-US" w:eastAsia="pt-PT"/>
              </w:rPr>
              <w:t>T</w:t>
            </w:r>
            <w:r w:rsidR="009F1F19" w:rsidRPr="004F4119">
              <w:rPr>
                <w:rFonts w:eastAsia="Times New Roman" w:cstheme="minorHAnsi"/>
                <w:sz w:val="20"/>
                <w:szCs w:val="20"/>
                <w:lang w:val="en-US" w:eastAsia="pt-PT"/>
              </w:rPr>
              <w:t>he goal of this course is to provide the motivations, definitions and techniques for the acquisition and manipulation of data coming from the systems of smart buildings and facilities in a smart city</w:t>
            </w:r>
          </w:p>
        </w:tc>
      </w:tr>
      <w:tr w:rsidR="009F1F19" w:rsidRPr="004F4119" w14:paraId="3AB258BD" w14:textId="77777777" w:rsidTr="00AE6FBD">
        <w:trPr>
          <w:trHeight w:val="285"/>
        </w:trPr>
        <w:tc>
          <w:tcPr>
            <w:tcW w:w="1119" w:type="dxa"/>
            <w:vMerge/>
            <w:tcBorders>
              <w:top w:val="single" w:sz="6" w:space="0" w:color="CCCCCC"/>
              <w:left w:val="single" w:sz="12" w:space="0" w:color="000000"/>
              <w:bottom w:val="single" w:sz="6" w:space="0" w:color="000000"/>
              <w:right w:val="single" w:sz="6" w:space="0" w:color="000000"/>
            </w:tcBorders>
            <w:vAlign w:val="center"/>
            <w:hideMark/>
          </w:tcPr>
          <w:p w14:paraId="649D5D88"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top w:val="single" w:sz="6" w:space="0" w:color="CCCCCC"/>
              <w:left w:val="single" w:sz="6" w:space="0" w:color="CCCCCC"/>
              <w:bottom w:val="single" w:sz="6" w:space="0" w:color="000000"/>
              <w:right w:val="single" w:sz="6" w:space="0" w:color="000000"/>
            </w:tcBorders>
            <w:vAlign w:val="center"/>
            <w:hideMark/>
          </w:tcPr>
          <w:p w14:paraId="041A0AB1"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18EB6F" w14:textId="77777777" w:rsidR="009F1F19" w:rsidRPr="004F4119" w:rsidRDefault="009F1F19" w:rsidP="009F1F19">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UdG</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CF7F0" w14:textId="12779194" w:rsidR="009F1F19" w:rsidRPr="004F4119" w:rsidRDefault="009F1F1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Data Acquisition and Visualization (</w:t>
            </w:r>
            <w:proofErr w:type="spellStart"/>
            <w:r w:rsidRPr="004F4119">
              <w:rPr>
                <w:rFonts w:eastAsia="Times New Roman" w:cstheme="minorHAnsi"/>
                <w:sz w:val="20"/>
                <w:szCs w:val="20"/>
                <w:lang w:val="en-US" w:eastAsia="pt-PT"/>
              </w:rPr>
              <w:t>UdG</w:t>
            </w:r>
            <w:proofErr w:type="spellEnd"/>
            <w:r w:rsidRPr="004F4119">
              <w:rPr>
                <w:rFonts w:eastAsia="Times New Roman" w:cstheme="minorHAnsi"/>
                <w:sz w:val="20"/>
                <w:szCs w:val="20"/>
                <w:lang w:val="en-US" w:eastAsia="pt-PT"/>
              </w:rPr>
              <w:t>)</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8BE24F7" w14:textId="77777777" w:rsidR="0077060C"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r w:rsidRPr="004F4119">
              <w:rPr>
                <w:rFonts w:eastAsia="Times New Roman" w:cstheme="minorHAnsi"/>
                <w:sz w:val="20"/>
                <w:szCs w:val="20"/>
                <w:lang w:val="en-US" w:eastAsia="pt-PT"/>
              </w:rPr>
              <w:br/>
              <w:t xml:space="preserve">Also, these data must be adequately presented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help in the decision-making process.</w:t>
            </w:r>
          </w:p>
          <w:p w14:paraId="4D907A58" w14:textId="5925C331" w:rsidR="009F1F19" w:rsidRPr="004F4119"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The goal of this course is to provide the motivations, definitions and techniques for the acquisition and manipulation of data coming from the systems of smart buildings and facilities in a smart city</w:t>
            </w:r>
          </w:p>
        </w:tc>
      </w:tr>
      <w:tr w:rsidR="009F1F19" w:rsidRPr="004F4119" w14:paraId="3054D305" w14:textId="77777777" w:rsidTr="00AE6FBD">
        <w:trPr>
          <w:trHeight w:val="285"/>
        </w:trPr>
        <w:tc>
          <w:tcPr>
            <w:tcW w:w="1119" w:type="dxa"/>
            <w:vMerge w:val="restar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67030B2C" w14:textId="77777777" w:rsidR="009F1F19" w:rsidRPr="004F4119" w:rsidRDefault="009F1F19" w:rsidP="009F1F1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B3.2</w:t>
            </w:r>
          </w:p>
        </w:tc>
        <w:tc>
          <w:tcPr>
            <w:tcW w:w="4253"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07FE1" w14:textId="77777777" w:rsidR="009F1F19" w:rsidRPr="004F4119" w:rsidRDefault="009F1F19" w:rsidP="009F1F19">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Recognize and understand the main elements that govern the design of EWS</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C6E655" w14:textId="77777777" w:rsidR="009F1F19" w:rsidRPr="004F4119" w:rsidRDefault="009F1F19" w:rsidP="009F1F19">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7F0DA5" w14:textId="77777777" w:rsidR="009F1F19" w:rsidRPr="004F4119" w:rsidRDefault="009F1F19" w:rsidP="00B26800">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Monitoring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and</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Warning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Systems</w:t>
            </w:r>
            <w:proofErr w:type="spellEnd"/>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0D3B205A" w14:textId="77777777" w:rsidR="009F1F19" w:rsidRPr="004F4119"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Monitoring and Early Warning Systems are essential for the mitigation of hazards. The module addresses the implementation </w:t>
            </w:r>
            <w:r w:rsidRPr="004F4119">
              <w:rPr>
                <w:rFonts w:eastAsia="Times New Roman" w:cstheme="minorHAnsi"/>
                <w:sz w:val="20"/>
                <w:szCs w:val="20"/>
                <w:lang w:val="en-US" w:eastAsia="pt-PT"/>
              </w:rPr>
              <w:lastRenderedPageBreak/>
              <w:t>of a warning system according to the type of hazards to be monitored and the necessary resources for that purpose. It also explains how the information is generated, transformed into warning messages, and disseminated using resources to the various communication systems</w:t>
            </w:r>
          </w:p>
        </w:tc>
      </w:tr>
      <w:tr w:rsidR="009F1F19" w:rsidRPr="004F4119" w14:paraId="25BC7658" w14:textId="77777777" w:rsidTr="00AE6FBD">
        <w:trPr>
          <w:trHeight w:val="285"/>
        </w:trPr>
        <w:tc>
          <w:tcPr>
            <w:tcW w:w="1119" w:type="dxa"/>
            <w:vMerge/>
            <w:tcBorders>
              <w:top w:val="single" w:sz="6" w:space="0" w:color="CCCCCC"/>
              <w:left w:val="single" w:sz="12" w:space="0" w:color="000000"/>
              <w:bottom w:val="single" w:sz="6" w:space="0" w:color="000000"/>
              <w:right w:val="single" w:sz="6" w:space="0" w:color="000000"/>
            </w:tcBorders>
            <w:vAlign w:val="center"/>
            <w:hideMark/>
          </w:tcPr>
          <w:p w14:paraId="413034BE"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top w:val="single" w:sz="6" w:space="0" w:color="CCCCCC"/>
              <w:left w:val="single" w:sz="6" w:space="0" w:color="CCCCCC"/>
              <w:bottom w:val="single" w:sz="6" w:space="0" w:color="000000"/>
              <w:right w:val="single" w:sz="6" w:space="0" w:color="000000"/>
            </w:tcBorders>
            <w:vAlign w:val="center"/>
            <w:hideMark/>
          </w:tcPr>
          <w:p w14:paraId="71643343"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F942B" w14:textId="77777777" w:rsidR="009F1F19" w:rsidRPr="004F4119" w:rsidRDefault="009F1F19" w:rsidP="009F1F19">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UNIVAQ</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B3EECA" w14:textId="77777777" w:rsidR="009F1F19" w:rsidRPr="004F4119" w:rsidRDefault="009F1F1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Data Acquisition and Visualization (University of L’Aquila)</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8B9C397" w14:textId="77777777" w:rsidR="0077060C"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r w:rsidRPr="004F4119">
              <w:rPr>
                <w:rFonts w:eastAsia="Times New Roman" w:cstheme="minorHAnsi"/>
                <w:sz w:val="20"/>
                <w:szCs w:val="20"/>
                <w:lang w:val="en-US" w:eastAsia="pt-PT"/>
              </w:rPr>
              <w:br/>
              <w:t xml:space="preserve">Also, these data must be adequately presented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help in the decision-making process.</w:t>
            </w:r>
          </w:p>
          <w:p w14:paraId="4DDCABED" w14:textId="6D35EC5E" w:rsidR="009F1F19" w:rsidRPr="004F4119"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The goal of this course is to provide the motivations, definitions and techniques for the acquisition and manipulation of data coming from the systems of smart buildings and facilities in a smart city</w:t>
            </w:r>
          </w:p>
        </w:tc>
      </w:tr>
      <w:tr w:rsidR="009F1F19" w:rsidRPr="004F4119" w14:paraId="5A4F0DF6" w14:textId="77777777" w:rsidTr="00AE6FBD">
        <w:trPr>
          <w:trHeight w:val="285"/>
        </w:trPr>
        <w:tc>
          <w:tcPr>
            <w:tcW w:w="1119" w:type="dxa"/>
            <w:vMerge/>
            <w:tcBorders>
              <w:top w:val="single" w:sz="6" w:space="0" w:color="CCCCCC"/>
              <w:left w:val="single" w:sz="12" w:space="0" w:color="000000"/>
              <w:bottom w:val="single" w:sz="6" w:space="0" w:color="000000"/>
              <w:right w:val="single" w:sz="6" w:space="0" w:color="000000"/>
            </w:tcBorders>
            <w:vAlign w:val="center"/>
            <w:hideMark/>
          </w:tcPr>
          <w:p w14:paraId="4A14E03D" w14:textId="77777777" w:rsidR="009F1F19" w:rsidRPr="004F4119" w:rsidRDefault="009F1F19" w:rsidP="009F1F19">
            <w:pPr>
              <w:spacing w:after="0" w:line="240" w:lineRule="auto"/>
              <w:rPr>
                <w:rFonts w:eastAsia="Times New Roman" w:cstheme="minorHAnsi"/>
                <w:b/>
                <w:bCs/>
                <w:sz w:val="20"/>
                <w:szCs w:val="20"/>
                <w:lang w:val="en-US" w:eastAsia="pt-PT"/>
              </w:rPr>
            </w:pPr>
          </w:p>
        </w:tc>
        <w:tc>
          <w:tcPr>
            <w:tcW w:w="4253" w:type="dxa"/>
            <w:vMerge/>
            <w:tcBorders>
              <w:top w:val="single" w:sz="6" w:space="0" w:color="CCCCCC"/>
              <w:left w:val="single" w:sz="6" w:space="0" w:color="CCCCCC"/>
              <w:bottom w:val="single" w:sz="6" w:space="0" w:color="000000"/>
              <w:right w:val="single" w:sz="6" w:space="0" w:color="000000"/>
            </w:tcBorders>
            <w:vAlign w:val="center"/>
            <w:hideMark/>
          </w:tcPr>
          <w:p w14:paraId="1DEB6EEF" w14:textId="77777777" w:rsidR="009F1F19" w:rsidRPr="004F4119" w:rsidRDefault="009F1F19" w:rsidP="009F1F1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B9A71" w14:textId="77777777" w:rsidR="009F1F19" w:rsidRPr="009C13D8" w:rsidRDefault="009F1F19" w:rsidP="009F1F19">
            <w:pPr>
              <w:spacing w:after="0" w:line="240" w:lineRule="auto"/>
              <w:jc w:val="center"/>
              <w:rPr>
                <w:rFonts w:eastAsia="Times New Roman" w:cstheme="minorHAnsi"/>
                <w:sz w:val="20"/>
                <w:szCs w:val="20"/>
                <w:lang w:val="pt-PT" w:eastAsia="pt-PT"/>
              </w:rPr>
            </w:pPr>
            <w:proofErr w:type="spellStart"/>
            <w:r w:rsidRPr="009C13D8">
              <w:rPr>
                <w:rFonts w:eastAsia="Times New Roman" w:cstheme="minorHAnsi"/>
                <w:sz w:val="20"/>
                <w:szCs w:val="20"/>
                <w:lang w:val="pt-PT" w:eastAsia="pt-PT"/>
              </w:rPr>
              <w:t>UdG</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30D62B" w14:textId="77777777" w:rsidR="009F1F19" w:rsidRPr="009C13D8" w:rsidRDefault="009F1F1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Data Acquisition and Visualization (</w:t>
            </w:r>
            <w:proofErr w:type="spellStart"/>
            <w:r w:rsidRPr="009C13D8">
              <w:rPr>
                <w:rFonts w:eastAsia="Times New Roman" w:cstheme="minorHAnsi"/>
                <w:sz w:val="20"/>
                <w:szCs w:val="20"/>
                <w:lang w:val="en-US" w:eastAsia="pt-PT"/>
              </w:rPr>
              <w:t>UdG</w:t>
            </w:r>
            <w:proofErr w:type="spellEnd"/>
            <w:r w:rsidRPr="009C13D8">
              <w:rPr>
                <w:rFonts w:eastAsia="Times New Roman" w:cstheme="minorHAnsi"/>
                <w:sz w:val="20"/>
                <w:szCs w:val="20"/>
                <w:lang w:val="en-US" w:eastAsia="pt-PT"/>
              </w:rPr>
              <w:t>)</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61E4AA2" w14:textId="77777777" w:rsidR="0077060C"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r w:rsidRPr="004F4119">
              <w:rPr>
                <w:rFonts w:eastAsia="Times New Roman" w:cstheme="minorHAnsi"/>
                <w:sz w:val="20"/>
                <w:szCs w:val="20"/>
                <w:lang w:val="en-US" w:eastAsia="pt-PT"/>
              </w:rPr>
              <w:br/>
              <w:t xml:space="preserve">Also, these data must be adequately presented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help in the decision-making process.</w:t>
            </w:r>
          </w:p>
          <w:p w14:paraId="3094DF80" w14:textId="17F1E657" w:rsidR="009F1F19" w:rsidRPr="004F4119" w:rsidRDefault="009F1F1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The goal of this course is to provide the motivations, definitions and techniques for the acquisition and manipulation of data coming from the systems of smart buildings and facilities in a smart city</w:t>
            </w:r>
          </w:p>
        </w:tc>
      </w:tr>
      <w:tr w:rsidR="009F1F19" w:rsidRPr="004F4119" w14:paraId="42CB1926"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5D775C1" w14:textId="77777777" w:rsidR="009F1F19" w:rsidRPr="004F4119" w:rsidRDefault="009F1F19" w:rsidP="009F1F1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B3.3</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5CD295B" w14:textId="77777777" w:rsidR="009F1F19" w:rsidRPr="004F4119" w:rsidRDefault="009F1F19" w:rsidP="009765F0">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Know the involvement of intergovernmental organizations in monitoring and alert systems </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AB86366" w14:textId="77777777" w:rsidR="009F1F19" w:rsidRPr="004F4119" w:rsidRDefault="009F1F19" w:rsidP="009F1F19">
            <w:pPr>
              <w:spacing w:after="0" w:line="240" w:lineRule="auto"/>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ECA03A4" w14:textId="77777777" w:rsidR="009F1F19" w:rsidRPr="004F4119" w:rsidRDefault="009F1F19" w:rsidP="00B26800">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36FA7E46" w14:textId="77777777" w:rsidR="009F1F19" w:rsidRPr="004F4119" w:rsidRDefault="009F1F19" w:rsidP="009F1F19">
            <w:pPr>
              <w:spacing w:after="0" w:line="240" w:lineRule="auto"/>
              <w:rPr>
                <w:rFonts w:eastAsia="Times New Roman" w:cstheme="minorHAnsi"/>
                <w:sz w:val="20"/>
                <w:szCs w:val="20"/>
                <w:lang w:val="en-US" w:eastAsia="pt-PT"/>
              </w:rPr>
            </w:pPr>
          </w:p>
        </w:tc>
      </w:tr>
      <w:tr w:rsidR="00640CF9" w:rsidRPr="004F4119" w14:paraId="78D4AB7C"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49098DB" w14:textId="77777777" w:rsidR="00640CF9" w:rsidRPr="004F4119" w:rsidRDefault="00640CF9" w:rsidP="00640CF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B3.4</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A44B910" w14:textId="77777777" w:rsidR="00640CF9" w:rsidRPr="004F4119" w:rsidRDefault="00640CF9" w:rsidP="009765F0">
            <w:pPr>
              <w:spacing w:after="0" w:line="240" w:lineRule="auto"/>
              <w:jc w:val="both"/>
              <w:rPr>
                <w:rFonts w:eastAsia="Times New Roman" w:cstheme="minorHAnsi"/>
                <w:sz w:val="20"/>
                <w:szCs w:val="20"/>
                <w:lang w:val="en-US" w:eastAsia="pt-PT"/>
              </w:rPr>
            </w:pPr>
            <w:r w:rsidRPr="004F4119">
              <w:rPr>
                <w:rFonts w:eastAsia="Times New Roman" w:cstheme="minorHAnsi"/>
                <w:color w:val="000000"/>
                <w:sz w:val="20"/>
                <w:szCs w:val="20"/>
                <w:lang w:val="en-US" w:eastAsia="pt-PT"/>
              </w:rPr>
              <w:t>Know the different types of monitoring systems used in the</w:t>
            </w:r>
            <w:r w:rsidRPr="004F4119">
              <w:rPr>
                <w:rFonts w:eastAsia="Times New Roman" w:cstheme="minorHAnsi"/>
                <w:b/>
                <w:bCs/>
                <w:color w:val="000000"/>
                <w:sz w:val="20"/>
                <w:szCs w:val="20"/>
                <w:lang w:val="en-US" w:eastAsia="pt-PT"/>
              </w:rPr>
              <w:t xml:space="preserve"> </w:t>
            </w:r>
            <w:r w:rsidRPr="004F4119">
              <w:rPr>
                <w:rFonts w:eastAsia="Times New Roman" w:cstheme="minorHAnsi"/>
                <w:color w:val="000000"/>
                <w:sz w:val="20"/>
                <w:szCs w:val="20"/>
                <w:lang w:val="en-US" w:eastAsia="pt-PT"/>
              </w:rPr>
              <w:t xml:space="preserve">forecast of natural and technological phenomena </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97C7ACB" w14:textId="09566CCE" w:rsidR="00640CF9" w:rsidRPr="004F4119" w:rsidRDefault="00640CF9" w:rsidP="00640CF9">
            <w:pPr>
              <w:spacing w:after="0" w:line="240" w:lineRule="auto"/>
              <w:jc w:val="center"/>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77FB1BC" w14:textId="50D4A8A4" w:rsidR="00640CF9" w:rsidRPr="004F4119" w:rsidRDefault="00640CF9" w:rsidP="00B26800">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38D25A08" w14:textId="77777777" w:rsidR="00640CF9" w:rsidRPr="004F4119" w:rsidRDefault="00640CF9" w:rsidP="00640CF9">
            <w:pPr>
              <w:spacing w:after="0" w:line="240" w:lineRule="auto"/>
              <w:rPr>
                <w:rFonts w:eastAsia="Times New Roman" w:cstheme="minorHAnsi"/>
                <w:sz w:val="20"/>
                <w:szCs w:val="20"/>
                <w:lang w:val="en-US" w:eastAsia="pt-PT"/>
              </w:rPr>
            </w:pPr>
          </w:p>
        </w:tc>
      </w:tr>
      <w:tr w:rsidR="00640CF9" w:rsidRPr="004F4119" w14:paraId="179BC893" w14:textId="77777777" w:rsidTr="00AE6FBD">
        <w:trPr>
          <w:trHeight w:val="285"/>
        </w:trPr>
        <w:tc>
          <w:tcPr>
            <w:tcW w:w="1119" w:type="dxa"/>
            <w:vMerge w:val="restar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11C3B84C" w14:textId="77777777" w:rsidR="00640CF9" w:rsidRPr="004F4119" w:rsidRDefault="00640CF9" w:rsidP="00640CF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B3.5</w:t>
            </w:r>
          </w:p>
        </w:tc>
        <w:tc>
          <w:tcPr>
            <w:tcW w:w="4253"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820604" w14:textId="77777777" w:rsidR="00640CF9" w:rsidRPr="004F4119" w:rsidRDefault="00640CF9" w:rsidP="009765F0">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Recognize and understand the variety and complexity of existing monitoring and EWS “Early Warning Systems” and their use in a multi-hazard perspective</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2D8917" w14:textId="77777777" w:rsidR="00640CF9" w:rsidRPr="004F4119" w:rsidRDefault="00640CF9" w:rsidP="00640CF9">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F115B1" w14:textId="77777777" w:rsidR="00640CF9" w:rsidRPr="004F4119" w:rsidRDefault="00640CF9" w:rsidP="00B26800">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Monitoring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and</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Warning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Systems</w:t>
            </w:r>
            <w:proofErr w:type="spellEnd"/>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FD9F513" w14:textId="77777777" w:rsidR="00640CF9" w:rsidRPr="004F4119" w:rsidRDefault="00640CF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Monitoring and Early Warning Systems are essential for the mitigation of hazards. The module addresses the implementation of a warning system according to the type of hazards to be monitored and the necessary resources for that purpose. It also </w:t>
            </w:r>
            <w:r w:rsidRPr="004F4119">
              <w:rPr>
                <w:rFonts w:eastAsia="Times New Roman" w:cstheme="minorHAnsi"/>
                <w:sz w:val="20"/>
                <w:szCs w:val="20"/>
                <w:lang w:val="en-US" w:eastAsia="pt-PT"/>
              </w:rPr>
              <w:lastRenderedPageBreak/>
              <w:t>explains how the information is generated, transformed into warning messages, and disseminated using resources to the various communication systems</w:t>
            </w:r>
          </w:p>
        </w:tc>
      </w:tr>
      <w:tr w:rsidR="00640CF9" w:rsidRPr="004F4119" w14:paraId="36B6EF1C" w14:textId="77777777" w:rsidTr="00AE6FBD">
        <w:trPr>
          <w:trHeight w:val="285"/>
        </w:trPr>
        <w:tc>
          <w:tcPr>
            <w:tcW w:w="1119" w:type="dxa"/>
            <w:vMerge/>
            <w:tcBorders>
              <w:top w:val="single" w:sz="6" w:space="0" w:color="CCCCCC"/>
              <w:left w:val="single" w:sz="12" w:space="0" w:color="000000"/>
              <w:bottom w:val="single" w:sz="6" w:space="0" w:color="000000"/>
              <w:right w:val="single" w:sz="6" w:space="0" w:color="000000"/>
            </w:tcBorders>
            <w:vAlign w:val="center"/>
            <w:hideMark/>
          </w:tcPr>
          <w:p w14:paraId="4E6A6DD1" w14:textId="77777777" w:rsidR="00640CF9" w:rsidRPr="004F4119" w:rsidRDefault="00640CF9" w:rsidP="00640CF9">
            <w:pPr>
              <w:spacing w:after="0" w:line="240" w:lineRule="auto"/>
              <w:rPr>
                <w:rFonts w:eastAsia="Times New Roman" w:cstheme="minorHAnsi"/>
                <w:b/>
                <w:bCs/>
                <w:sz w:val="20"/>
                <w:szCs w:val="20"/>
                <w:lang w:val="en-US" w:eastAsia="pt-PT"/>
              </w:rPr>
            </w:pPr>
          </w:p>
        </w:tc>
        <w:tc>
          <w:tcPr>
            <w:tcW w:w="4253" w:type="dxa"/>
            <w:vMerge/>
            <w:tcBorders>
              <w:top w:val="single" w:sz="6" w:space="0" w:color="CCCCCC"/>
              <w:left w:val="single" w:sz="6" w:space="0" w:color="CCCCCC"/>
              <w:bottom w:val="single" w:sz="6" w:space="0" w:color="000000"/>
              <w:right w:val="single" w:sz="6" w:space="0" w:color="000000"/>
            </w:tcBorders>
            <w:vAlign w:val="center"/>
            <w:hideMark/>
          </w:tcPr>
          <w:p w14:paraId="6403D087" w14:textId="77777777" w:rsidR="00640CF9" w:rsidRPr="004F4119" w:rsidRDefault="00640CF9" w:rsidP="00640CF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63B093" w14:textId="77777777" w:rsidR="00640CF9" w:rsidRPr="004F4119" w:rsidRDefault="00640CF9" w:rsidP="00640CF9">
            <w:pPr>
              <w:spacing w:after="0" w:line="240" w:lineRule="auto"/>
              <w:jc w:val="center"/>
              <w:rPr>
                <w:rFonts w:eastAsia="Times New Roman" w:cstheme="minorHAnsi"/>
                <w:sz w:val="20"/>
                <w:szCs w:val="20"/>
                <w:lang w:val="pt-PT" w:eastAsia="pt-PT"/>
              </w:rPr>
            </w:pPr>
            <w:r w:rsidRPr="004F4119">
              <w:rPr>
                <w:rFonts w:eastAsia="Times New Roman" w:cstheme="minorHAnsi"/>
                <w:sz w:val="20"/>
                <w:szCs w:val="20"/>
                <w:lang w:val="pt-PT" w:eastAsia="pt-PT"/>
              </w:rPr>
              <w:t>UNIVAQ</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79AF99" w14:textId="77777777" w:rsidR="00640CF9" w:rsidRPr="004F4119" w:rsidRDefault="00640CF9"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Data Acquisition and Visualization (University of L’Aquila)</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9F239CB" w14:textId="77777777" w:rsidR="0077060C" w:rsidRDefault="00640CF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r w:rsidRPr="004F4119">
              <w:rPr>
                <w:rFonts w:eastAsia="Times New Roman" w:cstheme="minorHAnsi"/>
                <w:sz w:val="20"/>
                <w:szCs w:val="20"/>
                <w:lang w:val="en-US" w:eastAsia="pt-PT"/>
              </w:rPr>
              <w:br/>
              <w:t xml:space="preserve">Also, these data must be adequately presented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help in the decision-making process.</w:t>
            </w:r>
          </w:p>
          <w:p w14:paraId="1F526344" w14:textId="09108606" w:rsidR="00640CF9" w:rsidRPr="004F4119" w:rsidRDefault="00640CF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The goal of this course is to provide the motivations, definitions and techniques for the acquisition and manipulation of data coming from the systems of smart buildings and facilities in a smart city</w:t>
            </w:r>
          </w:p>
        </w:tc>
      </w:tr>
      <w:tr w:rsidR="00640CF9" w:rsidRPr="004F4119" w14:paraId="003C58B3" w14:textId="77777777" w:rsidTr="00AE6FBD">
        <w:trPr>
          <w:trHeight w:val="285"/>
        </w:trPr>
        <w:tc>
          <w:tcPr>
            <w:tcW w:w="1119"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22FFE2FC" w14:textId="77777777" w:rsidR="00640CF9" w:rsidRPr="004F4119" w:rsidRDefault="00640CF9" w:rsidP="00640CF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B3.6</w:t>
            </w:r>
          </w:p>
        </w:tc>
        <w:tc>
          <w:tcPr>
            <w:tcW w:w="4253" w:type="dxa"/>
            <w:vMerge w:val="restart"/>
            <w:tcBorders>
              <w:top w:val="single" w:sz="6" w:space="0" w:color="CCCCCC"/>
              <w:left w:val="single" w:sz="6" w:space="0" w:color="CCCCCC"/>
              <w:right w:val="single" w:sz="6" w:space="0" w:color="000000"/>
            </w:tcBorders>
            <w:tcMar>
              <w:top w:w="0" w:type="dxa"/>
              <w:left w:w="45" w:type="dxa"/>
              <w:bottom w:w="0" w:type="dxa"/>
              <w:right w:w="45" w:type="dxa"/>
            </w:tcMar>
            <w:vAlign w:val="center"/>
            <w:hideMark/>
          </w:tcPr>
          <w:p w14:paraId="4DB3A0E8" w14:textId="77777777" w:rsidR="00640CF9" w:rsidRPr="004F4119" w:rsidRDefault="00640CF9" w:rsidP="009765F0">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Know and understand the different monitoring and Early Warning Systems applied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reduce/mitigate natural, anthropic and modern risks </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0C96E" w14:textId="77777777" w:rsidR="00640CF9" w:rsidRPr="004F4119" w:rsidRDefault="00640CF9" w:rsidP="00640CF9">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AC8969" w14:textId="77777777" w:rsidR="00640CF9" w:rsidRPr="004F4119" w:rsidRDefault="00640CF9" w:rsidP="00B26800">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Monitoring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and</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Warning</w:t>
            </w:r>
            <w:proofErr w:type="spellEnd"/>
            <w:r w:rsidRPr="004F4119">
              <w:rPr>
                <w:rFonts w:eastAsia="Times New Roman" w:cstheme="minorHAnsi"/>
                <w:sz w:val="20"/>
                <w:szCs w:val="20"/>
                <w:lang w:val="pt-PT" w:eastAsia="pt-PT"/>
              </w:rPr>
              <w:t xml:space="preserve"> </w:t>
            </w:r>
            <w:proofErr w:type="spellStart"/>
            <w:r w:rsidRPr="004F4119">
              <w:rPr>
                <w:rFonts w:eastAsia="Times New Roman" w:cstheme="minorHAnsi"/>
                <w:sz w:val="20"/>
                <w:szCs w:val="20"/>
                <w:lang w:val="pt-PT" w:eastAsia="pt-PT"/>
              </w:rPr>
              <w:t>Systems</w:t>
            </w:r>
            <w:proofErr w:type="spellEnd"/>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F202BC8" w14:textId="77777777" w:rsidR="00640CF9" w:rsidRPr="004F4119" w:rsidRDefault="00640CF9" w:rsidP="0077060C">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Monitoring and Early Warning Systems are essential for the mitigation of hazards. The module addresses the implementation of a warning system according to the type of hazards to be monitored and the necessary resources for that purpose. It also explains how the information is generated, transformed into warning messages, and disseminated using resources to the various communication systems</w:t>
            </w:r>
          </w:p>
        </w:tc>
      </w:tr>
      <w:tr w:rsidR="00640CF9" w:rsidRPr="004F4119" w14:paraId="4B5C1FA4" w14:textId="77777777" w:rsidTr="00AE6FBD">
        <w:trPr>
          <w:trHeight w:val="285"/>
        </w:trPr>
        <w:tc>
          <w:tcPr>
            <w:tcW w:w="1119" w:type="dxa"/>
            <w:vMerge/>
            <w:tcBorders>
              <w:left w:val="single" w:sz="12" w:space="0" w:color="000000"/>
              <w:bottom w:val="single" w:sz="6" w:space="0" w:color="000000"/>
              <w:right w:val="single" w:sz="6" w:space="0" w:color="000000"/>
            </w:tcBorders>
            <w:tcMar>
              <w:top w:w="0" w:type="dxa"/>
              <w:left w:w="45" w:type="dxa"/>
              <w:bottom w:w="0" w:type="dxa"/>
              <w:right w:w="45" w:type="dxa"/>
            </w:tcMar>
            <w:vAlign w:val="center"/>
          </w:tcPr>
          <w:p w14:paraId="6E97F896" w14:textId="77777777" w:rsidR="00640CF9" w:rsidRPr="00D653B7" w:rsidRDefault="00640CF9" w:rsidP="00640CF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tcMar>
              <w:top w:w="0" w:type="dxa"/>
              <w:left w:w="45" w:type="dxa"/>
              <w:bottom w:w="0" w:type="dxa"/>
              <w:right w:w="45" w:type="dxa"/>
            </w:tcMar>
            <w:vAlign w:val="center"/>
          </w:tcPr>
          <w:p w14:paraId="57287DDD" w14:textId="77777777" w:rsidR="00640CF9" w:rsidRPr="004F4119" w:rsidRDefault="00640CF9" w:rsidP="00640CF9">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7716C5D" w14:textId="54519398" w:rsidR="00640CF9" w:rsidRPr="009C13D8" w:rsidRDefault="00640CF9" w:rsidP="00640CF9">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55706E5" w14:textId="127AB1AD" w:rsidR="00640CF9" w:rsidRPr="009C13D8" w:rsidRDefault="00640CF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6B07A99" w14:textId="0C1C0D2E" w:rsidR="00640CF9" w:rsidRPr="009C13D8" w:rsidRDefault="00F64DE2" w:rsidP="00640CF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Introducing flood warning and emergency response</w:t>
            </w:r>
          </w:p>
        </w:tc>
      </w:tr>
      <w:tr w:rsidR="00640CF9" w:rsidRPr="004F4119" w14:paraId="38CA82C8"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2623719E" w14:textId="77777777" w:rsidR="00640CF9" w:rsidRPr="004F4119" w:rsidRDefault="00640CF9" w:rsidP="00640CF9">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B4. SYSTEMIC AND INTERDISCIPLINARY APPROACH TO REDUCTION/MITIGATION OF RISK</w:t>
            </w:r>
          </w:p>
        </w:tc>
      </w:tr>
      <w:tr w:rsidR="00640CF9" w:rsidRPr="004F4119" w14:paraId="24D6A604"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4C08065A" w14:textId="77777777" w:rsidR="00640CF9" w:rsidRPr="004F4119" w:rsidRDefault="00640CF9" w:rsidP="00640CF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B4.1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AE88069" w14:textId="77777777" w:rsidR="00640CF9" w:rsidRPr="004F4119" w:rsidRDefault="00640CF9" w:rsidP="00640CF9">
            <w:pPr>
              <w:spacing w:after="0" w:line="240" w:lineRule="auto"/>
              <w:rPr>
                <w:rFonts w:eastAsia="Times New Roman" w:cstheme="minorHAnsi"/>
                <w:sz w:val="20"/>
                <w:szCs w:val="20"/>
                <w:lang w:val="en-US" w:eastAsia="pt-PT"/>
              </w:rPr>
            </w:pPr>
            <w:r w:rsidRPr="004F4119">
              <w:rPr>
                <w:rFonts w:eastAsia="Times New Roman" w:cstheme="minorHAnsi"/>
                <w:color w:val="000000"/>
                <w:sz w:val="20"/>
                <w:szCs w:val="20"/>
                <w:lang w:val="en-US" w:eastAsia="pt-PT"/>
              </w:rPr>
              <w:t>Demonstrate</w:t>
            </w:r>
            <w:r w:rsidRPr="004F4119">
              <w:rPr>
                <w:rFonts w:eastAsia="Times New Roman" w:cstheme="minorHAnsi"/>
                <w:b/>
                <w:bCs/>
                <w:color w:val="000000"/>
                <w:sz w:val="20"/>
                <w:szCs w:val="20"/>
                <w:lang w:val="en-US" w:eastAsia="pt-PT"/>
              </w:rPr>
              <w:t xml:space="preserve"> </w:t>
            </w:r>
            <w:r w:rsidRPr="004F4119">
              <w:rPr>
                <w:rFonts w:eastAsia="Times New Roman" w:cstheme="minorHAnsi"/>
                <w:color w:val="000000"/>
                <w:sz w:val="20"/>
                <w:szCs w:val="20"/>
                <w:lang w:val="en-US" w:eastAsia="pt-PT"/>
              </w:rPr>
              <w:t>managerial skills of the actor in charge to coordinate multiple professional activities in possible risk scenarios in the Local Managing Authority</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493348D" w14:textId="237FDDF7"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E540187" w14:textId="0666C976"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7CB7F13" w14:textId="17D961AA" w:rsidR="00640CF9" w:rsidRPr="009C13D8" w:rsidRDefault="00F64DE2" w:rsidP="00640CF9">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Investigation techniques</w:t>
            </w:r>
          </w:p>
        </w:tc>
      </w:tr>
      <w:tr w:rsidR="00640CF9" w:rsidRPr="004F4119" w14:paraId="038C256A" w14:textId="77777777" w:rsidTr="00AE6FBD">
        <w:trPr>
          <w:trHeight w:val="285"/>
        </w:trPr>
        <w:tc>
          <w:tcPr>
            <w:tcW w:w="1119"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hideMark/>
          </w:tcPr>
          <w:p w14:paraId="59AB9E13" w14:textId="77777777" w:rsidR="00640CF9" w:rsidRPr="004F4119" w:rsidRDefault="00640CF9" w:rsidP="00640CF9">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B4.2</w:t>
            </w:r>
          </w:p>
        </w:tc>
        <w:tc>
          <w:tcPr>
            <w:tcW w:w="4253"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27DC28B4" w14:textId="77777777" w:rsidR="00640CF9" w:rsidRPr="004F4119" w:rsidRDefault="00640CF9" w:rsidP="00640CF9">
            <w:pPr>
              <w:spacing w:after="0" w:line="240" w:lineRule="auto"/>
              <w:rPr>
                <w:rFonts w:eastAsia="Times New Roman" w:cstheme="minorHAnsi"/>
                <w:sz w:val="20"/>
                <w:szCs w:val="20"/>
                <w:lang w:val="en-US" w:eastAsia="pt-PT"/>
              </w:rPr>
            </w:pPr>
            <w:r w:rsidRPr="004F4119">
              <w:rPr>
                <w:rFonts w:eastAsia="Times New Roman" w:cstheme="minorHAnsi"/>
                <w:color w:val="000000"/>
                <w:sz w:val="20"/>
                <w:szCs w:val="20"/>
                <w:lang w:val="en-US" w:eastAsia="pt-PT"/>
              </w:rPr>
              <w:t>Knowledge and understanding of the required</w:t>
            </w:r>
            <w:r w:rsidRPr="004F4119">
              <w:rPr>
                <w:rFonts w:eastAsia="Times New Roman" w:cstheme="minorHAnsi"/>
                <w:b/>
                <w:bCs/>
                <w:color w:val="000000"/>
                <w:sz w:val="20"/>
                <w:szCs w:val="20"/>
                <w:lang w:val="en-US" w:eastAsia="pt-PT"/>
              </w:rPr>
              <w:t xml:space="preserve"> </w:t>
            </w:r>
            <w:r w:rsidRPr="004F4119">
              <w:rPr>
                <w:rFonts w:eastAsia="Times New Roman" w:cstheme="minorHAnsi"/>
                <w:color w:val="000000"/>
                <w:sz w:val="20"/>
                <w:szCs w:val="20"/>
                <w:lang w:val="en-US" w:eastAsia="pt-PT"/>
              </w:rPr>
              <w:t>Systemic and interdisciplinary approach in reduction/mitigation of Risk</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4124726" w14:textId="0FB5FBC9"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C405AC5" w14:textId="53891460" w:rsidR="00640CF9" w:rsidRPr="009C13D8" w:rsidRDefault="00640CF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BE6E281" w14:textId="014CDBBF" w:rsidR="00640CF9"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Blockchain artefacts in the context of a digital investigation of cryptocurrencies and crime</w:t>
            </w:r>
          </w:p>
        </w:tc>
      </w:tr>
      <w:tr w:rsidR="00640CF9" w:rsidRPr="004F4119" w14:paraId="056B11A7"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1B97ACB9" w14:textId="77777777" w:rsidR="00640CF9" w:rsidRPr="00C6596C" w:rsidRDefault="00640CF9" w:rsidP="00640CF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4C9F68C" w14:textId="77777777" w:rsidR="00640CF9" w:rsidRPr="004F4119" w:rsidRDefault="00640CF9" w:rsidP="00640CF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3041B51" w14:textId="1A9A96DD"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F98F70C" w14:textId="379A5575" w:rsidR="00640CF9" w:rsidRPr="009C13D8" w:rsidRDefault="00640CF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A4A74AE" w14:textId="51A5638F" w:rsidR="00640CF9"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Maintain a comprehensive audit trail </w:t>
            </w:r>
            <w:proofErr w:type="gramStart"/>
            <w:r w:rsidRPr="009C13D8">
              <w:rPr>
                <w:rFonts w:eastAsia="Times New Roman" w:cstheme="minorHAnsi"/>
                <w:sz w:val="20"/>
                <w:szCs w:val="20"/>
                <w:lang w:val="en-US" w:eastAsia="pt-PT"/>
              </w:rPr>
              <w:t>for the production of</w:t>
            </w:r>
            <w:proofErr w:type="gramEnd"/>
            <w:r w:rsidRPr="009C13D8">
              <w:rPr>
                <w:rFonts w:eastAsia="Times New Roman" w:cstheme="minorHAnsi"/>
                <w:sz w:val="20"/>
                <w:szCs w:val="20"/>
                <w:lang w:val="en-US" w:eastAsia="pt-PT"/>
              </w:rPr>
              <w:t xml:space="preserve"> reports and statements to be used in a court of law</w:t>
            </w:r>
          </w:p>
        </w:tc>
      </w:tr>
      <w:tr w:rsidR="00640CF9" w:rsidRPr="004F4119" w14:paraId="117AE192"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44D593F4" w14:textId="77777777" w:rsidR="00640CF9" w:rsidRPr="00C6596C" w:rsidRDefault="00640CF9" w:rsidP="00640CF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099D53A" w14:textId="77777777" w:rsidR="00640CF9" w:rsidRPr="004F4119" w:rsidRDefault="00640CF9" w:rsidP="00640CF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895E6E4" w14:textId="43B4C319"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9C783FB" w14:textId="4F364179" w:rsidR="00640CF9" w:rsidRPr="009C13D8" w:rsidRDefault="00640CF9" w:rsidP="00B26800">
            <w:pPr>
              <w:spacing w:after="0" w:line="240" w:lineRule="auto"/>
              <w:jc w:val="center"/>
              <w:rPr>
                <w:rFonts w:eastAsia="Times New Roman" w:cstheme="minorHAnsi"/>
                <w:sz w:val="20"/>
                <w:szCs w:val="20"/>
                <w:lang w:val="en-US" w:eastAsia="pt-PT"/>
              </w:rPr>
            </w:pPr>
            <w:r w:rsidRPr="004A532B">
              <w:rPr>
                <w:rFonts w:eastAsia="Times New Roman" w:cstheme="minorHAnsi"/>
                <w:sz w:val="20"/>
                <w:szCs w:val="20"/>
                <w:highlight w:val="yellow"/>
                <w:lang w:val="en-US" w:eastAsia="pt-PT"/>
              </w:rPr>
              <w:t>Fin</w:t>
            </w:r>
            <w:r w:rsidR="004A532B" w:rsidRPr="004A532B">
              <w:rPr>
                <w:rFonts w:eastAsia="Times New Roman" w:cstheme="minorHAnsi"/>
                <w:sz w:val="20"/>
                <w:szCs w:val="20"/>
                <w:highlight w:val="yellow"/>
                <w:lang w:val="en-US" w:eastAsia="pt-PT"/>
              </w:rPr>
              <w:t xml:space="preserve"> </w:t>
            </w:r>
            <w:r w:rsidRPr="004A532B">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61F1525" w14:textId="7F899009" w:rsidR="00640CF9"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Future readiness strategy development</w:t>
            </w:r>
          </w:p>
        </w:tc>
      </w:tr>
      <w:tr w:rsidR="00640CF9" w:rsidRPr="004F4119" w14:paraId="66334225"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1C908417" w14:textId="77777777" w:rsidR="00640CF9" w:rsidRPr="00640CF9" w:rsidRDefault="00640CF9" w:rsidP="00640CF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F281B07" w14:textId="77777777" w:rsidR="00640CF9" w:rsidRPr="004F4119" w:rsidRDefault="00640CF9" w:rsidP="00640CF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0A1CFFB" w14:textId="4DF1A749"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AB4B484" w14:textId="4AAB88EA" w:rsidR="00640CF9" w:rsidRPr="009C13D8" w:rsidRDefault="00640CF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517DE7D2" w14:textId="7B74C8D6" w:rsidR="00640CF9"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The application of investigative guidelines, ethical </w:t>
            </w:r>
            <w:proofErr w:type="gramStart"/>
            <w:r w:rsidRPr="009C13D8">
              <w:rPr>
                <w:rFonts w:eastAsia="Times New Roman" w:cstheme="minorHAnsi"/>
                <w:sz w:val="20"/>
                <w:szCs w:val="20"/>
                <w:lang w:val="en-US" w:eastAsia="pt-PT"/>
              </w:rPr>
              <w:t>practices</w:t>
            </w:r>
            <w:proofErr w:type="gramEnd"/>
            <w:r w:rsidRPr="009C13D8">
              <w:rPr>
                <w:rFonts w:eastAsia="Times New Roman" w:cstheme="minorHAnsi"/>
                <w:sz w:val="20"/>
                <w:szCs w:val="20"/>
                <w:lang w:val="en-US" w:eastAsia="pt-PT"/>
              </w:rPr>
              <w:t xml:space="preserve"> and legislation</w:t>
            </w:r>
          </w:p>
        </w:tc>
      </w:tr>
      <w:tr w:rsidR="00640CF9" w:rsidRPr="004F4119" w14:paraId="454D6E4C"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63A15997" w14:textId="77777777" w:rsidR="00640CF9" w:rsidRPr="00640CF9" w:rsidRDefault="00640CF9" w:rsidP="00640CF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FF6ECFE" w14:textId="77777777" w:rsidR="00640CF9" w:rsidRPr="004F4119" w:rsidRDefault="00640CF9" w:rsidP="00640CF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EEE9EC4" w14:textId="0C90BAAF"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34DC4E2" w14:textId="2756802D" w:rsidR="00640CF9" w:rsidRPr="009C13D8" w:rsidRDefault="00640CF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986D95B" w14:textId="09B172C3" w:rsidR="00640CF9"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Evaluate the design of countermeasures for computer and network flaws found </w:t>
            </w:r>
            <w:proofErr w:type="gramStart"/>
            <w:r w:rsidRPr="009C13D8">
              <w:rPr>
                <w:rFonts w:eastAsia="Times New Roman" w:cstheme="minorHAnsi"/>
                <w:sz w:val="20"/>
                <w:szCs w:val="20"/>
                <w:lang w:val="en-US" w:eastAsia="pt-PT"/>
              </w:rPr>
              <w:t>as a result of</w:t>
            </w:r>
            <w:proofErr w:type="gramEnd"/>
            <w:r w:rsidRPr="009C13D8">
              <w:rPr>
                <w:rFonts w:eastAsia="Times New Roman" w:cstheme="minorHAnsi"/>
                <w:sz w:val="20"/>
                <w:szCs w:val="20"/>
                <w:lang w:val="en-US" w:eastAsia="pt-PT"/>
              </w:rPr>
              <w:t xml:space="preserve"> penetration tests</w:t>
            </w:r>
          </w:p>
        </w:tc>
      </w:tr>
      <w:tr w:rsidR="00640CF9" w:rsidRPr="004F4119" w14:paraId="5FEDE80F"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468D255D" w14:textId="77777777" w:rsidR="00640CF9" w:rsidRPr="00640CF9" w:rsidRDefault="00640CF9" w:rsidP="00640CF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FDF2CC4" w14:textId="77777777" w:rsidR="00640CF9" w:rsidRPr="004F4119" w:rsidRDefault="00640CF9" w:rsidP="00640CF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FC515B9" w14:textId="7CFA1127"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6DF2EB9" w14:textId="2070F543" w:rsidR="00640CF9" w:rsidRPr="009C13D8" w:rsidRDefault="00640CF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1B106B37" w14:textId="335A87D3" w:rsidR="00640CF9"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Security policies, </w:t>
            </w:r>
            <w:proofErr w:type="gramStart"/>
            <w:r w:rsidRPr="009C13D8">
              <w:rPr>
                <w:rFonts w:eastAsia="Times New Roman" w:cstheme="minorHAnsi"/>
                <w:sz w:val="20"/>
                <w:szCs w:val="20"/>
                <w:lang w:val="en-US" w:eastAsia="pt-PT"/>
              </w:rPr>
              <w:t>services</w:t>
            </w:r>
            <w:proofErr w:type="gramEnd"/>
            <w:r w:rsidRPr="009C13D8">
              <w:rPr>
                <w:rFonts w:eastAsia="Times New Roman" w:cstheme="minorHAnsi"/>
                <w:sz w:val="20"/>
                <w:szCs w:val="20"/>
                <w:lang w:val="en-US" w:eastAsia="pt-PT"/>
              </w:rPr>
              <w:t xml:space="preserve"> and mechanisms</w:t>
            </w:r>
          </w:p>
        </w:tc>
      </w:tr>
      <w:tr w:rsidR="00640CF9" w:rsidRPr="004F4119" w14:paraId="3EBCE453" w14:textId="77777777" w:rsidTr="00AE6FBD">
        <w:trPr>
          <w:trHeight w:val="285"/>
        </w:trPr>
        <w:tc>
          <w:tcPr>
            <w:tcW w:w="1119"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44EC6170" w14:textId="77777777" w:rsidR="00640CF9" w:rsidRPr="00640CF9" w:rsidRDefault="00640CF9" w:rsidP="00640CF9">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B62E54C" w14:textId="77777777" w:rsidR="00640CF9" w:rsidRPr="004F4119" w:rsidRDefault="00640CF9" w:rsidP="00640CF9">
            <w:pPr>
              <w:spacing w:after="0" w:line="240" w:lineRule="auto"/>
              <w:rPr>
                <w:rFonts w:eastAsia="Times New Roman" w:cstheme="minorHAnsi"/>
                <w:color w:val="000000"/>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C0365C1" w14:textId="34A0E4C2" w:rsidR="00640CF9" w:rsidRPr="009C13D8" w:rsidRDefault="00640CF9" w:rsidP="00640CF9">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9639274" w14:textId="1B74ABA3" w:rsidR="00640CF9" w:rsidRPr="009C13D8" w:rsidRDefault="00640CF9"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4BF630D9" w14:textId="2A0B808F" w:rsidR="00640CF9"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Assess and manage risk in enterprise systems and networks</w:t>
            </w:r>
          </w:p>
        </w:tc>
      </w:tr>
      <w:tr w:rsidR="00E36556" w:rsidRPr="004F4119" w14:paraId="41EED913" w14:textId="77777777" w:rsidTr="00AE6FBD">
        <w:trPr>
          <w:trHeight w:val="285"/>
        </w:trPr>
        <w:tc>
          <w:tcPr>
            <w:tcW w:w="1119" w:type="dxa"/>
            <w:vMerge w:val="restart"/>
            <w:tcBorders>
              <w:top w:val="single" w:sz="6" w:space="0" w:color="000000"/>
              <w:left w:val="single" w:sz="12" w:space="0" w:color="000000"/>
              <w:right w:val="single" w:sz="6" w:space="0" w:color="000000"/>
            </w:tcBorders>
            <w:shd w:val="clear" w:color="auto" w:fill="auto"/>
            <w:tcMar>
              <w:top w:w="0" w:type="dxa"/>
              <w:left w:w="45" w:type="dxa"/>
              <w:bottom w:w="0" w:type="dxa"/>
              <w:right w:w="45" w:type="dxa"/>
            </w:tcMar>
            <w:vAlign w:val="center"/>
            <w:hideMark/>
          </w:tcPr>
          <w:p w14:paraId="32840FFA" w14:textId="77777777" w:rsidR="00E36556" w:rsidRPr="004F4119" w:rsidRDefault="00E36556" w:rsidP="00E36556">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B4.3</w:t>
            </w:r>
          </w:p>
        </w:tc>
        <w:tc>
          <w:tcPr>
            <w:tcW w:w="4253" w:type="dxa"/>
            <w:vMerge w:val="restart"/>
            <w:tcBorders>
              <w:top w:val="single" w:sz="6" w:space="0" w:color="000000"/>
              <w:left w:val="single" w:sz="6" w:space="0" w:color="CCCCCC"/>
              <w:right w:val="single" w:sz="6" w:space="0" w:color="000000"/>
            </w:tcBorders>
            <w:shd w:val="clear" w:color="auto" w:fill="auto"/>
            <w:tcMar>
              <w:top w:w="0" w:type="dxa"/>
              <w:left w:w="45" w:type="dxa"/>
              <w:bottom w:w="0" w:type="dxa"/>
              <w:right w:w="45" w:type="dxa"/>
            </w:tcMar>
            <w:vAlign w:val="center"/>
            <w:hideMark/>
          </w:tcPr>
          <w:p w14:paraId="0F65B3B4" w14:textId="77777777" w:rsidR="00E36556" w:rsidRPr="004F4119" w:rsidRDefault="00E36556" w:rsidP="00E36556">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Problem solving skills required in systemic and interdisciplinary approaches for reduction/mitigation of risk</w:t>
            </w: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4BABB79D" w14:textId="28CD774A"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15AFD6DB" w14:textId="6D660DE6" w:rsidR="00E36556" w:rsidRPr="009C13D8" w:rsidRDefault="00E36556"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hideMark/>
          </w:tcPr>
          <w:p w14:paraId="15D25AB7" w14:textId="66CF06BB" w:rsidR="00E36556"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Application of open-source investigation techniques in cryptocurrency and blockchain investigations</w:t>
            </w:r>
          </w:p>
        </w:tc>
      </w:tr>
      <w:tr w:rsidR="00E36556" w:rsidRPr="004F4119" w14:paraId="50515FEF"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47F307F5" w14:textId="77777777" w:rsidR="00E36556" w:rsidRPr="00C6596C" w:rsidRDefault="00E36556" w:rsidP="00E36556">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1852D14" w14:textId="77777777" w:rsidR="00E36556" w:rsidRPr="004F4119" w:rsidRDefault="00E36556" w:rsidP="00E36556">
            <w:pPr>
              <w:spacing w:after="0" w:line="240" w:lineRule="auto"/>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7D1F2CDB" w14:textId="7F301D59"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3008D089" w14:textId="73E2D5A4" w:rsidR="00E36556" w:rsidRPr="009C13D8" w:rsidRDefault="00E36556"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5D34DEBA" w14:textId="66E06362" w:rsidR="00E36556" w:rsidRPr="009C13D8" w:rsidRDefault="00C6596C" w:rsidP="00E36556">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Investigative guidelines for digital investigations</w:t>
            </w:r>
          </w:p>
        </w:tc>
      </w:tr>
      <w:tr w:rsidR="00E36556" w:rsidRPr="004F4119" w14:paraId="466CD1BF"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3C68EA95" w14:textId="77777777" w:rsidR="00E36556" w:rsidRPr="00C6596C" w:rsidRDefault="00E36556" w:rsidP="00E36556">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FFC227C" w14:textId="77777777" w:rsidR="00E36556" w:rsidRPr="004F4119" w:rsidRDefault="00E36556" w:rsidP="00E36556">
            <w:pPr>
              <w:spacing w:after="0" w:line="240" w:lineRule="auto"/>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26C3A60C" w14:textId="602AED96"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3AC5DA46" w14:textId="3845BC56" w:rsidR="00E36556" w:rsidRPr="009C13D8" w:rsidRDefault="00E36556" w:rsidP="00B26800">
            <w:pPr>
              <w:spacing w:after="0" w:line="240" w:lineRule="auto"/>
              <w:jc w:val="center"/>
              <w:rPr>
                <w:rFonts w:eastAsia="Times New Roman" w:cstheme="minorHAnsi"/>
                <w:sz w:val="20"/>
                <w:szCs w:val="20"/>
                <w:lang w:val="en-US" w:eastAsia="pt-PT"/>
              </w:rPr>
            </w:pPr>
            <w:r w:rsidRPr="001F4A89">
              <w:rPr>
                <w:rFonts w:eastAsia="Times New Roman" w:cstheme="minorHAnsi"/>
                <w:sz w:val="20"/>
                <w:szCs w:val="20"/>
                <w:highlight w:val="yellow"/>
                <w:lang w:val="en-US" w:eastAsia="pt-PT"/>
              </w:rPr>
              <w:t>Fin</w:t>
            </w:r>
            <w:r w:rsidR="001F4A89" w:rsidRPr="001F4A89">
              <w:rPr>
                <w:rFonts w:eastAsia="Times New Roman" w:cstheme="minorHAnsi"/>
                <w:sz w:val="20"/>
                <w:szCs w:val="20"/>
                <w:highlight w:val="yellow"/>
                <w:lang w:val="en-US" w:eastAsia="pt-PT"/>
              </w:rPr>
              <w:t xml:space="preserve"> </w:t>
            </w:r>
            <w:r w:rsidRPr="001F4A89">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535386F2" w14:textId="5252253E" w:rsidR="00E36556" w:rsidRPr="009C13D8" w:rsidRDefault="00C6596C" w:rsidP="00E36556">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Impact assessment of new technologies in practice</w:t>
            </w:r>
          </w:p>
        </w:tc>
      </w:tr>
      <w:tr w:rsidR="00E36556" w:rsidRPr="004F4119" w14:paraId="158E7BC3"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27E31EA7" w14:textId="77777777" w:rsidR="00E36556" w:rsidRPr="00E36556" w:rsidRDefault="00E36556" w:rsidP="00E36556">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F1BB952" w14:textId="77777777" w:rsidR="00E36556" w:rsidRPr="004F4119" w:rsidRDefault="00E36556" w:rsidP="00E36556">
            <w:pPr>
              <w:spacing w:after="0" w:line="240" w:lineRule="auto"/>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75A151A8" w14:textId="3D199046"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48C69630" w14:textId="18C099EF" w:rsidR="00E36556" w:rsidRPr="009C13D8" w:rsidRDefault="00E36556"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057C8888" w14:textId="601309A8" w:rsidR="00E36556"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Advanced techniques to gather intelligence and evidence</w:t>
            </w:r>
          </w:p>
        </w:tc>
      </w:tr>
      <w:tr w:rsidR="00E36556" w:rsidRPr="004F4119" w14:paraId="4F679800"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162E9DB7" w14:textId="77777777" w:rsidR="00E36556" w:rsidRPr="00C6596C" w:rsidRDefault="00E36556" w:rsidP="00E36556">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5653FF6" w14:textId="77777777" w:rsidR="00E36556" w:rsidRPr="004F4119" w:rsidRDefault="00E36556" w:rsidP="00E36556">
            <w:pPr>
              <w:spacing w:after="0" w:line="240" w:lineRule="auto"/>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685388F8" w14:textId="2FDE2AC2"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67BA92AB" w14:textId="791B3282" w:rsidR="00E36556" w:rsidRPr="009C13D8" w:rsidRDefault="00E36556"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7B999EA2" w14:textId="206E265E" w:rsidR="00E36556"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Evaluate the design of countermeasures for computer and network flaws found </w:t>
            </w:r>
            <w:proofErr w:type="gramStart"/>
            <w:r w:rsidRPr="009C13D8">
              <w:rPr>
                <w:rFonts w:eastAsia="Times New Roman" w:cstheme="minorHAnsi"/>
                <w:sz w:val="20"/>
                <w:szCs w:val="20"/>
                <w:lang w:val="en-US" w:eastAsia="pt-PT"/>
              </w:rPr>
              <w:t>as a result of</w:t>
            </w:r>
            <w:proofErr w:type="gramEnd"/>
            <w:r w:rsidRPr="009C13D8">
              <w:rPr>
                <w:rFonts w:eastAsia="Times New Roman" w:cstheme="minorHAnsi"/>
                <w:sz w:val="20"/>
                <w:szCs w:val="20"/>
                <w:lang w:val="en-US" w:eastAsia="pt-PT"/>
              </w:rPr>
              <w:t xml:space="preserve"> penetration tests</w:t>
            </w:r>
          </w:p>
        </w:tc>
      </w:tr>
      <w:tr w:rsidR="00E36556" w:rsidRPr="004F4119" w14:paraId="30D9E906"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543F083F" w14:textId="77777777" w:rsidR="00E36556" w:rsidRPr="00E36556" w:rsidRDefault="00E36556" w:rsidP="00E36556">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12C4756" w14:textId="77777777" w:rsidR="00E36556" w:rsidRPr="004F4119" w:rsidRDefault="00E36556" w:rsidP="00E36556">
            <w:pPr>
              <w:spacing w:after="0" w:line="240" w:lineRule="auto"/>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6AB957AD" w14:textId="236DA3DC"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636572D8" w14:textId="4033E180" w:rsidR="00E36556" w:rsidRPr="009C13D8" w:rsidRDefault="00E36556"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45F3B0FE" w14:textId="7F806CD5" w:rsidR="00E36556" w:rsidRPr="009C13D8" w:rsidRDefault="00C6596C" w:rsidP="0077060C">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Solutions for real world current and future security threats, including the implementation of innovative solutions</w:t>
            </w:r>
          </w:p>
        </w:tc>
      </w:tr>
      <w:tr w:rsidR="00E36556" w:rsidRPr="004F4119" w14:paraId="0FC0CA74"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57B77270" w14:textId="77777777" w:rsidR="00E36556" w:rsidRPr="00C6596C" w:rsidRDefault="00E36556" w:rsidP="00E36556">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3AE1BAA" w14:textId="77777777" w:rsidR="00E36556" w:rsidRPr="004F4119" w:rsidRDefault="00E36556" w:rsidP="00E36556">
            <w:pPr>
              <w:spacing w:after="0" w:line="240" w:lineRule="auto"/>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39680E97" w14:textId="215EB648"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68049BC8" w14:textId="4983A646" w:rsidR="00E36556" w:rsidRPr="009C13D8" w:rsidRDefault="00E36556"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13D93B33" w14:textId="6204E413" w:rsidR="00E36556" w:rsidRPr="009C13D8" w:rsidRDefault="00C6596C" w:rsidP="00E36556">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Framework for cyber security and industrial IT</w:t>
            </w:r>
          </w:p>
        </w:tc>
      </w:tr>
      <w:tr w:rsidR="00E36556" w:rsidRPr="004F4119" w14:paraId="39205D7D" w14:textId="77777777" w:rsidTr="00AE6FBD">
        <w:trPr>
          <w:trHeight w:val="285"/>
        </w:trPr>
        <w:tc>
          <w:tcPr>
            <w:tcW w:w="1119" w:type="dxa"/>
            <w:vMerge/>
            <w:tcBorders>
              <w:left w:val="single" w:sz="12" w:space="0" w:color="000000"/>
              <w:bottom w:val="single" w:sz="12" w:space="0" w:color="000000"/>
              <w:right w:val="single" w:sz="6" w:space="0" w:color="000000"/>
            </w:tcBorders>
            <w:shd w:val="clear" w:color="auto" w:fill="auto"/>
            <w:tcMar>
              <w:top w:w="0" w:type="dxa"/>
              <w:left w:w="45" w:type="dxa"/>
              <w:bottom w:w="0" w:type="dxa"/>
              <w:right w:w="45" w:type="dxa"/>
            </w:tcMar>
            <w:vAlign w:val="center"/>
          </w:tcPr>
          <w:p w14:paraId="4B526133" w14:textId="77777777" w:rsidR="00E36556" w:rsidRPr="00E36556" w:rsidRDefault="00E36556" w:rsidP="00E36556">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tcPr>
          <w:p w14:paraId="3267BAC5" w14:textId="77777777" w:rsidR="00E36556" w:rsidRPr="004F4119" w:rsidRDefault="00E36556" w:rsidP="00E36556">
            <w:pPr>
              <w:spacing w:after="0" w:line="240" w:lineRule="auto"/>
              <w:rPr>
                <w:rFonts w:eastAsia="Times New Roman" w:cstheme="minorHAnsi"/>
                <w:sz w:val="20"/>
                <w:szCs w:val="20"/>
                <w:lang w:val="en-US" w:eastAsia="pt-PT"/>
              </w:rPr>
            </w:pPr>
          </w:p>
        </w:tc>
        <w:tc>
          <w:tcPr>
            <w:tcW w:w="992" w:type="dxa"/>
            <w:tcBorders>
              <w:top w:val="single" w:sz="8" w:space="0" w:color="000000"/>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tcPr>
          <w:p w14:paraId="5074D7DB" w14:textId="5A8E9528" w:rsidR="00E36556" w:rsidRPr="009C13D8" w:rsidRDefault="00E36556" w:rsidP="00E36556">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8" w:space="0" w:color="000000"/>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tcPr>
          <w:p w14:paraId="2D89C08E" w14:textId="14DB7E84" w:rsidR="00E36556" w:rsidRPr="009C13D8" w:rsidRDefault="00E36556"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5438" w:type="dxa"/>
            <w:tcBorders>
              <w:top w:val="single" w:sz="8" w:space="0" w:color="000000"/>
              <w:left w:val="single" w:sz="6" w:space="0" w:color="CCCCCC"/>
              <w:bottom w:val="single" w:sz="12" w:space="0" w:color="000000"/>
              <w:right w:val="single" w:sz="12" w:space="0" w:color="000000"/>
            </w:tcBorders>
            <w:shd w:val="clear" w:color="auto" w:fill="auto"/>
            <w:tcMar>
              <w:top w:w="0" w:type="dxa"/>
              <w:left w:w="45" w:type="dxa"/>
              <w:bottom w:w="0" w:type="dxa"/>
              <w:right w:w="45" w:type="dxa"/>
            </w:tcMar>
            <w:vAlign w:val="center"/>
          </w:tcPr>
          <w:p w14:paraId="18ACD2D1" w14:textId="20CD714F" w:rsidR="00E36556" w:rsidRPr="009C13D8" w:rsidRDefault="00C6596C" w:rsidP="00E36556">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Investigation techniques</w:t>
            </w:r>
          </w:p>
        </w:tc>
      </w:tr>
      <w:tr w:rsidR="00E36556" w:rsidRPr="004F4119" w14:paraId="464592DA"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030A8965" w14:textId="77777777" w:rsidR="00E36556" w:rsidRPr="004F4119" w:rsidRDefault="00E36556" w:rsidP="00E36556">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C - DEMONSTRATE AWARENESS AND APPRECIATION OF THE HEALTH SYSTEM AND PROVIDED SERVICES</w:t>
            </w:r>
          </w:p>
        </w:tc>
      </w:tr>
      <w:tr w:rsidR="00E36556" w:rsidRPr="004F4119" w14:paraId="31974DC7"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761F80A6" w14:textId="77777777" w:rsidR="00E36556" w:rsidRPr="004F4119" w:rsidRDefault="00E36556" w:rsidP="00E36556">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C1. HEALTH ASPECTS IN THE TERRITORIAL MULTIDISCIPLINARY STRATEGIC INTEGRATED PLANNING ACTIVITY FOR RISK PREVENTION (MULTI-RISK)</w:t>
            </w:r>
          </w:p>
        </w:tc>
      </w:tr>
      <w:tr w:rsidR="00E36556" w:rsidRPr="004F4119" w14:paraId="53B1B13B"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48F8D4F" w14:textId="77777777" w:rsidR="00E36556" w:rsidRPr="004F4119" w:rsidRDefault="00E36556" w:rsidP="00E36556">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C1.1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22CC426" w14:textId="77777777" w:rsidR="00E36556" w:rsidRPr="004F4119" w:rsidRDefault="00E36556" w:rsidP="009765F0">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Knowledge and understanding of the multilevel responsibilities of health systems (including the social services, ambulance services, vets, etc.) and their relations with the strategical territorial planning</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A6DC556" w14:textId="1A930B66" w:rsidR="00E36556" w:rsidRPr="00CA0300" w:rsidRDefault="009765F0" w:rsidP="00E36556">
            <w:pPr>
              <w:spacing w:after="0" w:line="240" w:lineRule="auto"/>
              <w:jc w:val="center"/>
              <w:rPr>
                <w:rFonts w:eastAsia="Times New Roman" w:cstheme="minorHAnsi"/>
                <w:sz w:val="20"/>
                <w:szCs w:val="20"/>
                <w:lang w:val="en-US" w:eastAsia="pt-PT"/>
              </w:rPr>
            </w:pPr>
            <w:r>
              <w:rPr>
                <w:rFonts w:eastAsia="Times New Roman" w:cstheme="minorHAnsi"/>
                <w:color w:val="FF0000"/>
                <w:sz w:val="20"/>
                <w:szCs w:val="20"/>
                <w:lang w:val="en-US" w:eastAsia="pt-PT"/>
              </w:rPr>
              <w:t>?</w:t>
            </w:r>
          </w:p>
        </w:tc>
        <w:tc>
          <w:tcPr>
            <w:tcW w:w="2126" w:type="dxa"/>
            <w:tcBorders>
              <w:top w:val="single" w:sz="8" w:space="0" w:color="auto"/>
              <w:left w:val="single" w:sz="6" w:space="0" w:color="CCCCCC"/>
              <w:bottom w:val="single" w:sz="8" w:space="0" w:color="auto"/>
              <w:right w:val="single" w:sz="8" w:space="0" w:color="auto"/>
            </w:tcBorders>
            <w:shd w:val="clear" w:color="auto" w:fill="auto"/>
            <w:tcMar>
              <w:top w:w="0" w:type="dxa"/>
              <w:left w:w="45" w:type="dxa"/>
              <w:bottom w:w="0" w:type="dxa"/>
              <w:right w:w="45" w:type="dxa"/>
            </w:tcMar>
            <w:vAlign w:val="center"/>
          </w:tcPr>
          <w:p w14:paraId="103864CA" w14:textId="32382DC2" w:rsidR="00E36556" w:rsidRPr="004F4119" w:rsidRDefault="009765F0" w:rsidP="00E36556">
            <w:pPr>
              <w:spacing w:after="0" w:line="240" w:lineRule="auto"/>
              <w:jc w:val="center"/>
              <w:rPr>
                <w:rFonts w:eastAsia="Times New Roman" w:cstheme="minorHAnsi"/>
                <w:sz w:val="20"/>
                <w:szCs w:val="20"/>
                <w:lang w:val="en-US" w:eastAsia="pt-PT"/>
              </w:rPr>
            </w:pPr>
            <w:r>
              <w:rPr>
                <w:rFonts w:eastAsia="Times New Roman" w:cstheme="minorHAnsi"/>
                <w:color w:val="FF0000"/>
                <w:sz w:val="20"/>
                <w:szCs w:val="20"/>
                <w:lang w:val="en-US" w:eastAsia="pt-PT"/>
              </w:rPr>
              <w:t>?</w:t>
            </w:r>
          </w:p>
        </w:tc>
        <w:tc>
          <w:tcPr>
            <w:tcW w:w="5438" w:type="dxa"/>
            <w:tcBorders>
              <w:top w:val="single" w:sz="8" w:space="0" w:color="auto"/>
              <w:left w:val="single" w:sz="8" w:space="0" w:color="auto"/>
              <w:bottom w:val="single" w:sz="8" w:space="0" w:color="auto"/>
              <w:right w:val="single" w:sz="12" w:space="0" w:color="auto"/>
            </w:tcBorders>
            <w:shd w:val="clear" w:color="auto" w:fill="auto"/>
            <w:vAlign w:val="center"/>
          </w:tcPr>
          <w:p w14:paraId="5E7F461D" w14:textId="1C855948" w:rsidR="00E36556" w:rsidRPr="004F4119" w:rsidRDefault="001F4A89" w:rsidP="00E36556">
            <w:pPr>
              <w:spacing w:after="0" w:line="240" w:lineRule="auto"/>
              <w:rPr>
                <w:rFonts w:eastAsia="Times New Roman" w:cstheme="minorHAnsi"/>
                <w:sz w:val="20"/>
                <w:szCs w:val="20"/>
                <w:lang w:val="en-US" w:eastAsia="pt-PT"/>
              </w:rPr>
            </w:pPr>
            <w:r>
              <w:rPr>
                <w:rFonts w:eastAsia="Times New Roman" w:cstheme="minorHAnsi"/>
                <w:sz w:val="20"/>
                <w:szCs w:val="20"/>
                <w:lang w:val="en-US" w:eastAsia="pt-PT"/>
              </w:rPr>
              <w:t xml:space="preserve"> </w:t>
            </w:r>
          </w:p>
        </w:tc>
      </w:tr>
      <w:tr w:rsidR="00E36556" w:rsidRPr="004F4119" w14:paraId="29969473"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2E91772" w14:textId="77777777" w:rsidR="00E36556" w:rsidRPr="004F4119" w:rsidRDefault="00E36556" w:rsidP="00E36556">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C1.2</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33569A6" w14:textId="77777777" w:rsidR="00E36556" w:rsidRPr="004F4119" w:rsidRDefault="00E36556" w:rsidP="009765F0">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Capacity to imagine the risk scenarios, </w:t>
            </w:r>
            <w:proofErr w:type="gramStart"/>
            <w:r w:rsidRPr="004F4119">
              <w:rPr>
                <w:rFonts w:eastAsia="Times New Roman" w:cstheme="minorHAnsi"/>
                <w:sz w:val="20"/>
                <w:szCs w:val="20"/>
                <w:lang w:val="en-US" w:eastAsia="pt-PT"/>
              </w:rPr>
              <w:t>in order to</w:t>
            </w:r>
            <w:proofErr w:type="gramEnd"/>
            <w:r w:rsidRPr="004F4119">
              <w:rPr>
                <w:rFonts w:eastAsia="Times New Roman" w:cstheme="minorHAnsi"/>
                <w:sz w:val="20"/>
                <w:szCs w:val="20"/>
                <w:lang w:val="en-US" w:eastAsia="pt-PT"/>
              </w:rPr>
              <w:t xml:space="preserve"> cope with any problem even those with low probability to incur (residual risks) providing a quick response in the framework of a proper integrated strategic plan</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322DB19" w14:textId="79CA8ECE" w:rsidR="00E36556" w:rsidRPr="009C13D8" w:rsidRDefault="009765F0" w:rsidP="00E36556">
            <w:pPr>
              <w:spacing w:after="0" w:line="240" w:lineRule="auto"/>
              <w:jc w:val="center"/>
              <w:rPr>
                <w:rFonts w:eastAsia="Times New Roman" w:cstheme="minorHAnsi"/>
                <w:color w:val="538135" w:themeColor="accent6" w:themeShade="BF"/>
                <w:sz w:val="20"/>
                <w:szCs w:val="20"/>
                <w:lang w:val="en-US" w:eastAsia="pt-PT"/>
              </w:rPr>
            </w:pPr>
            <w:r>
              <w:rPr>
                <w:rFonts w:eastAsia="Times New Roman" w:cstheme="minorHAnsi"/>
                <w:color w:val="FF0000"/>
                <w:sz w:val="20"/>
                <w:szCs w:val="20"/>
                <w:lang w:val="en-US" w:eastAsia="pt-PT"/>
              </w:rPr>
              <w:t>?</w:t>
            </w:r>
          </w:p>
        </w:tc>
        <w:tc>
          <w:tcPr>
            <w:tcW w:w="2126" w:type="dxa"/>
            <w:tcBorders>
              <w:top w:val="single" w:sz="8" w:space="0" w:color="auto"/>
              <w:left w:val="single" w:sz="6" w:space="0" w:color="CCCCCC"/>
              <w:bottom w:val="single" w:sz="8" w:space="0" w:color="auto"/>
              <w:right w:val="single" w:sz="8" w:space="0" w:color="auto"/>
            </w:tcBorders>
            <w:shd w:val="clear" w:color="auto" w:fill="auto"/>
            <w:tcMar>
              <w:top w:w="0" w:type="dxa"/>
              <w:left w:w="45" w:type="dxa"/>
              <w:bottom w:w="0" w:type="dxa"/>
              <w:right w:w="45" w:type="dxa"/>
            </w:tcMar>
            <w:vAlign w:val="center"/>
          </w:tcPr>
          <w:p w14:paraId="7B3C2718" w14:textId="2D9BBB7F" w:rsidR="00E36556" w:rsidRPr="00C95427" w:rsidRDefault="009765F0" w:rsidP="00E36556">
            <w:pPr>
              <w:spacing w:after="0" w:line="240" w:lineRule="auto"/>
              <w:jc w:val="center"/>
              <w:rPr>
                <w:rFonts w:eastAsia="Times New Roman" w:cstheme="minorHAnsi"/>
                <w:color w:val="538135" w:themeColor="accent6" w:themeShade="BF"/>
                <w:sz w:val="20"/>
                <w:szCs w:val="20"/>
                <w:lang w:val="en-US" w:eastAsia="pt-PT"/>
              </w:rPr>
            </w:pPr>
            <w:r>
              <w:rPr>
                <w:rFonts w:eastAsia="Times New Roman" w:cstheme="minorHAnsi"/>
                <w:color w:val="FF0000"/>
                <w:sz w:val="20"/>
                <w:szCs w:val="20"/>
                <w:lang w:val="en-US" w:eastAsia="pt-PT"/>
              </w:rPr>
              <w:t>?</w:t>
            </w:r>
          </w:p>
        </w:tc>
        <w:tc>
          <w:tcPr>
            <w:tcW w:w="5438" w:type="dxa"/>
            <w:tcBorders>
              <w:top w:val="single" w:sz="8" w:space="0" w:color="auto"/>
              <w:left w:val="single" w:sz="8" w:space="0" w:color="auto"/>
              <w:bottom w:val="single" w:sz="8" w:space="0" w:color="auto"/>
              <w:right w:val="single" w:sz="12" w:space="0" w:color="auto"/>
            </w:tcBorders>
            <w:shd w:val="clear" w:color="auto" w:fill="auto"/>
            <w:vAlign w:val="center"/>
          </w:tcPr>
          <w:p w14:paraId="4DB4BBD4" w14:textId="6FBE8862" w:rsidR="00E36556" w:rsidRPr="004F4119" w:rsidRDefault="001F4A89" w:rsidP="00E36556">
            <w:pPr>
              <w:spacing w:after="0" w:line="240" w:lineRule="auto"/>
              <w:rPr>
                <w:rFonts w:eastAsia="Times New Roman" w:cstheme="minorHAnsi"/>
                <w:sz w:val="20"/>
                <w:szCs w:val="20"/>
                <w:lang w:val="en-US" w:eastAsia="pt-PT"/>
              </w:rPr>
            </w:pPr>
            <w:r w:rsidRPr="001F4A89">
              <w:rPr>
                <w:rFonts w:eastAsia="Times New Roman" w:cstheme="minorHAnsi"/>
                <w:color w:val="FF0000"/>
                <w:sz w:val="20"/>
                <w:szCs w:val="20"/>
                <w:lang w:val="en-US" w:eastAsia="pt-PT"/>
              </w:rPr>
              <w:t xml:space="preserve">  </w:t>
            </w:r>
          </w:p>
        </w:tc>
      </w:tr>
      <w:tr w:rsidR="00E36556" w:rsidRPr="004F4119" w14:paraId="14B1E03A"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10C9D0DA" w14:textId="77777777" w:rsidR="00E36556" w:rsidRPr="004F4119" w:rsidRDefault="00E36556" w:rsidP="00E36556">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lastRenderedPageBreak/>
              <w:t>EPM C1.3</w:t>
            </w:r>
          </w:p>
        </w:tc>
        <w:tc>
          <w:tcPr>
            <w:tcW w:w="425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5E0334" w14:textId="77777777" w:rsidR="00E36556" w:rsidRPr="004F4119" w:rsidRDefault="00E36556" w:rsidP="009765F0">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Demonstrate the multilevel responsibilities associated with health aspects in Integrated Strategic prevention</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ADAAB9" w14:textId="77777777" w:rsidR="00E36556" w:rsidRPr="004F4119" w:rsidRDefault="00E36556" w:rsidP="00E36556">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UdG</w:t>
            </w:r>
            <w:proofErr w:type="spellEnd"/>
          </w:p>
        </w:tc>
        <w:tc>
          <w:tcPr>
            <w:tcW w:w="2126" w:type="dxa"/>
            <w:tcBorders>
              <w:top w:val="single" w:sz="8" w:space="0" w:color="auto"/>
              <w:left w:val="single" w:sz="6" w:space="0" w:color="CCCCCC"/>
              <w:bottom w:val="single" w:sz="6" w:space="0" w:color="000000"/>
              <w:right w:val="single" w:sz="8" w:space="0" w:color="auto"/>
            </w:tcBorders>
            <w:tcMar>
              <w:top w:w="0" w:type="dxa"/>
              <w:left w:w="45" w:type="dxa"/>
              <w:bottom w:w="0" w:type="dxa"/>
              <w:right w:w="45" w:type="dxa"/>
            </w:tcMar>
            <w:vAlign w:val="center"/>
            <w:hideMark/>
          </w:tcPr>
          <w:p w14:paraId="1F7B43F7" w14:textId="77777777" w:rsidR="00E36556" w:rsidRPr="004F4119" w:rsidRDefault="00E36556" w:rsidP="00E36556">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Psychological Intervention in Emergency Crisis (</w:t>
            </w:r>
            <w:proofErr w:type="spellStart"/>
            <w:r w:rsidRPr="004F4119">
              <w:rPr>
                <w:rFonts w:eastAsia="Times New Roman" w:cstheme="minorHAnsi"/>
                <w:sz w:val="20"/>
                <w:szCs w:val="20"/>
                <w:lang w:val="en-US" w:eastAsia="pt-PT"/>
              </w:rPr>
              <w:t>Universitat</w:t>
            </w:r>
            <w:proofErr w:type="spellEnd"/>
            <w:r w:rsidRPr="004F4119">
              <w:rPr>
                <w:rFonts w:eastAsia="Times New Roman" w:cstheme="minorHAnsi"/>
                <w:sz w:val="20"/>
                <w:szCs w:val="20"/>
                <w:lang w:val="en-US" w:eastAsia="pt-PT"/>
              </w:rPr>
              <w:t xml:space="preserve"> de Girona)</w:t>
            </w:r>
          </w:p>
        </w:tc>
        <w:tc>
          <w:tcPr>
            <w:tcW w:w="5438" w:type="dxa"/>
            <w:tcBorders>
              <w:top w:val="single" w:sz="8" w:space="0" w:color="auto"/>
              <w:left w:val="single" w:sz="8" w:space="0" w:color="auto"/>
              <w:bottom w:val="single" w:sz="6" w:space="0" w:color="000000"/>
              <w:right w:val="single" w:sz="12" w:space="0" w:color="auto"/>
            </w:tcBorders>
            <w:vAlign w:val="center"/>
            <w:hideMark/>
          </w:tcPr>
          <w:p w14:paraId="56EB1C84" w14:textId="77777777" w:rsidR="00E36556" w:rsidRPr="004F4119" w:rsidRDefault="00E36556" w:rsidP="006E5437">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It is important for the emergency professionals to consider and evaluate the psychological status of the victims to predict their reactions. Basic notions are necessary for stablishing a good communication with the victims and give a first basic psychological intervention in contexts of emergencies or disasters.</w:t>
            </w:r>
          </w:p>
        </w:tc>
      </w:tr>
      <w:tr w:rsidR="00E36556" w:rsidRPr="004F4119" w14:paraId="537CC15D"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06F3D69C" w14:textId="77777777" w:rsidR="00E36556" w:rsidRPr="004F4119" w:rsidRDefault="00E36556" w:rsidP="00E36556">
            <w:pPr>
              <w:spacing w:after="0" w:line="240" w:lineRule="auto"/>
              <w:jc w:val="center"/>
              <w:rPr>
                <w:rFonts w:eastAsia="Times New Roman" w:cstheme="minorHAnsi"/>
                <w:b/>
                <w:bCs/>
                <w:sz w:val="20"/>
                <w:szCs w:val="20"/>
                <w:lang w:val="en-US" w:eastAsia="pt-PT"/>
              </w:rPr>
            </w:pPr>
            <w:r w:rsidRPr="004F4119">
              <w:rPr>
                <w:rFonts w:eastAsia="Times New Roman" w:cstheme="minorHAnsi"/>
                <w:b/>
                <w:bCs/>
                <w:color w:val="000000"/>
                <w:sz w:val="20"/>
                <w:szCs w:val="20"/>
                <w:lang w:val="en-US" w:eastAsia="pt-PT"/>
              </w:rPr>
              <w:t xml:space="preserve">C2. HEALTH SYSTEMS – STRUCTURES AND ORGANIZATIONS, </w:t>
            </w:r>
            <w:proofErr w:type="gramStart"/>
            <w:r w:rsidRPr="004F4119">
              <w:rPr>
                <w:rFonts w:eastAsia="Times New Roman" w:cstheme="minorHAnsi"/>
                <w:b/>
                <w:bCs/>
                <w:color w:val="000000"/>
                <w:sz w:val="20"/>
                <w:szCs w:val="20"/>
                <w:lang w:val="en-US" w:eastAsia="pt-PT"/>
              </w:rPr>
              <w:t>KNOWLEDGE</w:t>
            </w:r>
            <w:proofErr w:type="gramEnd"/>
            <w:r w:rsidRPr="004F4119">
              <w:rPr>
                <w:rFonts w:eastAsia="Times New Roman" w:cstheme="minorHAnsi"/>
                <w:b/>
                <w:bCs/>
                <w:color w:val="000000"/>
                <w:sz w:val="20"/>
                <w:szCs w:val="20"/>
                <w:lang w:val="en-US" w:eastAsia="pt-PT"/>
              </w:rPr>
              <w:t xml:space="preserve"> AND COORDINATION (EPM)</w:t>
            </w:r>
          </w:p>
        </w:tc>
      </w:tr>
      <w:tr w:rsidR="00BB64F7" w:rsidRPr="004F4119" w14:paraId="04A49B91"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7412EA71" w14:textId="77777777" w:rsidR="00BB64F7" w:rsidRPr="00BB64F7" w:rsidRDefault="00BB64F7" w:rsidP="00BB64F7">
            <w:pPr>
              <w:spacing w:after="0" w:line="240" w:lineRule="auto"/>
              <w:jc w:val="center"/>
              <w:rPr>
                <w:rFonts w:eastAsia="Times New Roman" w:cstheme="minorHAnsi"/>
                <w:b/>
                <w:bCs/>
                <w:sz w:val="20"/>
                <w:szCs w:val="20"/>
                <w:lang w:val="pt-PT" w:eastAsia="pt-PT"/>
              </w:rPr>
            </w:pPr>
            <w:r w:rsidRPr="00BB64F7">
              <w:rPr>
                <w:rFonts w:eastAsia="Times New Roman" w:cstheme="minorHAnsi"/>
                <w:b/>
                <w:bCs/>
                <w:sz w:val="20"/>
                <w:szCs w:val="20"/>
                <w:lang w:val="pt-PT" w:eastAsia="pt-PT"/>
              </w:rPr>
              <w:t>EPM C2.1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4B8F334" w14:textId="77777777" w:rsidR="00BB64F7" w:rsidRPr="00BB64F7" w:rsidRDefault="00BB64F7" w:rsidP="009765F0">
            <w:pPr>
              <w:spacing w:after="0" w:line="240" w:lineRule="auto"/>
              <w:jc w:val="both"/>
              <w:rPr>
                <w:rFonts w:eastAsia="Times New Roman" w:cstheme="minorHAnsi"/>
                <w:sz w:val="20"/>
                <w:szCs w:val="20"/>
                <w:lang w:val="en-US" w:eastAsia="pt-PT"/>
              </w:rPr>
            </w:pPr>
            <w:r w:rsidRPr="00BB64F7">
              <w:rPr>
                <w:rFonts w:eastAsia="Times New Roman" w:cstheme="minorHAnsi"/>
                <w:sz w:val="20"/>
                <w:szCs w:val="20"/>
                <w:lang w:val="en-US" w:eastAsia="pt-PT"/>
              </w:rPr>
              <w:t xml:space="preserve">Identify and coordinate the health services and professionals involved in a specific prevention plan area </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656D900" w14:textId="18C8E22B" w:rsidR="00BB64F7" w:rsidRPr="00BB64F7" w:rsidRDefault="00BB64F7" w:rsidP="00BB64F7">
            <w:pPr>
              <w:spacing w:after="0" w:line="240" w:lineRule="auto"/>
              <w:jc w:val="center"/>
              <w:rPr>
                <w:rFonts w:eastAsia="Times New Roman" w:cstheme="minorHAnsi"/>
                <w:sz w:val="20"/>
                <w:szCs w:val="20"/>
                <w:lang w:val="en-US" w:eastAsia="pt-PT"/>
              </w:rPr>
            </w:pPr>
            <w:proofErr w:type="spellStart"/>
            <w:r w:rsidRPr="00BB64F7">
              <w:rPr>
                <w:rFonts w:eastAsia="Times New Roman" w:cstheme="minorHAnsi"/>
                <w:sz w:val="20"/>
                <w:szCs w:val="20"/>
                <w:lang w:val="pt-PT" w:eastAsia="pt-PT"/>
              </w:rPr>
              <w:t>UdG</w:t>
            </w:r>
            <w:proofErr w:type="spellEnd"/>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CCF96F0" w14:textId="6D993880" w:rsidR="00BB64F7" w:rsidRPr="00BB64F7" w:rsidRDefault="00BB64F7" w:rsidP="009765F0">
            <w:pPr>
              <w:spacing w:after="0" w:line="240" w:lineRule="auto"/>
              <w:jc w:val="center"/>
              <w:rPr>
                <w:rFonts w:eastAsia="Times New Roman" w:cstheme="minorHAnsi"/>
                <w:sz w:val="20"/>
                <w:szCs w:val="20"/>
                <w:lang w:val="en-US" w:eastAsia="pt-PT"/>
              </w:rPr>
            </w:pPr>
            <w:r w:rsidRPr="00BB64F7">
              <w:rPr>
                <w:rFonts w:eastAsia="Times New Roman" w:cstheme="minorHAnsi"/>
                <w:sz w:val="20"/>
                <w:szCs w:val="20"/>
                <w:lang w:val="en-US" w:eastAsia="pt-PT"/>
              </w:rPr>
              <w:t>Psychological Intervention in Emergency Crisis (</w:t>
            </w:r>
            <w:proofErr w:type="spellStart"/>
            <w:r w:rsidRPr="00BB64F7">
              <w:rPr>
                <w:rFonts w:eastAsia="Times New Roman" w:cstheme="minorHAnsi"/>
                <w:sz w:val="20"/>
                <w:szCs w:val="20"/>
                <w:lang w:val="en-US" w:eastAsia="pt-PT"/>
              </w:rPr>
              <w:t>Universitat</w:t>
            </w:r>
            <w:proofErr w:type="spellEnd"/>
            <w:r w:rsidRPr="00BB64F7">
              <w:rPr>
                <w:rFonts w:eastAsia="Times New Roman" w:cstheme="minorHAnsi"/>
                <w:sz w:val="20"/>
                <w:szCs w:val="20"/>
                <w:lang w:val="en-US" w:eastAsia="pt-PT"/>
              </w:rPr>
              <w:t xml:space="preserve"> de Girona)</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62DE4908" w14:textId="2A197F23" w:rsidR="00BB64F7" w:rsidRPr="00BB64F7" w:rsidRDefault="00BB64F7" w:rsidP="006E5437">
            <w:pPr>
              <w:spacing w:after="0" w:line="240" w:lineRule="auto"/>
              <w:jc w:val="both"/>
              <w:rPr>
                <w:rFonts w:eastAsia="Times New Roman" w:cstheme="minorHAnsi"/>
                <w:sz w:val="20"/>
                <w:szCs w:val="20"/>
                <w:lang w:val="en-US" w:eastAsia="pt-PT"/>
              </w:rPr>
            </w:pPr>
            <w:r w:rsidRPr="00BB64F7">
              <w:rPr>
                <w:rFonts w:eastAsia="Times New Roman" w:cstheme="minorHAnsi"/>
                <w:sz w:val="20"/>
                <w:szCs w:val="20"/>
                <w:lang w:val="en-US" w:eastAsia="pt-PT"/>
              </w:rPr>
              <w:t>It is important for the emergency professionals to consider and evaluate the psychological status of the victims to predict their reactions. Basic notions are necessary for stablishing a good communication with the victims and give a first basic psychological intervention in contexts of emergencies or disasters.</w:t>
            </w:r>
          </w:p>
        </w:tc>
      </w:tr>
      <w:tr w:rsidR="00BB64F7" w:rsidRPr="004F4119" w14:paraId="3E29C822" w14:textId="77777777" w:rsidTr="00AE6FBD">
        <w:trPr>
          <w:trHeight w:val="285"/>
        </w:trPr>
        <w:tc>
          <w:tcPr>
            <w:tcW w:w="1119" w:type="dxa"/>
            <w:tcBorders>
              <w:top w:val="single" w:sz="6" w:space="0" w:color="CCCCCC"/>
              <w:left w:val="single" w:sz="12" w:space="0" w:color="000000"/>
              <w:bottom w:val="single" w:sz="12" w:space="0" w:color="000000"/>
              <w:right w:val="single" w:sz="6" w:space="0" w:color="000000"/>
            </w:tcBorders>
            <w:shd w:val="clear" w:color="auto" w:fill="auto"/>
            <w:tcMar>
              <w:top w:w="0" w:type="dxa"/>
              <w:left w:w="45" w:type="dxa"/>
              <w:bottom w:w="0" w:type="dxa"/>
              <w:right w:w="45" w:type="dxa"/>
            </w:tcMar>
            <w:vAlign w:val="center"/>
            <w:hideMark/>
          </w:tcPr>
          <w:p w14:paraId="39F0AD1E" w14:textId="77777777" w:rsidR="00BB64F7" w:rsidRPr="00BB64F7" w:rsidRDefault="00BB64F7" w:rsidP="00BB64F7">
            <w:pPr>
              <w:spacing w:after="0" w:line="240" w:lineRule="auto"/>
              <w:jc w:val="center"/>
              <w:rPr>
                <w:rFonts w:eastAsia="Times New Roman" w:cstheme="minorHAnsi"/>
                <w:b/>
                <w:bCs/>
                <w:sz w:val="20"/>
                <w:szCs w:val="20"/>
                <w:lang w:val="pt-PT" w:eastAsia="pt-PT"/>
              </w:rPr>
            </w:pPr>
            <w:r w:rsidRPr="00BB64F7">
              <w:rPr>
                <w:rFonts w:eastAsia="Times New Roman" w:cstheme="minorHAnsi"/>
                <w:b/>
                <w:bCs/>
                <w:sz w:val="20"/>
                <w:szCs w:val="20"/>
                <w:lang w:val="pt-PT" w:eastAsia="pt-PT"/>
              </w:rPr>
              <w:t>EPM C2.2</w:t>
            </w:r>
          </w:p>
        </w:tc>
        <w:tc>
          <w:tcPr>
            <w:tcW w:w="4253"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612E2E84" w14:textId="77777777" w:rsidR="00BB64F7" w:rsidRPr="00BB64F7" w:rsidRDefault="00BB64F7" w:rsidP="009765F0">
            <w:pPr>
              <w:spacing w:after="0" w:line="240" w:lineRule="auto"/>
              <w:jc w:val="both"/>
              <w:rPr>
                <w:rFonts w:eastAsia="Times New Roman" w:cstheme="minorHAnsi"/>
                <w:sz w:val="20"/>
                <w:szCs w:val="20"/>
                <w:lang w:val="en-US" w:eastAsia="pt-PT"/>
              </w:rPr>
            </w:pPr>
            <w:r w:rsidRPr="00BB64F7">
              <w:rPr>
                <w:rFonts w:eastAsia="Times New Roman" w:cstheme="minorHAnsi"/>
                <w:color w:val="000000"/>
                <w:sz w:val="20"/>
                <w:szCs w:val="20"/>
                <w:lang w:val="en-US" w:eastAsia="pt-PT"/>
              </w:rPr>
              <w:t>Demonstrate knowledge and understanding of the medical skills required in</w:t>
            </w:r>
            <w:r w:rsidRPr="00BB64F7">
              <w:rPr>
                <w:rFonts w:eastAsia="Times New Roman" w:cstheme="minorHAnsi"/>
                <w:b/>
                <w:bCs/>
                <w:color w:val="000000"/>
                <w:sz w:val="20"/>
                <w:szCs w:val="20"/>
                <w:lang w:val="en-US" w:eastAsia="pt-PT"/>
              </w:rPr>
              <w:t xml:space="preserve"> </w:t>
            </w:r>
            <w:r w:rsidRPr="00BB64F7">
              <w:rPr>
                <w:rFonts w:eastAsia="Times New Roman" w:cstheme="minorHAnsi"/>
                <w:color w:val="000000"/>
                <w:sz w:val="20"/>
                <w:szCs w:val="20"/>
                <w:lang w:val="en-US" w:eastAsia="pt-PT"/>
              </w:rPr>
              <w:t>Prevention Planning against Risk scenarios.</w:t>
            </w:r>
          </w:p>
        </w:tc>
        <w:tc>
          <w:tcPr>
            <w:tcW w:w="992"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43BB56E5" w14:textId="6DB9E5E6" w:rsidR="00BB64F7" w:rsidRPr="00BB64F7" w:rsidRDefault="00BB64F7" w:rsidP="00BB64F7">
            <w:pPr>
              <w:spacing w:after="0" w:line="240" w:lineRule="auto"/>
              <w:jc w:val="center"/>
              <w:rPr>
                <w:rFonts w:eastAsia="Times New Roman" w:cstheme="minorHAnsi"/>
                <w:sz w:val="20"/>
                <w:szCs w:val="20"/>
                <w:lang w:val="en-US" w:eastAsia="pt-PT"/>
              </w:rPr>
            </w:pPr>
            <w:proofErr w:type="spellStart"/>
            <w:r w:rsidRPr="00BB64F7">
              <w:rPr>
                <w:rFonts w:eastAsia="Times New Roman" w:cstheme="minorHAnsi"/>
                <w:sz w:val="20"/>
                <w:szCs w:val="20"/>
                <w:lang w:val="pt-PT" w:eastAsia="pt-PT"/>
              </w:rPr>
              <w:t>UdG</w:t>
            </w:r>
            <w:proofErr w:type="spellEnd"/>
          </w:p>
        </w:tc>
        <w:tc>
          <w:tcPr>
            <w:tcW w:w="2126"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tcPr>
          <w:p w14:paraId="050159F9" w14:textId="122708E2" w:rsidR="00BB64F7" w:rsidRPr="00BB64F7" w:rsidRDefault="00BB64F7" w:rsidP="009765F0">
            <w:pPr>
              <w:spacing w:after="0" w:line="240" w:lineRule="auto"/>
              <w:jc w:val="center"/>
              <w:rPr>
                <w:rFonts w:eastAsia="Times New Roman" w:cstheme="minorHAnsi"/>
                <w:sz w:val="20"/>
                <w:szCs w:val="20"/>
                <w:lang w:val="en-US" w:eastAsia="pt-PT"/>
              </w:rPr>
            </w:pPr>
            <w:r w:rsidRPr="00BB64F7">
              <w:rPr>
                <w:rFonts w:eastAsia="Times New Roman" w:cstheme="minorHAnsi"/>
                <w:sz w:val="20"/>
                <w:szCs w:val="20"/>
                <w:lang w:val="en-US" w:eastAsia="pt-PT"/>
              </w:rPr>
              <w:t>Psychological Intervention in Emergency Crisis (</w:t>
            </w:r>
            <w:proofErr w:type="spellStart"/>
            <w:r w:rsidRPr="00BB64F7">
              <w:rPr>
                <w:rFonts w:eastAsia="Times New Roman" w:cstheme="minorHAnsi"/>
                <w:sz w:val="20"/>
                <w:szCs w:val="20"/>
                <w:lang w:val="en-US" w:eastAsia="pt-PT"/>
              </w:rPr>
              <w:t>Universitat</w:t>
            </w:r>
            <w:proofErr w:type="spellEnd"/>
            <w:r w:rsidRPr="00BB64F7">
              <w:rPr>
                <w:rFonts w:eastAsia="Times New Roman" w:cstheme="minorHAnsi"/>
                <w:sz w:val="20"/>
                <w:szCs w:val="20"/>
                <w:lang w:val="en-US" w:eastAsia="pt-PT"/>
              </w:rPr>
              <w:t xml:space="preserve"> de Girona)</w:t>
            </w:r>
          </w:p>
        </w:tc>
        <w:tc>
          <w:tcPr>
            <w:tcW w:w="5438" w:type="dxa"/>
            <w:tcBorders>
              <w:top w:val="single" w:sz="6" w:space="0" w:color="CCCCCC"/>
              <w:left w:val="single" w:sz="6" w:space="0" w:color="CCCCCC"/>
              <w:bottom w:val="single" w:sz="12" w:space="0" w:color="000000"/>
              <w:right w:val="single" w:sz="12" w:space="0" w:color="000000"/>
            </w:tcBorders>
            <w:shd w:val="clear" w:color="auto" w:fill="auto"/>
            <w:tcMar>
              <w:top w:w="0" w:type="dxa"/>
              <w:left w:w="45" w:type="dxa"/>
              <w:bottom w:w="0" w:type="dxa"/>
              <w:right w:w="45" w:type="dxa"/>
            </w:tcMar>
            <w:vAlign w:val="center"/>
            <w:hideMark/>
          </w:tcPr>
          <w:p w14:paraId="1FE56393" w14:textId="49DD485D" w:rsidR="00BB64F7" w:rsidRPr="00BB64F7" w:rsidRDefault="00BB64F7" w:rsidP="006E5437">
            <w:pPr>
              <w:spacing w:after="0" w:line="240" w:lineRule="auto"/>
              <w:jc w:val="both"/>
              <w:rPr>
                <w:rFonts w:eastAsia="Times New Roman" w:cstheme="minorHAnsi"/>
                <w:sz w:val="20"/>
                <w:szCs w:val="20"/>
                <w:lang w:val="en-US" w:eastAsia="pt-PT"/>
              </w:rPr>
            </w:pPr>
            <w:r w:rsidRPr="00BB64F7">
              <w:rPr>
                <w:rFonts w:eastAsia="Times New Roman" w:cstheme="minorHAnsi"/>
                <w:sz w:val="20"/>
                <w:szCs w:val="20"/>
                <w:lang w:val="en-US" w:eastAsia="pt-PT"/>
              </w:rPr>
              <w:t>It is important for the emergency professionals to consider and evaluate the psychological status of the victims to predict their reactions. Basic notions are necessary for stablishing a good communication with the victims and give a first basic psychological intervention in contexts of emergencies or disasters.</w:t>
            </w:r>
          </w:p>
        </w:tc>
      </w:tr>
      <w:tr w:rsidR="00BB64F7" w:rsidRPr="004F4119" w14:paraId="78742D0F"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63EF9000" w14:textId="77777777" w:rsidR="00BB64F7" w:rsidRPr="004F4119" w:rsidRDefault="00BB64F7" w:rsidP="00BB64F7">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D - DEMONSTRATE THE ABILITY TO MANAGE MULTIDISCIPLINARY TEAMS IN PREVENTION PLANNING OF RISK SCENARIOS</w:t>
            </w:r>
          </w:p>
        </w:tc>
      </w:tr>
      <w:tr w:rsidR="00BB64F7" w:rsidRPr="004F4119" w14:paraId="1C29EB0F"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1BF18938" w14:textId="77777777" w:rsidR="00BB64F7" w:rsidRPr="004F4119" w:rsidRDefault="00BB64F7" w:rsidP="00BB64F7">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D1. EMERGENCY MANAGEMENT CYCLE</w:t>
            </w:r>
          </w:p>
        </w:tc>
      </w:tr>
      <w:tr w:rsidR="00BB64F7" w:rsidRPr="004F4119" w14:paraId="59D4D619"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F2B5D64" w14:textId="77777777" w:rsidR="00BB64F7" w:rsidRPr="004F4119" w:rsidRDefault="00BB64F7" w:rsidP="00BB64F7">
            <w:pPr>
              <w:spacing w:after="0" w:line="240" w:lineRule="auto"/>
              <w:jc w:val="center"/>
              <w:rPr>
                <w:rFonts w:eastAsia="Times New Roman" w:cstheme="minorHAnsi"/>
                <w:b/>
                <w:bCs/>
                <w:sz w:val="20"/>
                <w:szCs w:val="20"/>
                <w:lang w:val="pt-PT" w:eastAsia="pt-PT"/>
              </w:rPr>
            </w:pPr>
            <w:r w:rsidRPr="009765F0">
              <w:rPr>
                <w:rFonts w:eastAsia="Times New Roman" w:cstheme="minorHAnsi"/>
                <w:b/>
                <w:bCs/>
                <w:sz w:val="20"/>
                <w:szCs w:val="20"/>
                <w:lang w:val="pt-PT" w:eastAsia="pt-PT"/>
              </w:rPr>
              <w:t>EPM D1.1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DAA8EFC" w14:textId="77777777" w:rsidR="00BB64F7" w:rsidRPr="004F4119" w:rsidRDefault="00BB64F7" w:rsidP="00BB64F7">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Capacity to identify the prevention plan/s referred to Major Events and related Risks </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3C223A" w14:textId="2AF86E7E" w:rsidR="00BB64F7" w:rsidRPr="0079286D" w:rsidRDefault="00BB64F7" w:rsidP="00BB64F7">
            <w:pPr>
              <w:spacing w:after="0" w:line="240" w:lineRule="auto"/>
              <w:jc w:val="center"/>
              <w:rPr>
                <w:rFonts w:eastAsia="Times New Roman" w:cstheme="minorHAnsi"/>
                <w:b/>
                <w:bCs/>
                <w:sz w:val="20"/>
                <w:szCs w:val="20"/>
                <w:lang w:val="en-US" w:eastAsia="pt-PT"/>
              </w:rPr>
            </w:pPr>
            <w:r w:rsidRPr="0079286D">
              <w:rPr>
                <w:rFonts w:eastAsia="Times New Roman" w:cstheme="minorHAnsi"/>
                <w:b/>
                <w:bCs/>
                <w:color w:val="000000" w:themeColor="text1"/>
                <w:sz w:val="20"/>
                <w:szCs w:val="20"/>
                <w:lang w:val="pt-PT" w:eastAsia="pt-PT"/>
              </w:rPr>
              <w:t>E</w:t>
            </w:r>
            <w:r w:rsidR="009765F0" w:rsidRPr="0079286D">
              <w:rPr>
                <w:rFonts w:eastAsia="Times New Roman" w:cstheme="minorHAnsi"/>
                <w:b/>
                <w:bCs/>
                <w:color w:val="000000" w:themeColor="text1"/>
                <w:sz w:val="20"/>
                <w:szCs w:val="20"/>
                <w:lang w:val="pt-PT" w:eastAsia="pt-PT"/>
              </w:rPr>
              <w:t>DIMAS</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4F9EC41" w14:textId="31812CC6" w:rsidR="00BB64F7" w:rsidRPr="009C13D8" w:rsidRDefault="00BB64F7" w:rsidP="00BB64F7">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 xml:space="preserve">Agenda 2030 &amp; </w:t>
            </w:r>
            <w:proofErr w:type="spellStart"/>
            <w:r w:rsidRPr="009765F0">
              <w:rPr>
                <w:rFonts w:eastAsia="Times New Roman" w:cstheme="minorHAnsi"/>
                <w:sz w:val="20"/>
                <w:szCs w:val="20"/>
                <w:lang w:val="pt-PT" w:eastAsia="pt-PT"/>
              </w:rPr>
              <w:t>Emergency</w:t>
            </w:r>
            <w:proofErr w:type="spellEnd"/>
            <w:r w:rsidRPr="009765F0">
              <w:rPr>
                <w:rFonts w:eastAsia="Times New Roman" w:cstheme="minorHAnsi"/>
                <w:sz w:val="20"/>
                <w:szCs w:val="20"/>
                <w:lang w:val="pt-PT" w:eastAsia="pt-PT"/>
              </w:rPr>
              <w:t xml:space="preserve"> Management</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A01D1A3" w14:textId="486633CA" w:rsidR="00AE6FBD" w:rsidRPr="00656F80" w:rsidRDefault="00AE6FBD" w:rsidP="00656F80">
            <w:pPr>
              <w:pStyle w:val="PreformattatoHTML"/>
              <w:spacing w:line="240" w:lineRule="atLeast"/>
              <w:contextualSpacing/>
              <w:jc w:val="both"/>
              <w:rPr>
                <w:rStyle w:val="y2iqfc"/>
                <w:rFonts w:asciiTheme="minorHAnsi" w:hAnsiTheme="minorHAnsi" w:cstheme="minorHAnsi"/>
                <w:color w:val="202124"/>
                <w:lang w:val="en"/>
              </w:rPr>
            </w:pPr>
            <w:r w:rsidRPr="00656F80">
              <w:rPr>
                <w:rStyle w:val="y2iqfc"/>
                <w:rFonts w:asciiTheme="minorHAnsi" w:hAnsiTheme="minorHAnsi" w:cstheme="minorHAnsi"/>
                <w:color w:val="202124"/>
                <w:lang w:val="en"/>
              </w:rPr>
              <w:t xml:space="preserve">Environment, socioeconomics, and social security (civil </w:t>
            </w:r>
            <w:proofErr w:type="spellStart"/>
            <w:r w:rsidRPr="00656F80">
              <w:rPr>
                <w:rStyle w:val="y2iqfc"/>
                <w:rFonts w:asciiTheme="minorHAnsi" w:hAnsiTheme="minorHAnsi" w:cstheme="minorHAnsi"/>
                <w:color w:val="202124"/>
                <w:lang w:val="en"/>
              </w:rPr>
              <w:t>defence</w:t>
            </w:r>
            <w:proofErr w:type="spellEnd"/>
            <w:r w:rsidRPr="00656F80">
              <w:rPr>
                <w:rStyle w:val="y2iqfc"/>
                <w:rFonts w:asciiTheme="minorHAnsi" w:hAnsiTheme="minorHAnsi" w:cstheme="minorHAnsi"/>
                <w:color w:val="202124"/>
                <w:lang w:val="en"/>
              </w:rPr>
              <w:t>, public health, social welfare, and civil protection) are the areas of intervention of the European Emergency Management. This module addresses the immersive interconnections between the integrated strategic prevention of the UN 2030 Agenda and the innovative approach to the governance of the complexities related to crises and emergencies.</w:t>
            </w:r>
            <w:r w:rsidRPr="00656F80">
              <w:rPr>
                <w:rFonts w:asciiTheme="minorHAnsi" w:hAnsiTheme="minorHAnsi" w:cstheme="minorHAnsi"/>
                <w:lang w:val="en-US" w:eastAsia="pt-PT"/>
              </w:rPr>
              <w:t xml:space="preserve"> </w:t>
            </w:r>
          </w:p>
          <w:p w14:paraId="02D40AB3" w14:textId="77777777" w:rsidR="00AE6FBD" w:rsidRPr="00656F80" w:rsidRDefault="00AE6FBD" w:rsidP="00AE6FBD">
            <w:pPr>
              <w:pStyle w:val="PreformattatoHTML"/>
              <w:spacing w:line="240" w:lineRule="atLeast"/>
              <w:contextualSpacing/>
              <w:rPr>
                <w:rStyle w:val="y2iqfc"/>
                <w:rFonts w:asciiTheme="minorHAnsi" w:hAnsiTheme="minorHAnsi" w:cstheme="minorHAnsi"/>
                <w:color w:val="202124"/>
                <w:lang w:val="en"/>
              </w:rPr>
            </w:pPr>
            <w:r w:rsidRPr="00656F80">
              <w:rPr>
                <w:rStyle w:val="y2iqfc"/>
                <w:rFonts w:asciiTheme="minorHAnsi" w:hAnsiTheme="minorHAnsi" w:cstheme="minorHAnsi"/>
                <w:color w:val="202124"/>
                <w:lang w:val="en"/>
              </w:rPr>
              <w:t>Module topics include:</w:t>
            </w:r>
          </w:p>
          <w:p w14:paraId="1BAB1626" w14:textId="77777777" w:rsidR="00AE6FBD" w:rsidRPr="00656F80" w:rsidRDefault="00AE6FBD" w:rsidP="00AE6FBD">
            <w:pPr>
              <w:pStyle w:val="PreformattatoHTML"/>
              <w:numPr>
                <w:ilvl w:val="0"/>
                <w:numId w:val="17"/>
              </w:numPr>
              <w:spacing w:line="240" w:lineRule="atLeast"/>
              <w:contextualSpacing/>
              <w:rPr>
                <w:rStyle w:val="y2iqfc"/>
                <w:rFonts w:asciiTheme="minorHAnsi" w:hAnsiTheme="minorHAnsi" w:cstheme="minorHAnsi"/>
                <w:color w:val="202124"/>
                <w:lang w:val="en"/>
              </w:rPr>
            </w:pPr>
            <w:r w:rsidRPr="00656F80">
              <w:rPr>
                <w:rStyle w:val="y2iqfc"/>
                <w:rFonts w:asciiTheme="minorHAnsi" w:hAnsiTheme="minorHAnsi" w:cstheme="minorHAnsi"/>
                <w:color w:val="202124"/>
                <w:lang w:val="en"/>
              </w:rPr>
              <w:t>Introduction to the UN Agenda 2030.</w:t>
            </w:r>
          </w:p>
          <w:p w14:paraId="0D7D6E3A" w14:textId="77777777" w:rsidR="00AE6FBD" w:rsidRPr="00656F80" w:rsidRDefault="00AE6FBD" w:rsidP="00AE6FBD">
            <w:pPr>
              <w:pStyle w:val="PreformattatoHTML"/>
              <w:numPr>
                <w:ilvl w:val="0"/>
                <w:numId w:val="17"/>
              </w:numPr>
              <w:spacing w:line="240" w:lineRule="atLeast"/>
              <w:contextualSpacing/>
              <w:rPr>
                <w:rStyle w:val="y2iqfc"/>
                <w:rFonts w:asciiTheme="minorHAnsi" w:hAnsiTheme="minorHAnsi" w:cstheme="minorHAnsi"/>
                <w:color w:val="202124"/>
                <w:lang w:val="en"/>
              </w:rPr>
            </w:pPr>
            <w:r w:rsidRPr="00656F80">
              <w:rPr>
                <w:rStyle w:val="y2iqfc"/>
                <w:rFonts w:asciiTheme="minorHAnsi" w:hAnsiTheme="minorHAnsi" w:cstheme="minorHAnsi"/>
                <w:color w:val="202124"/>
                <w:lang w:val="en"/>
              </w:rPr>
              <w:t>Phases of integrated strategic planning.</w:t>
            </w:r>
          </w:p>
          <w:p w14:paraId="30ED5437" w14:textId="77777777" w:rsidR="00AE6FBD" w:rsidRPr="00656F80" w:rsidRDefault="00AE6FBD" w:rsidP="00AE6FBD">
            <w:pPr>
              <w:pStyle w:val="PreformattatoHTML"/>
              <w:numPr>
                <w:ilvl w:val="0"/>
                <w:numId w:val="17"/>
              </w:numPr>
              <w:spacing w:line="240" w:lineRule="atLeast"/>
              <w:contextualSpacing/>
              <w:rPr>
                <w:rStyle w:val="y2iqfc"/>
                <w:rFonts w:asciiTheme="minorHAnsi" w:hAnsiTheme="minorHAnsi" w:cstheme="minorHAnsi"/>
                <w:color w:val="202124"/>
                <w:lang w:val="en"/>
              </w:rPr>
            </w:pPr>
            <w:r w:rsidRPr="00656F80">
              <w:rPr>
                <w:rStyle w:val="y2iqfc"/>
                <w:rFonts w:asciiTheme="minorHAnsi" w:hAnsiTheme="minorHAnsi" w:cstheme="minorHAnsi"/>
                <w:color w:val="202124"/>
                <w:lang w:val="en"/>
              </w:rPr>
              <w:t>information on European Prevention Management and Emergency Management.</w:t>
            </w:r>
          </w:p>
          <w:p w14:paraId="52E943A4" w14:textId="2424C02D" w:rsidR="00BB64F7" w:rsidRPr="00656F80" w:rsidRDefault="00AE6FBD" w:rsidP="00AE6FBD">
            <w:pPr>
              <w:pStyle w:val="PreformattatoHTML"/>
              <w:numPr>
                <w:ilvl w:val="0"/>
                <w:numId w:val="17"/>
              </w:numPr>
              <w:spacing w:line="240" w:lineRule="atLeast"/>
              <w:contextualSpacing/>
              <w:rPr>
                <w:rFonts w:asciiTheme="minorHAnsi" w:hAnsiTheme="minorHAnsi" w:cstheme="minorHAnsi"/>
                <w:color w:val="202124"/>
                <w:lang w:val="en"/>
              </w:rPr>
            </w:pPr>
            <w:r w:rsidRPr="00656F80">
              <w:rPr>
                <w:rStyle w:val="y2iqfc"/>
                <w:rFonts w:asciiTheme="minorHAnsi" w:hAnsiTheme="minorHAnsi" w:cstheme="minorHAnsi"/>
                <w:color w:val="202124"/>
                <w:lang w:val="en"/>
              </w:rPr>
              <w:t>Study cases.</w:t>
            </w:r>
          </w:p>
        </w:tc>
      </w:tr>
      <w:tr w:rsidR="00E84DC3" w:rsidRPr="004F4119" w14:paraId="17E94B4D" w14:textId="77777777" w:rsidTr="00AE6FBD">
        <w:trPr>
          <w:trHeight w:val="285"/>
        </w:trPr>
        <w:tc>
          <w:tcPr>
            <w:tcW w:w="1119" w:type="dxa"/>
            <w:vMerge w:val="restart"/>
            <w:tcBorders>
              <w:top w:val="single" w:sz="6" w:space="0" w:color="000000"/>
              <w:left w:val="single" w:sz="12" w:space="0" w:color="000000"/>
              <w:right w:val="single" w:sz="6" w:space="0" w:color="000000"/>
            </w:tcBorders>
            <w:shd w:val="clear" w:color="auto" w:fill="auto"/>
            <w:tcMar>
              <w:top w:w="0" w:type="dxa"/>
              <w:left w:w="45" w:type="dxa"/>
              <w:bottom w:w="0" w:type="dxa"/>
              <w:right w:w="45" w:type="dxa"/>
            </w:tcMar>
            <w:vAlign w:val="center"/>
            <w:hideMark/>
          </w:tcPr>
          <w:p w14:paraId="55267005" w14:textId="77777777" w:rsidR="00E84DC3" w:rsidRPr="004F4119" w:rsidRDefault="00E84DC3" w:rsidP="00BB64F7">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D1.2</w:t>
            </w:r>
          </w:p>
        </w:tc>
        <w:tc>
          <w:tcPr>
            <w:tcW w:w="4253" w:type="dxa"/>
            <w:vMerge w:val="restart"/>
            <w:tcBorders>
              <w:top w:val="single" w:sz="6" w:space="0" w:color="000000"/>
              <w:left w:val="single" w:sz="6" w:space="0" w:color="CCCCCC"/>
              <w:right w:val="single" w:sz="6" w:space="0" w:color="000000"/>
            </w:tcBorders>
            <w:shd w:val="clear" w:color="auto" w:fill="auto"/>
            <w:tcMar>
              <w:top w:w="0" w:type="dxa"/>
              <w:left w:w="45" w:type="dxa"/>
              <w:bottom w:w="0" w:type="dxa"/>
              <w:right w:w="45" w:type="dxa"/>
            </w:tcMar>
            <w:vAlign w:val="center"/>
            <w:hideMark/>
          </w:tcPr>
          <w:p w14:paraId="3EA46215" w14:textId="77777777" w:rsidR="00E84DC3" w:rsidRPr="004F4119" w:rsidRDefault="00E84DC3" w:rsidP="00F85A32">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Identification of the rules to improve the plan strategies in future actions</w:t>
            </w: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4353998B" w14:textId="0DC23E6C" w:rsidR="00E84DC3" w:rsidRPr="009C13D8" w:rsidRDefault="00E84DC3" w:rsidP="00BB64F7">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79364222" w14:textId="4368693D" w:rsidR="00E84DC3" w:rsidRPr="009C13D8" w:rsidRDefault="00E84DC3"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hideMark/>
          </w:tcPr>
          <w:p w14:paraId="31940DFC" w14:textId="4F80AF81" w:rsidR="00E84DC3" w:rsidRPr="009C13D8" w:rsidRDefault="00E84DC3"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Preventative health and safety.</w:t>
            </w:r>
          </w:p>
        </w:tc>
      </w:tr>
      <w:tr w:rsidR="00E84DC3" w:rsidRPr="004F4119" w14:paraId="0E481DD8"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282D9AF" w14:textId="77777777" w:rsidR="00E84DC3" w:rsidRPr="004F4119" w:rsidRDefault="00E84DC3" w:rsidP="00E84DC3">
            <w:pPr>
              <w:spacing w:after="0" w:line="240" w:lineRule="auto"/>
              <w:jc w:val="center"/>
              <w:rPr>
                <w:rFonts w:eastAsia="Times New Roman" w:cstheme="minorHAnsi"/>
                <w:b/>
                <w:bCs/>
                <w:sz w:val="20"/>
                <w:szCs w:val="20"/>
                <w:lang w:val="pt-PT"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0E60F14" w14:textId="77777777" w:rsidR="00E84DC3" w:rsidRPr="004F4119" w:rsidRDefault="00E84DC3" w:rsidP="00F85A32">
            <w:pPr>
              <w:spacing w:after="0" w:line="240" w:lineRule="auto"/>
              <w:jc w:val="both"/>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34DD3986" w14:textId="5AD43CFD" w:rsidR="00E84DC3" w:rsidRPr="009C13D8" w:rsidRDefault="00E84DC3" w:rsidP="00E84DC3">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tcPr>
          <w:p w14:paraId="25F4998E" w14:textId="10BD4C08" w:rsidR="00E84DC3" w:rsidRPr="009C13D8" w:rsidRDefault="00E84DC3" w:rsidP="00B26800">
            <w:pPr>
              <w:spacing w:after="0" w:line="240" w:lineRule="auto"/>
              <w:jc w:val="center"/>
              <w:rPr>
                <w:rFonts w:eastAsia="Times New Roman" w:cstheme="minorHAnsi"/>
                <w:sz w:val="20"/>
                <w:szCs w:val="20"/>
                <w:lang w:val="en-US" w:eastAsia="pt-PT"/>
              </w:rPr>
            </w:pPr>
            <w:r w:rsidRPr="00193279">
              <w:rPr>
                <w:rFonts w:eastAsia="Times New Roman" w:cstheme="minorHAnsi"/>
                <w:sz w:val="20"/>
                <w:szCs w:val="20"/>
                <w:lang w:val="en-US" w:eastAsia="pt-PT"/>
              </w:rPr>
              <w:t>Risk Management Principles (no module code)</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33B3A831" w14:textId="09D3F7D3" w:rsidR="00E84DC3" w:rsidRPr="009C13D8" w:rsidRDefault="00E84DC3"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Risk assessment challenges.</w:t>
            </w:r>
          </w:p>
        </w:tc>
      </w:tr>
      <w:tr w:rsidR="00E84DC3" w:rsidRPr="004F4119" w14:paraId="6669C740" w14:textId="77777777" w:rsidTr="00AE6FBD">
        <w:trPr>
          <w:trHeight w:val="285"/>
        </w:trPr>
        <w:tc>
          <w:tcPr>
            <w:tcW w:w="1119"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0975D01C" w14:textId="77777777" w:rsidR="00E84DC3" w:rsidRPr="00E84DC3" w:rsidRDefault="00E84DC3" w:rsidP="00E84DC3">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7BD6BE9" w14:textId="77777777" w:rsidR="00E84DC3" w:rsidRPr="004F4119" w:rsidRDefault="00E84DC3" w:rsidP="00F85A32">
            <w:pPr>
              <w:spacing w:after="0" w:line="240" w:lineRule="auto"/>
              <w:jc w:val="both"/>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08E183CB" w14:textId="1B348DE1" w:rsidR="00E84DC3" w:rsidRPr="009C13D8" w:rsidRDefault="00E84DC3" w:rsidP="00E84DC3">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tcPr>
          <w:p w14:paraId="4E89B46C" w14:textId="491A9830" w:rsidR="00E84DC3" w:rsidRPr="009C13D8" w:rsidRDefault="00E84DC3" w:rsidP="00B26800">
            <w:pPr>
              <w:spacing w:after="0" w:line="240" w:lineRule="auto"/>
              <w:jc w:val="center"/>
              <w:rPr>
                <w:rFonts w:eastAsia="Times New Roman" w:cstheme="minorHAnsi"/>
                <w:sz w:val="20"/>
                <w:szCs w:val="20"/>
                <w:lang w:val="en-US" w:eastAsia="pt-PT"/>
              </w:rPr>
            </w:pPr>
            <w:r w:rsidRPr="00193279">
              <w:rPr>
                <w:rFonts w:eastAsia="Times New Roman" w:cstheme="minorHAnsi"/>
                <w:sz w:val="20"/>
                <w:szCs w:val="20"/>
                <w:lang w:val="en-US" w:eastAsia="pt-PT"/>
              </w:rPr>
              <w:t>Risk Management Principles (no module code)</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13DB7D7C" w14:textId="3BE07B1E" w:rsidR="00E84DC3" w:rsidRPr="009C13D8" w:rsidRDefault="00E84DC3"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Tolerability of risk including frameworks and concepts such </w:t>
            </w:r>
            <w:proofErr w:type="gramStart"/>
            <w:r w:rsidRPr="009C13D8">
              <w:rPr>
                <w:rFonts w:eastAsia="Times New Roman" w:cstheme="minorHAnsi"/>
                <w:sz w:val="20"/>
                <w:szCs w:val="20"/>
                <w:lang w:val="en-US" w:eastAsia="pt-PT"/>
              </w:rPr>
              <w:t>a</w:t>
            </w:r>
            <w:proofErr w:type="gramEnd"/>
            <w:r w:rsidRPr="009C13D8">
              <w:rPr>
                <w:rFonts w:eastAsia="Times New Roman" w:cstheme="minorHAnsi"/>
                <w:sz w:val="20"/>
                <w:szCs w:val="20"/>
                <w:lang w:val="en-US" w:eastAsia="pt-PT"/>
              </w:rPr>
              <w:t xml:space="preserve"> ALARP/ALARA.</w:t>
            </w:r>
          </w:p>
        </w:tc>
      </w:tr>
      <w:tr w:rsidR="00E84DC3" w:rsidRPr="004F4119" w14:paraId="3AF2E78F" w14:textId="77777777" w:rsidTr="00AE6FBD">
        <w:trPr>
          <w:trHeight w:val="285"/>
        </w:trPr>
        <w:tc>
          <w:tcPr>
            <w:tcW w:w="1119" w:type="dxa"/>
            <w:vMerge/>
            <w:tcBorders>
              <w:left w:val="single" w:sz="12" w:space="0" w:color="000000"/>
              <w:bottom w:val="single" w:sz="8" w:space="0" w:color="000000"/>
              <w:right w:val="single" w:sz="6" w:space="0" w:color="000000"/>
            </w:tcBorders>
            <w:shd w:val="clear" w:color="auto" w:fill="auto"/>
            <w:tcMar>
              <w:top w:w="0" w:type="dxa"/>
              <w:left w:w="45" w:type="dxa"/>
              <w:bottom w:w="0" w:type="dxa"/>
              <w:right w:w="45" w:type="dxa"/>
            </w:tcMar>
            <w:vAlign w:val="center"/>
          </w:tcPr>
          <w:p w14:paraId="030DCDDA" w14:textId="77777777" w:rsidR="00E84DC3" w:rsidRPr="00E84DC3" w:rsidRDefault="00E84DC3" w:rsidP="00E84DC3">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439ED161" w14:textId="77777777" w:rsidR="00E84DC3" w:rsidRPr="004F4119" w:rsidRDefault="00E84DC3" w:rsidP="00F85A32">
            <w:pPr>
              <w:spacing w:after="0" w:line="240" w:lineRule="auto"/>
              <w:jc w:val="both"/>
              <w:rPr>
                <w:rFonts w:eastAsia="Times New Roman" w:cstheme="minorHAnsi"/>
                <w:sz w:val="20"/>
                <w:szCs w:val="20"/>
                <w:lang w:val="en-US" w:eastAsia="pt-PT"/>
              </w:rPr>
            </w:pP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3ED33E06" w14:textId="4A33ADA8" w:rsidR="00E84DC3" w:rsidRPr="009C13D8" w:rsidRDefault="00E84DC3" w:rsidP="00E84DC3">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tcPr>
          <w:p w14:paraId="48FF371C" w14:textId="1C4D35A4" w:rsidR="00E84DC3" w:rsidRPr="009C13D8" w:rsidRDefault="00E84DC3" w:rsidP="00B26800">
            <w:pPr>
              <w:spacing w:after="0" w:line="240" w:lineRule="auto"/>
              <w:jc w:val="center"/>
              <w:rPr>
                <w:rFonts w:eastAsia="Times New Roman" w:cstheme="minorHAnsi"/>
                <w:sz w:val="20"/>
                <w:szCs w:val="20"/>
                <w:lang w:val="en-US" w:eastAsia="pt-PT"/>
              </w:rPr>
            </w:pPr>
            <w:r w:rsidRPr="00193279">
              <w:rPr>
                <w:rFonts w:eastAsia="Times New Roman" w:cstheme="minorHAnsi"/>
                <w:sz w:val="20"/>
                <w:szCs w:val="20"/>
                <w:lang w:val="en-US" w:eastAsia="pt-PT"/>
              </w:rPr>
              <w:t>Risk Management Principles (no module code)</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01F1F93A" w14:textId="6B1C6877" w:rsidR="00E84DC3" w:rsidRPr="009C13D8" w:rsidRDefault="00E84DC3"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Built environment risk management</w:t>
            </w:r>
            <w:r>
              <w:rPr>
                <w:rFonts w:eastAsia="Times New Roman" w:cstheme="minorHAnsi"/>
                <w:sz w:val="20"/>
                <w:szCs w:val="20"/>
                <w:lang w:val="en-US" w:eastAsia="pt-PT"/>
              </w:rPr>
              <w:t>.</w:t>
            </w:r>
          </w:p>
        </w:tc>
      </w:tr>
      <w:tr w:rsidR="00BB64F7" w:rsidRPr="004F4119" w14:paraId="3BFB3DB1" w14:textId="77777777" w:rsidTr="00AE6FBD">
        <w:trPr>
          <w:trHeight w:val="285"/>
        </w:trPr>
        <w:tc>
          <w:tcPr>
            <w:tcW w:w="1119" w:type="dxa"/>
            <w:vMerge w:val="restart"/>
            <w:tcBorders>
              <w:top w:val="single" w:sz="8" w:space="0" w:color="000000"/>
              <w:left w:val="single" w:sz="12" w:space="0" w:color="000000"/>
              <w:right w:val="single" w:sz="6" w:space="0" w:color="000000"/>
            </w:tcBorders>
            <w:tcMar>
              <w:top w:w="0" w:type="dxa"/>
              <w:left w:w="45" w:type="dxa"/>
              <w:bottom w:w="0" w:type="dxa"/>
              <w:right w:w="45" w:type="dxa"/>
            </w:tcMar>
            <w:vAlign w:val="center"/>
            <w:hideMark/>
          </w:tcPr>
          <w:p w14:paraId="6BFA78C6" w14:textId="77777777" w:rsidR="00BB64F7" w:rsidRPr="004F4119" w:rsidRDefault="00BB64F7" w:rsidP="00BB64F7">
            <w:pPr>
              <w:spacing w:after="0" w:line="240" w:lineRule="auto"/>
              <w:jc w:val="center"/>
              <w:rPr>
                <w:rFonts w:eastAsia="Times New Roman" w:cstheme="minorHAnsi"/>
                <w:b/>
                <w:bCs/>
                <w:sz w:val="20"/>
                <w:szCs w:val="20"/>
                <w:lang w:val="pt-PT" w:eastAsia="pt-PT"/>
              </w:rPr>
            </w:pPr>
            <w:r w:rsidRPr="004F4119">
              <w:rPr>
                <w:rFonts w:eastAsia="Times New Roman" w:cstheme="minorHAnsi"/>
                <w:b/>
                <w:bCs/>
                <w:color w:val="000000"/>
                <w:sz w:val="20"/>
                <w:szCs w:val="20"/>
                <w:lang w:val="pt-PT" w:eastAsia="pt-PT"/>
              </w:rPr>
              <w:t xml:space="preserve">EPM D1.3 </w:t>
            </w:r>
          </w:p>
        </w:tc>
        <w:tc>
          <w:tcPr>
            <w:tcW w:w="4253" w:type="dxa"/>
            <w:vMerge w:val="restart"/>
            <w:tcBorders>
              <w:top w:val="single" w:sz="8" w:space="0" w:color="000000"/>
              <w:left w:val="single" w:sz="6" w:space="0" w:color="CCCCCC"/>
              <w:right w:val="single" w:sz="6" w:space="0" w:color="000000"/>
            </w:tcBorders>
            <w:tcMar>
              <w:top w:w="0" w:type="dxa"/>
              <w:left w:w="45" w:type="dxa"/>
              <w:bottom w:w="0" w:type="dxa"/>
              <w:right w:w="45" w:type="dxa"/>
            </w:tcMar>
            <w:vAlign w:val="center"/>
            <w:hideMark/>
          </w:tcPr>
          <w:p w14:paraId="02F83FCA" w14:textId="77777777" w:rsidR="00BB64F7" w:rsidRPr="004F4119" w:rsidRDefault="00BB64F7" w:rsidP="00F85A32">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 xml:space="preserve">Recognize the close link among the different phases of risk prevention management </w:t>
            </w:r>
          </w:p>
        </w:tc>
        <w:tc>
          <w:tcPr>
            <w:tcW w:w="992" w:type="dxa"/>
            <w:tcBorders>
              <w:top w:val="single" w:sz="8"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B3E59A" w14:textId="77777777" w:rsidR="00BB64F7" w:rsidRPr="009C13D8" w:rsidRDefault="00BB64F7" w:rsidP="00BB64F7">
            <w:pPr>
              <w:spacing w:after="0" w:line="240" w:lineRule="auto"/>
              <w:jc w:val="center"/>
              <w:rPr>
                <w:rFonts w:eastAsia="Times New Roman" w:cstheme="minorHAnsi"/>
                <w:sz w:val="20"/>
                <w:szCs w:val="20"/>
                <w:lang w:val="pt-PT" w:eastAsia="pt-PT"/>
              </w:rPr>
            </w:pPr>
            <w:proofErr w:type="spellStart"/>
            <w:r w:rsidRPr="009C13D8">
              <w:rPr>
                <w:rFonts w:eastAsia="Times New Roman" w:cstheme="minorHAnsi"/>
                <w:sz w:val="20"/>
                <w:szCs w:val="20"/>
                <w:lang w:val="pt-PT" w:eastAsia="pt-PT"/>
              </w:rPr>
              <w:t>UoA</w:t>
            </w:r>
            <w:proofErr w:type="spellEnd"/>
          </w:p>
        </w:tc>
        <w:tc>
          <w:tcPr>
            <w:tcW w:w="2126" w:type="dxa"/>
            <w:tcBorders>
              <w:top w:val="single" w:sz="8"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7C07C8" w14:textId="58A4F4F4" w:rsidR="00BB64F7" w:rsidRPr="009C13D8" w:rsidRDefault="00BB64F7"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Crisis Management and Response Mechanisms</w:t>
            </w:r>
          </w:p>
        </w:tc>
        <w:tc>
          <w:tcPr>
            <w:tcW w:w="5438" w:type="dxa"/>
            <w:tcBorders>
              <w:top w:val="single" w:sz="8"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9437563" w14:textId="77777777" w:rsidR="00BB64F7" w:rsidRPr="009C13D8" w:rsidRDefault="00BB64F7"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Facts that contribute to the complexity of crisis management in the different phases of disaster management</w:t>
            </w:r>
          </w:p>
        </w:tc>
      </w:tr>
      <w:tr w:rsidR="00BB64F7" w:rsidRPr="004F4119" w14:paraId="737FEA96" w14:textId="77777777" w:rsidTr="00AE6FBD">
        <w:trPr>
          <w:trHeight w:val="285"/>
        </w:trPr>
        <w:tc>
          <w:tcPr>
            <w:tcW w:w="1119" w:type="dxa"/>
            <w:vMerge/>
            <w:tcBorders>
              <w:left w:val="single" w:sz="12" w:space="0" w:color="000000"/>
              <w:bottom w:val="single" w:sz="6" w:space="0" w:color="000000"/>
              <w:right w:val="single" w:sz="6" w:space="0" w:color="000000"/>
            </w:tcBorders>
            <w:tcMar>
              <w:top w:w="0" w:type="dxa"/>
              <w:left w:w="45" w:type="dxa"/>
              <w:bottom w:w="0" w:type="dxa"/>
              <w:right w:w="45" w:type="dxa"/>
            </w:tcMar>
            <w:vAlign w:val="center"/>
          </w:tcPr>
          <w:p w14:paraId="29016CCE" w14:textId="77777777" w:rsidR="00BB64F7" w:rsidRPr="00D653B7" w:rsidRDefault="00BB64F7" w:rsidP="00BB64F7">
            <w:pPr>
              <w:spacing w:after="0" w:line="240" w:lineRule="auto"/>
              <w:jc w:val="center"/>
              <w:rPr>
                <w:rFonts w:eastAsia="Times New Roman" w:cstheme="minorHAnsi"/>
                <w:b/>
                <w:bCs/>
                <w:color w:val="000000"/>
                <w:sz w:val="20"/>
                <w:szCs w:val="20"/>
                <w:lang w:val="en-US" w:eastAsia="pt-PT"/>
              </w:rPr>
            </w:pPr>
          </w:p>
        </w:tc>
        <w:tc>
          <w:tcPr>
            <w:tcW w:w="4253" w:type="dxa"/>
            <w:vMerge/>
            <w:tcBorders>
              <w:left w:val="single" w:sz="6" w:space="0" w:color="CCCCCC"/>
              <w:bottom w:val="single" w:sz="6" w:space="0" w:color="000000"/>
              <w:right w:val="single" w:sz="6" w:space="0" w:color="000000"/>
            </w:tcBorders>
            <w:tcMar>
              <w:top w:w="0" w:type="dxa"/>
              <w:left w:w="45" w:type="dxa"/>
              <w:bottom w:w="0" w:type="dxa"/>
              <w:right w:w="45" w:type="dxa"/>
            </w:tcMar>
            <w:vAlign w:val="center"/>
          </w:tcPr>
          <w:p w14:paraId="36B7D92D" w14:textId="77777777" w:rsidR="00BB64F7" w:rsidRPr="004F4119" w:rsidRDefault="00BB64F7" w:rsidP="00F85A32">
            <w:pPr>
              <w:spacing w:after="0" w:line="240" w:lineRule="auto"/>
              <w:jc w:val="both"/>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61371FB" w14:textId="49041D75" w:rsidR="00BB64F7" w:rsidRPr="009C13D8" w:rsidRDefault="00BB64F7" w:rsidP="00BB64F7">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30893D4" w14:textId="5808A924" w:rsidR="00BB64F7" w:rsidRPr="009C13D8" w:rsidRDefault="00BB64F7"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B1C3091" w14:textId="04087272" w:rsidR="00BB64F7" w:rsidRPr="009C13D8" w:rsidRDefault="00BB64F7" w:rsidP="00BB64F7">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Risk communication (perception, world views, values, biases)</w:t>
            </w:r>
          </w:p>
        </w:tc>
      </w:tr>
      <w:tr w:rsidR="00BB64F7" w:rsidRPr="004F4119" w14:paraId="681719CF" w14:textId="77777777" w:rsidTr="00AE6FBD">
        <w:trPr>
          <w:trHeight w:val="285"/>
        </w:trPr>
        <w:tc>
          <w:tcPr>
            <w:tcW w:w="13928" w:type="dxa"/>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tcPr>
          <w:p w14:paraId="307A8A44" w14:textId="77777777" w:rsidR="00BB64F7" w:rsidRPr="004F4119" w:rsidRDefault="00BB64F7" w:rsidP="00F85A32">
            <w:pPr>
              <w:spacing w:after="0" w:line="240" w:lineRule="auto"/>
              <w:jc w:val="center"/>
              <w:rPr>
                <w:rFonts w:eastAsia="Times New Roman" w:cstheme="minorHAnsi"/>
                <w:sz w:val="20"/>
                <w:szCs w:val="20"/>
                <w:lang w:val="en-US" w:eastAsia="pt-PT"/>
              </w:rPr>
            </w:pPr>
            <w:r w:rsidRPr="004F4119">
              <w:rPr>
                <w:rFonts w:eastAsia="Times New Roman" w:cstheme="minorHAnsi"/>
                <w:b/>
                <w:bCs/>
                <w:sz w:val="20"/>
                <w:szCs w:val="20"/>
                <w:lang w:val="en-US" w:eastAsia="pt-PT"/>
              </w:rPr>
              <w:t>D2. SCENARIO-BASED RESPONSE PLANNING</w:t>
            </w:r>
          </w:p>
        </w:tc>
      </w:tr>
      <w:tr w:rsidR="00BB64F7" w:rsidRPr="004F4119" w14:paraId="3CCA5EDC"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59460280" w14:textId="77777777" w:rsidR="00BB64F7" w:rsidRPr="004F4119" w:rsidRDefault="00BB64F7" w:rsidP="00BB64F7">
            <w:pPr>
              <w:spacing w:after="0" w:line="240" w:lineRule="auto"/>
              <w:jc w:val="center"/>
              <w:rPr>
                <w:rFonts w:eastAsia="Times New Roman" w:cstheme="minorHAnsi"/>
                <w:b/>
                <w:bCs/>
                <w:color w:val="000000"/>
                <w:sz w:val="20"/>
                <w:szCs w:val="20"/>
                <w:lang w:val="pt-PT" w:eastAsia="pt-PT"/>
              </w:rPr>
            </w:pPr>
            <w:r w:rsidRPr="004F4119">
              <w:rPr>
                <w:rFonts w:eastAsia="Times New Roman" w:cstheme="minorHAnsi"/>
                <w:b/>
                <w:bCs/>
                <w:color w:val="000000"/>
                <w:sz w:val="20"/>
                <w:szCs w:val="20"/>
                <w:lang w:val="pt-PT" w:eastAsia="pt-PT"/>
              </w:rPr>
              <w:t>EPM D2.1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DDABC58" w14:textId="77777777" w:rsidR="00BB64F7" w:rsidRPr="004F4119" w:rsidRDefault="00BB64F7" w:rsidP="00F85A32">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Capacity to describe the prevention activities, in each identified predictable scenario, providing a list of solutions to any foreseen problem</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B785F9F" w14:textId="77777777" w:rsidR="00BB64F7" w:rsidRPr="006535A9" w:rsidRDefault="00BB64F7" w:rsidP="00BB64F7">
            <w:pPr>
              <w:spacing w:after="0" w:line="240" w:lineRule="auto"/>
              <w:jc w:val="center"/>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3F94714" w14:textId="77777777" w:rsidR="00BB64F7" w:rsidRPr="004F4119" w:rsidRDefault="00BB64F7" w:rsidP="00BB64F7">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1D28AEE6" w14:textId="77777777" w:rsidR="00BB64F7" w:rsidRPr="004F4119" w:rsidRDefault="00BB64F7" w:rsidP="00BB64F7">
            <w:pPr>
              <w:spacing w:after="0" w:line="240" w:lineRule="auto"/>
              <w:rPr>
                <w:rFonts w:eastAsia="Times New Roman" w:cstheme="minorHAnsi"/>
                <w:sz w:val="20"/>
                <w:szCs w:val="20"/>
                <w:lang w:val="en-US" w:eastAsia="pt-PT"/>
              </w:rPr>
            </w:pPr>
          </w:p>
        </w:tc>
      </w:tr>
      <w:tr w:rsidR="00BB64F7" w:rsidRPr="004F4119" w14:paraId="623B3D8C" w14:textId="77777777" w:rsidTr="00AE6FBD">
        <w:trPr>
          <w:trHeight w:val="285"/>
        </w:trPr>
        <w:tc>
          <w:tcPr>
            <w:tcW w:w="1119"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tcPr>
          <w:p w14:paraId="3AA5E554" w14:textId="77777777" w:rsidR="00BB64F7" w:rsidRPr="004F4119" w:rsidRDefault="00BB64F7" w:rsidP="00BB64F7">
            <w:pPr>
              <w:spacing w:after="0" w:line="240" w:lineRule="auto"/>
              <w:jc w:val="center"/>
              <w:rPr>
                <w:rFonts w:eastAsia="Times New Roman" w:cstheme="minorHAnsi"/>
                <w:b/>
                <w:bCs/>
                <w:color w:val="000000"/>
                <w:sz w:val="20"/>
                <w:szCs w:val="20"/>
                <w:lang w:val="pt-PT" w:eastAsia="pt-PT"/>
              </w:rPr>
            </w:pPr>
            <w:r w:rsidRPr="004F4119">
              <w:rPr>
                <w:rFonts w:eastAsia="Times New Roman" w:cstheme="minorHAnsi"/>
                <w:b/>
                <w:bCs/>
                <w:sz w:val="20"/>
                <w:szCs w:val="20"/>
                <w:lang w:val="pt-PT" w:eastAsia="pt-PT"/>
              </w:rPr>
              <w:t>EPM D2.2</w:t>
            </w:r>
          </w:p>
        </w:tc>
        <w:tc>
          <w:tcPr>
            <w:tcW w:w="4253"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tcPr>
          <w:p w14:paraId="095BA554" w14:textId="77777777" w:rsidR="00BB64F7" w:rsidRPr="004F4119" w:rsidRDefault="00BB64F7" w:rsidP="00F85A32">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Knowledge and understanding of the factors including approaches and skills that condition the success of crisis/emergency management (Planning) (</w:t>
            </w:r>
            <w:proofErr w:type="spellStart"/>
            <w:r w:rsidRPr="004F4119">
              <w:rPr>
                <w:rFonts w:eastAsia="Times New Roman" w:cstheme="minorHAnsi"/>
                <w:sz w:val="20"/>
                <w:szCs w:val="20"/>
                <w:lang w:val="en-US" w:eastAsia="pt-PT"/>
              </w:rPr>
              <w:t>UoA</w:t>
            </w:r>
            <w:proofErr w:type="spellEnd"/>
            <w:r w:rsidRPr="004F4119">
              <w:rPr>
                <w:rFonts w:eastAsia="Times New Roman" w:cstheme="minorHAnsi"/>
                <w:sz w:val="20"/>
                <w:szCs w:val="20"/>
                <w:lang w:val="en-US" w:eastAsia="pt-PT"/>
              </w:rPr>
              <w:t>)</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BE24AE1" w14:textId="77777777" w:rsidR="00BB64F7" w:rsidRPr="004F4119" w:rsidRDefault="00BB64F7" w:rsidP="00BB64F7">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UoA</w:t>
            </w:r>
            <w:proofErr w:type="spellEnd"/>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35F5887" w14:textId="4B562CFA" w:rsidR="00BB64F7" w:rsidRPr="004F4119" w:rsidRDefault="00BB64F7"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 xml:space="preserve">Crisis Management </w:t>
            </w:r>
            <w:r>
              <w:rPr>
                <w:rFonts w:eastAsia="Times New Roman" w:cstheme="minorHAnsi"/>
                <w:sz w:val="20"/>
                <w:szCs w:val="20"/>
                <w:lang w:val="en-US" w:eastAsia="pt-PT"/>
              </w:rPr>
              <w:t>a</w:t>
            </w:r>
            <w:r w:rsidRPr="004F4119">
              <w:rPr>
                <w:rFonts w:eastAsia="Times New Roman" w:cstheme="minorHAnsi"/>
                <w:sz w:val="20"/>
                <w:szCs w:val="20"/>
                <w:lang w:val="en-US" w:eastAsia="pt-PT"/>
              </w:rPr>
              <w:t>nd Response Mechanisms</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0BD41521" w14:textId="77777777" w:rsidR="00BB64F7" w:rsidRPr="004F4119" w:rsidRDefault="00BB64F7" w:rsidP="006E5437">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Facts that contribute to the complexity of crisis management in the different phases of disaster management</w:t>
            </w:r>
          </w:p>
        </w:tc>
      </w:tr>
      <w:tr w:rsidR="00BB64F7" w:rsidRPr="004F4119" w14:paraId="6317E926" w14:textId="77777777" w:rsidTr="00AE6FBD">
        <w:trPr>
          <w:trHeight w:val="285"/>
        </w:trPr>
        <w:tc>
          <w:tcPr>
            <w:tcW w:w="1119"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0070E236" w14:textId="77777777" w:rsidR="00BB64F7" w:rsidRPr="00D653B7" w:rsidRDefault="00BB64F7" w:rsidP="00BB64F7">
            <w:pPr>
              <w:spacing w:after="0" w:line="240" w:lineRule="auto"/>
              <w:jc w:val="center"/>
              <w:rPr>
                <w:rFonts w:eastAsia="Times New Roman" w:cstheme="minorHAnsi"/>
                <w:b/>
                <w:bCs/>
                <w:sz w:val="20"/>
                <w:szCs w:val="20"/>
                <w:lang w:val="en-US" w:eastAsia="pt-PT"/>
              </w:rPr>
            </w:pPr>
          </w:p>
        </w:tc>
        <w:tc>
          <w:tcPr>
            <w:tcW w:w="4253"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5A2F0EF" w14:textId="77777777" w:rsidR="00BB64F7" w:rsidRPr="004F4119" w:rsidRDefault="00BB64F7" w:rsidP="00BB64F7">
            <w:pPr>
              <w:spacing w:after="0" w:line="240" w:lineRule="auto"/>
              <w:rPr>
                <w:rFonts w:eastAsia="Times New Roman" w:cstheme="minorHAnsi"/>
                <w:sz w:val="20"/>
                <w:szCs w:val="20"/>
                <w:lang w:val="en-US" w:eastAsia="pt-PT"/>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701C6F5" w14:textId="5901BBB4" w:rsidR="00BB64F7" w:rsidRPr="009C13D8" w:rsidRDefault="00BB64F7" w:rsidP="00BB64F7">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en-US" w:eastAsia="pt-PT"/>
              </w:rPr>
              <w:t>MUHEC</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A3A8AF0" w14:textId="1A4A7A90" w:rsidR="00BB64F7" w:rsidRPr="009C13D8" w:rsidRDefault="00BB64F7"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32F10349" w14:textId="2AE669A2" w:rsidR="00BB64F7" w:rsidRPr="009C13D8" w:rsidRDefault="00BB64F7" w:rsidP="00BB64F7">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Business continuity</w:t>
            </w:r>
          </w:p>
        </w:tc>
      </w:tr>
      <w:tr w:rsidR="00BB64F7" w:rsidRPr="004F4119" w14:paraId="5C728251"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5B5044C" w14:textId="77777777" w:rsidR="00BB64F7" w:rsidRPr="004F4119" w:rsidRDefault="00BB64F7" w:rsidP="00B26800">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D3. ACTORS AND ROLES IN PREVENTION PLANNING OF CRISIS AND EMERGENCY MANAGEMENT</w:t>
            </w:r>
          </w:p>
        </w:tc>
      </w:tr>
      <w:tr w:rsidR="00BB64F7" w:rsidRPr="004F4119" w14:paraId="4DF6AB52"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FFE4BCC" w14:textId="77777777" w:rsidR="00BB64F7" w:rsidRPr="004F4119" w:rsidRDefault="00BB64F7" w:rsidP="00BB64F7">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D3.1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9AE99F0" w14:textId="77777777" w:rsidR="00BB64F7" w:rsidRPr="004F4119" w:rsidRDefault="00BB64F7" w:rsidP="00F85A32">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Knowledge and understanding of the bodies in charge to operate in the territory in case of Crisis/Emergency Scenarios (Planning)</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A547B4E" w14:textId="77777777" w:rsidR="00BB64F7" w:rsidRPr="004F4119" w:rsidRDefault="00BB64F7" w:rsidP="00BB64F7">
            <w:pPr>
              <w:spacing w:after="0" w:line="240" w:lineRule="auto"/>
              <w:jc w:val="center"/>
              <w:rPr>
                <w:rFonts w:eastAsia="Times New Roman" w:cstheme="minorHAnsi"/>
                <w:sz w:val="20"/>
                <w:szCs w:val="20"/>
                <w:lang w:val="pt-PT" w:eastAsia="pt-PT"/>
              </w:rPr>
            </w:pPr>
            <w:proofErr w:type="spellStart"/>
            <w:r w:rsidRPr="004F4119">
              <w:rPr>
                <w:rFonts w:eastAsia="Times New Roman" w:cstheme="minorHAnsi"/>
                <w:sz w:val="20"/>
                <w:szCs w:val="20"/>
                <w:lang w:val="pt-PT" w:eastAsia="pt-PT"/>
              </w:rPr>
              <w:t>UdG</w:t>
            </w:r>
            <w:proofErr w:type="spellEnd"/>
          </w:p>
        </w:tc>
        <w:tc>
          <w:tcPr>
            <w:tcW w:w="2126" w:type="dxa"/>
            <w:tcBorders>
              <w:top w:val="single" w:sz="8" w:space="0" w:color="auto"/>
              <w:left w:val="single" w:sz="6" w:space="0" w:color="CCCCCC"/>
              <w:bottom w:val="single" w:sz="6" w:space="0" w:color="000000"/>
              <w:right w:val="single" w:sz="8" w:space="0" w:color="auto"/>
            </w:tcBorders>
            <w:shd w:val="clear" w:color="auto" w:fill="auto"/>
            <w:tcMar>
              <w:top w:w="0" w:type="dxa"/>
              <w:left w:w="45" w:type="dxa"/>
              <w:bottom w:w="0" w:type="dxa"/>
              <w:right w:w="45" w:type="dxa"/>
            </w:tcMar>
            <w:vAlign w:val="center"/>
            <w:hideMark/>
          </w:tcPr>
          <w:p w14:paraId="260B477D" w14:textId="77777777" w:rsidR="00BB64F7" w:rsidRPr="004F4119" w:rsidRDefault="00BB64F7" w:rsidP="00B26800">
            <w:pPr>
              <w:spacing w:after="0" w:line="240" w:lineRule="auto"/>
              <w:jc w:val="center"/>
              <w:rPr>
                <w:rFonts w:eastAsia="Times New Roman" w:cstheme="minorHAnsi"/>
                <w:sz w:val="20"/>
                <w:szCs w:val="20"/>
                <w:lang w:val="en-US" w:eastAsia="pt-PT"/>
              </w:rPr>
            </w:pPr>
            <w:r w:rsidRPr="004F4119">
              <w:rPr>
                <w:rFonts w:eastAsia="Times New Roman" w:cstheme="minorHAnsi"/>
                <w:sz w:val="20"/>
                <w:szCs w:val="20"/>
                <w:lang w:val="en-US" w:eastAsia="pt-PT"/>
              </w:rPr>
              <w:t>Psychological Intervention in Emergency Crisis (</w:t>
            </w:r>
            <w:proofErr w:type="spellStart"/>
            <w:r w:rsidRPr="004F4119">
              <w:rPr>
                <w:rFonts w:eastAsia="Times New Roman" w:cstheme="minorHAnsi"/>
                <w:sz w:val="20"/>
                <w:szCs w:val="20"/>
                <w:lang w:val="en-US" w:eastAsia="pt-PT"/>
              </w:rPr>
              <w:t>Universitat</w:t>
            </w:r>
            <w:proofErr w:type="spellEnd"/>
            <w:r w:rsidRPr="004F4119">
              <w:rPr>
                <w:rFonts w:eastAsia="Times New Roman" w:cstheme="minorHAnsi"/>
                <w:sz w:val="20"/>
                <w:szCs w:val="20"/>
                <w:lang w:val="en-US" w:eastAsia="pt-PT"/>
              </w:rPr>
              <w:t xml:space="preserve"> de Girona)</w:t>
            </w:r>
          </w:p>
        </w:tc>
        <w:tc>
          <w:tcPr>
            <w:tcW w:w="5438" w:type="dxa"/>
            <w:tcBorders>
              <w:top w:val="single" w:sz="8" w:space="0" w:color="auto"/>
              <w:left w:val="single" w:sz="8" w:space="0" w:color="auto"/>
              <w:bottom w:val="single" w:sz="6" w:space="0" w:color="000000"/>
              <w:right w:val="single" w:sz="12" w:space="0" w:color="auto"/>
            </w:tcBorders>
            <w:shd w:val="clear" w:color="auto" w:fill="auto"/>
            <w:vAlign w:val="bottom"/>
            <w:hideMark/>
          </w:tcPr>
          <w:p w14:paraId="19C24C52" w14:textId="77777777" w:rsidR="00BB64F7" w:rsidRPr="004F4119" w:rsidRDefault="00BB64F7" w:rsidP="006E5437">
            <w:pPr>
              <w:spacing w:after="0" w:line="240" w:lineRule="auto"/>
              <w:jc w:val="both"/>
              <w:rPr>
                <w:rFonts w:eastAsia="Times New Roman" w:cstheme="minorHAnsi"/>
                <w:sz w:val="20"/>
                <w:szCs w:val="20"/>
                <w:lang w:val="en-US" w:eastAsia="pt-PT"/>
              </w:rPr>
            </w:pPr>
            <w:r w:rsidRPr="004F4119">
              <w:rPr>
                <w:rFonts w:eastAsia="Times New Roman" w:cstheme="minorHAnsi"/>
                <w:sz w:val="20"/>
                <w:szCs w:val="20"/>
                <w:lang w:val="en-US" w:eastAsia="pt-PT"/>
              </w:rPr>
              <w:t>It is important for the emergency professionals to consider and evaluate the psychological status of the victims to predict their reactions. Basic notions are necessary for stablishing a good communication with the victims and give a first basic psychological intervention in contexts of emergencies or disasters.</w:t>
            </w:r>
          </w:p>
        </w:tc>
      </w:tr>
      <w:tr w:rsidR="00BB64F7" w:rsidRPr="004F4119" w14:paraId="199FC6EB"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B175836" w14:textId="77777777" w:rsidR="00BB64F7" w:rsidRPr="004F4119" w:rsidRDefault="00BB64F7" w:rsidP="00BB64F7">
            <w:pPr>
              <w:spacing w:after="0" w:line="240" w:lineRule="auto"/>
              <w:jc w:val="center"/>
              <w:rPr>
                <w:rFonts w:eastAsia="Times New Roman" w:cstheme="minorHAnsi"/>
                <w:b/>
                <w:bCs/>
                <w:sz w:val="20"/>
                <w:szCs w:val="20"/>
                <w:lang w:val="en-US" w:eastAsia="pt-PT"/>
              </w:rPr>
            </w:pPr>
            <w:r w:rsidRPr="004F4119">
              <w:rPr>
                <w:rFonts w:eastAsia="Times New Roman" w:cstheme="minorHAnsi"/>
                <w:b/>
                <w:bCs/>
                <w:sz w:val="20"/>
                <w:szCs w:val="20"/>
                <w:lang w:val="en-US" w:eastAsia="pt-PT"/>
              </w:rPr>
              <w:t>D4. LEADERSHIP STYLE AND CAPACITY IN MANAGING A MULTIDISCIPLINARY TEAM (PUBLIC AND PRIVATE)</w:t>
            </w:r>
          </w:p>
        </w:tc>
      </w:tr>
      <w:tr w:rsidR="00BB64F7" w:rsidRPr="004F4119" w14:paraId="7B8ADD77" w14:textId="77777777" w:rsidTr="00AE6FBD">
        <w:trPr>
          <w:trHeight w:val="285"/>
        </w:trPr>
        <w:tc>
          <w:tcPr>
            <w:tcW w:w="1119"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19EDACC" w14:textId="77777777" w:rsidR="00BB64F7" w:rsidRPr="004F4119" w:rsidRDefault="00BB64F7" w:rsidP="00BB64F7">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D4.1</w:t>
            </w:r>
          </w:p>
        </w:tc>
        <w:tc>
          <w:tcPr>
            <w:tcW w:w="4253"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63C8B24" w14:textId="77777777" w:rsidR="00BB64F7" w:rsidRPr="004F4119" w:rsidRDefault="00BB64F7" w:rsidP="00BB64F7">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Ability to assign the right task to each body avoiding overlapping and time wasting </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BB2C569" w14:textId="77777777" w:rsidR="00BB64F7" w:rsidRPr="004F4119" w:rsidRDefault="00BB64F7" w:rsidP="00BB64F7">
            <w:pPr>
              <w:spacing w:after="0" w:line="240" w:lineRule="auto"/>
              <w:rPr>
                <w:rFonts w:eastAsia="Times New Roman" w:cstheme="minorHAnsi"/>
                <w:sz w:val="20"/>
                <w:szCs w:val="20"/>
                <w:lang w:val="en-US" w:eastAsia="pt-PT"/>
              </w:rPr>
            </w:pP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4C251C" w14:textId="77777777" w:rsidR="00BB64F7" w:rsidRPr="004F4119" w:rsidRDefault="00BB64F7" w:rsidP="00BB64F7">
            <w:pPr>
              <w:spacing w:after="0" w:line="240" w:lineRule="auto"/>
              <w:jc w:val="center"/>
              <w:rPr>
                <w:rFonts w:eastAsia="Times New Roman" w:cstheme="minorHAnsi"/>
                <w:sz w:val="20"/>
                <w:szCs w:val="20"/>
                <w:lang w:val="en-US" w:eastAsia="pt-PT"/>
              </w:rPr>
            </w:pPr>
          </w:p>
        </w:tc>
        <w:tc>
          <w:tcPr>
            <w:tcW w:w="5438"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8388675" w14:textId="77777777" w:rsidR="00BB64F7" w:rsidRPr="004F4119" w:rsidRDefault="00BB64F7" w:rsidP="00BB64F7">
            <w:pPr>
              <w:spacing w:after="0" w:line="240" w:lineRule="auto"/>
              <w:rPr>
                <w:rFonts w:eastAsia="Times New Roman" w:cstheme="minorHAnsi"/>
                <w:sz w:val="20"/>
                <w:szCs w:val="20"/>
                <w:lang w:val="en-US" w:eastAsia="pt-PT"/>
              </w:rPr>
            </w:pPr>
          </w:p>
        </w:tc>
      </w:tr>
      <w:tr w:rsidR="00BB64F7" w:rsidRPr="00AA1461" w14:paraId="5BAEEF8C" w14:textId="77777777" w:rsidTr="00AE6FBD">
        <w:trPr>
          <w:trHeight w:val="285"/>
        </w:trPr>
        <w:tc>
          <w:tcPr>
            <w:tcW w:w="1119" w:type="dxa"/>
            <w:vMerge w:val="restart"/>
            <w:tcBorders>
              <w:top w:val="single" w:sz="6" w:space="0" w:color="000000"/>
              <w:left w:val="single" w:sz="12" w:space="0" w:color="000000"/>
              <w:right w:val="single" w:sz="6" w:space="0" w:color="000000"/>
            </w:tcBorders>
            <w:shd w:val="clear" w:color="auto" w:fill="auto"/>
            <w:tcMar>
              <w:top w:w="0" w:type="dxa"/>
              <w:left w:w="45" w:type="dxa"/>
              <w:bottom w:w="0" w:type="dxa"/>
              <w:right w:w="45" w:type="dxa"/>
            </w:tcMar>
            <w:vAlign w:val="center"/>
          </w:tcPr>
          <w:p w14:paraId="77E57DAF" w14:textId="21E2B767" w:rsidR="00BB64F7" w:rsidRPr="004F4119" w:rsidRDefault="00BB64F7" w:rsidP="00BB64F7">
            <w:pPr>
              <w:spacing w:after="0" w:line="240" w:lineRule="auto"/>
              <w:jc w:val="center"/>
              <w:rPr>
                <w:rFonts w:eastAsia="Times New Roman" w:cstheme="minorHAnsi"/>
                <w:b/>
                <w:bCs/>
                <w:sz w:val="20"/>
                <w:szCs w:val="20"/>
                <w:lang w:val="pt-PT" w:eastAsia="pt-PT"/>
              </w:rPr>
            </w:pPr>
            <w:r w:rsidRPr="004F4119">
              <w:rPr>
                <w:rFonts w:eastAsia="Times New Roman" w:cstheme="minorHAnsi"/>
                <w:b/>
                <w:bCs/>
                <w:sz w:val="20"/>
                <w:szCs w:val="20"/>
                <w:lang w:val="pt-PT" w:eastAsia="pt-PT"/>
              </w:rPr>
              <w:t>EPM D4.2</w:t>
            </w:r>
          </w:p>
        </w:tc>
        <w:tc>
          <w:tcPr>
            <w:tcW w:w="4253" w:type="dxa"/>
            <w:vMerge w:val="restart"/>
            <w:tcBorders>
              <w:top w:val="single" w:sz="6" w:space="0" w:color="000000"/>
              <w:left w:val="single" w:sz="6" w:space="0" w:color="CCCCCC"/>
              <w:right w:val="single" w:sz="6" w:space="0" w:color="000000"/>
            </w:tcBorders>
            <w:shd w:val="clear" w:color="auto" w:fill="auto"/>
            <w:tcMar>
              <w:top w:w="0" w:type="dxa"/>
              <w:left w:w="45" w:type="dxa"/>
              <w:bottom w:w="0" w:type="dxa"/>
              <w:right w:w="45" w:type="dxa"/>
            </w:tcMar>
            <w:vAlign w:val="center"/>
          </w:tcPr>
          <w:p w14:paraId="3A138BA0" w14:textId="76188EA7" w:rsidR="00BB64F7" w:rsidRPr="004F4119" w:rsidRDefault="00BB64F7" w:rsidP="00BB64F7">
            <w:pPr>
              <w:spacing w:after="0" w:line="240" w:lineRule="auto"/>
              <w:rPr>
                <w:rFonts w:eastAsia="Times New Roman" w:cstheme="minorHAnsi"/>
                <w:sz w:val="20"/>
                <w:szCs w:val="20"/>
                <w:lang w:val="en-US" w:eastAsia="pt-PT"/>
              </w:rPr>
            </w:pPr>
            <w:r w:rsidRPr="004F4119">
              <w:rPr>
                <w:rFonts w:eastAsia="Times New Roman" w:cstheme="minorHAnsi"/>
                <w:sz w:val="20"/>
                <w:szCs w:val="20"/>
                <w:lang w:val="en-US" w:eastAsia="pt-PT"/>
              </w:rPr>
              <w:t xml:space="preserve">Knowledge and understanding (in planning) of the involved tools to coordinate the different bodies (public and private) </w:t>
            </w:r>
          </w:p>
        </w:tc>
        <w:tc>
          <w:tcPr>
            <w:tcW w:w="992"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1AE04614" w14:textId="1CEA7D2A" w:rsidR="00BB64F7" w:rsidRPr="009C13D8" w:rsidRDefault="00BB64F7" w:rsidP="00BB64F7">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6"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28ED35A6" w14:textId="79706281" w:rsidR="00BB64F7" w:rsidRPr="009C13D8" w:rsidRDefault="00BB64F7"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5438" w:type="dxa"/>
            <w:tcBorders>
              <w:top w:val="single" w:sz="6"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2F2FE69D" w14:textId="69DA2255" w:rsidR="00BB64F7" w:rsidRPr="009C13D8" w:rsidRDefault="00BB64F7" w:rsidP="00BB64F7">
            <w:pPr>
              <w:spacing w:after="0" w:line="240" w:lineRule="auto"/>
              <w:rPr>
                <w:rFonts w:eastAsia="Times New Roman" w:cstheme="minorHAnsi"/>
                <w:sz w:val="20"/>
                <w:szCs w:val="20"/>
                <w:lang w:val="pt-PT" w:eastAsia="pt-PT"/>
              </w:rPr>
            </w:pPr>
            <w:r w:rsidRPr="009C13D8">
              <w:rPr>
                <w:rFonts w:eastAsia="Times New Roman" w:cstheme="minorHAnsi"/>
                <w:sz w:val="20"/>
                <w:szCs w:val="20"/>
                <w:lang w:val="pt-PT" w:eastAsia="pt-PT"/>
              </w:rPr>
              <w:t xml:space="preserve">E-Crime </w:t>
            </w:r>
            <w:proofErr w:type="spellStart"/>
            <w:r w:rsidRPr="009C13D8">
              <w:rPr>
                <w:rFonts w:eastAsia="Times New Roman" w:cstheme="minorHAnsi"/>
                <w:sz w:val="20"/>
                <w:szCs w:val="20"/>
                <w:lang w:val="pt-PT" w:eastAsia="pt-PT"/>
              </w:rPr>
              <w:t>detection</w:t>
            </w:r>
            <w:proofErr w:type="spellEnd"/>
            <w:r w:rsidRPr="009C13D8">
              <w:rPr>
                <w:rFonts w:eastAsia="Times New Roman" w:cstheme="minorHAnsi"/>
                <w:sz w:val="20"/>
                <w:szCs w:val="20"/>
                <w:lang w:val="pt-PT" w:eastAsia="pt-PT"/>
              </w:rPr>
              <w:t xml:space="preserve"> / Crime </w:t>
            </w:r>
            <w:proofErr w:type="spellStart"/>
            <w:r w:rsidRPr="009C13D8">
              <w:rPr>
                <w:rFonts w:eastAsia="Times New Roman" w:cstheme="minorHAnsi"/>
                <w:sz w:val="20"/>
                <w:szCs w:val="20"/>
                <w:lang w:val="pt-PT" w:eastAsia="pt-PT"/>
              </w:rPr>
              <w:t>interception</w:t>
            </w:r>
            <w:proofErr w:type="spellEnd"/>
          </w:p>
        </w:tc>
      </w:tr>
      <w:tr w:rsidR="00BB64F7" w:rsidRPr="004F4119" w14:paraId="468B231D" w14:textId="77777777" w:rsidTr="00AE6FBD">
        <w:trPr>
          <w:trHeight w:val="285"/>
        </w:trPr>
        <w:tc>
          <w:tcPr>
            <w:tcW w:w="1119" w:type="dxa"/>
            <w:vMerge/>
            <w:tcBorders>
              <w:left w:val="single" w:sz="12" w:space="0" w:color="000000"/>
              <w:bottom w:val="single" w:sz="12" w:space="0" w:color="000000"/>
              <w:right w:val="single" w:sz="6" w:space="0" w:color="000000"/>
            </w:tcBorders>
            <w:shd w:val="clear" w:color="auto" w:fill="auto"/>
            <w:tcMar>
              <w:top w:w="0" w:type="dxa"/>
              <w:left w:w="45" w:type="dxa"/>
              <w:bottom w:w="0" w:type="dxa"/>
              <w:right w:w="45" w:type="dxa"/>
            </w:tcMar>
            <w:vAlign w:val="center"/>
            <w:hideMark/>
          </w:tcPr>
          <w:p w14:paraId="195F0975" w14:textId="43CCC65D" w:rsidR="00BB64F7" w:rsidRPr="00C6596C" w:rsidRDefault="00BB64F7" w:rsidP="00BB64F7">
            <w:pPr>
              <w:spacing w:after="0" w:line="240" w:lineRule="auto"/>
              <w:jc w:val="center"/>
              <w:rPr>
                <w:rFonts w:eastAsia="Times New Roman" w:cstheme="minorHAnsi"/>
                <w:b/>
                <w:bCs/>
                <w:sz w:val="20"/>
                <w:szCs w:val="20"/>
                <w:lang w:val="pt-PT" w:eastAsia="pt-PT"/>
              </w:rPr>
            </w:pPr>
          </w:p>
        </w:tc>
        <w:tc>
          <w:tcPr>
            <w:tcW w:w="4253" w:type="dxa"/>
            <w:vMerge/>
            <w:tcBorders>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6DFA7E48" w14:textId="270496C3" w:rsidR="00BB64F7" w:rsidRPr="00C6596C" w:rsidRDefault="00BB64F7" w:rsidP="00BB64F7">
            <w:pPr>
              <w:spacing w:after="0" w:line="240" w:lineRule="auto"/>
              <w:rPr>
                <w:rFonts w:eastAsia="Times New Roman" w:cstheme="minorHAnsi"/>
                <w:sz w:val="20"/>
                <w:szCs w:val="20"/>
                <w:lang w:val="pt-PT" w:eastAsia="pt-PT"/>
              </w:rPr>
            </w:pPr>
          </w:p>
        </w:tc>
        <w:tc>
          <w:tcPr>
            <w:tcW w:w="992" w:type="dxa"/>
            <w:tcBorders>
              <w:top w:val="single" w:sz="8" w:space="0" w:color="000000"/>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3DCB7383" w14:textId="20333F69" w:rsidR="00BB64F7" w:rsidRPr="009C13D8" w:rsidRDefault="00BB64F7" w:rsidP="00BB64F7">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2126" w:type="dxa"/>
            <w:tcBorders>
              <w:top w:val="single" w:sz="8" w:space="0" w:color="000000"/>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411B3D09" w14:textId="1E445DA6" w:rsidR="00BB64F7" w:rsidRPr="009C13D8" w:rsidRDefault="00BB64F7" w:rsidP="00B26800">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5438" w:type="dxa"/>
            <w:tcBorders>
              <w:top w:val="single" w:sz="8" w:space="0" w:color="000000"/>
              <w:left w:val="single" w:sz="6" w:space="0" w:color="CCCCCC"/>
              <w:bottom w:val="single" w:sz="12" w:space="0" w:color="000000"/>
              <w:right w:val="single" w:sz="12" w:space="0" w:color="000000"/>
            </w:tcBorders>
            <w:shd w:val="clear" w:color="auto" w:fill="auto"/>
            <w:tcMar>
              <w:top w:w="0" w:type="dxa"/>
              <w:left w:w="45" w:type="dxa"/>
              <w:bottom w:w="0" w:type="dxa"/>
              <w:right w:w="45" w:type="dxa"/>
            </w:tcMar>
            <w:vAlign w:val="center"/>
            <w:hideMark/>
          </w:tcPr>
          <w:p w14:paraId="4D0150F2" w14:textId="29A61EB5" w:rsidR="00BB64F7" w:rsidRPr="009C13D8" w:rsidRDefault="00BB64F7" w:rsidP="00BB64F7">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Stakeholder engagement and planning</w:t>
            </w:r>
          </w:p>
        </w:tc>
      </w:tr>
    </w:tbl>
    <w:p w14:paraId="62CEE926" w14:textId="77777777" w:rsidR="005D0C82" w:rsidRDefault="005D0C82" w:rsidP="005D0C82">
      <w:pPr>
        <w:rPr>
          <w:noProof/>
          <w:color w:val="4472C4" w:themeColor="accent1"/>
          <w:lang w:val="en-US"/>
        </w:rPr>
      </w:pPr>
    </w:p>
    <w:p w14:paraId="36D339F0" w14:textId="77777777" w:rsidR="005D0C82" w:rsidRDefault="005D0C82" w:rsidP="005D0C82">
      <w:pPr>
        <w:rPr>
          <w:noProof/>
          <w:color w:val="4472C4" w:themeColor="accent1"/>
          <w:lang w:val="en-US"/>
        </w:rPr>
      </w:pPr>
      <w:r>
        <w:rPr>
          <w:noProof/>
          <w:color w:val="4472C4" w:themeColor="accent1"/>
          <w:lang w:val="en-US"/>
        </w:rPr>
        <w:br w:type="page"/>
      </w:r>
    </w:p>
    <w:p w14:paraId="60626B93" w14:textId="0FE65F27" w:rsidR="005D0C82" w:rsidRDefault="005D0C82" w:rsidP="005D0C82">
      <w:pPr>
        <w:rPr>
          <w:b/>
          <w:bCs/>
          <w:sz w:val="24"/>
          <w:szCs w:val="24"/>
          <w:u w:val="single"/>
        </w:rPr>
      </w:pPr>
      <w:r>
        <w:rPr>
          <w:rFonts w:ascii="Calibri" w:eastAsia="Times New Roman" w:hAnsi="Calibri" w:cs="Calibri"/>
          <w:color w:val="4472C4" w:themeColor="accent1"/>
          <w:lang w:eastAsia="en-GB"/>
        </w:rPr>
        <w:lastRenderedPageBreak/>
        <w:t xml:space="preserve">TABLE 3 – </w:t>
      </w:r>
      <w:r w:rsidRPr="007172B7">
        <w:rPr>
          <w:rFonts w:ascii="Calibri" w:eastAsia="Times New Roman" w:hAnsi="Calibri" w:cs="Calibri"/>
          <w:color w:val="4472C4" w:themeColor="accent1"/>
          <w:lang w:eastAsia="en-GB"/>
        </w:rPr>
        <w:t>PLOs (with code and description) and Modules</w:t>
      </w:r>
      <w:r>
        <w:rPr>
          <w:rFonts w:ascii="Calibri" w:eastAsia="Times New Roman" w:hAnsi="Calibri" w:cs="Calibri"/>
          <w:color w:val="4472C4" w:themeColor="accent1"/>
          <w:lang w:eastAsia="en-GB"/>
        </w:rPr>
        <w:t xml:space="preserve"> </w:t>
      </w:r>
      <w:r w:rsidRPr="007172B7">
        <w:rPr>
          <w:rFonts w:ascii="Calibri" w:eastAsia="Times New Roman" w:hAnsi="Calibri" w:cs="Calibri"/>
          <w:color w:val="4472C4" w:themeColor="accent1"/>
          <w:lang w:eastAsia="en-GB"/>
        </w:rPr>
        <w:t xml:space="preserve">(with Topic and Partner) considered for the </w:t>
      </w:r>
      <w:r w:rsidRPr="00AE6FBD">
        <w:rPr>
          <w:rFonts w:ascii="Calibri" w:eastAsia="Times New Roman" w:hAnsi="Calibri" w:cs="Calibri"/>
          <w:b/>
          <w:bCs/>
          <w:color w:val="4472C4" w:themeColor="accent1"/>
          <w:lang w:eastAsia="en-GB"/>
        </w:rPr>
        <w:t>ECEM profile</w:t>
      </w:r>
      <w:ins w:id="0" w:author="Rita L. Carmo" w:date="2023-05-28T18:32:00Z">
        <w:r w:rsidR="007F3552" w:rsidRPr="00AE6FBD">
          <w:rPr>
            <w:rFonts w:ascii="Calibri" w:eastAsia="Times New Roman" w:hAnsi="Calibri" w:cs="Calibri"/>
            <w:b/>
            <w:bCs/>
            <w:color w:val="4472C4" w:themeColor="accent1"/>
            <w:lang w:eastAsia="en-GB"/>
          </w:rPr>
          <w:t>.</w:t>
        </w:r>
      </w:ins>
    </w:p>
    <w:tbl>
      <w:tblPr>
        <w:tblW w:w="13928" w:type="dxa"/>
        <w:tblCellMar>
          <w:left w:w="0" w:type="dxa"/>
          <w:right w:w="0" w:type="dxa"/>
        </w:tblCellMar>
        <w:tblLook w:val="04A0" w:firstRow="1" w:lastRow="0" w:firstColumn="1" w:lastColumn="0" w:noHBand="0" w:noVBand="1"/>
      </w:tblPr>
      <w:tblGrid>
        <w:gridCol w:w="1287"/>
        <w:gridCol w:w="4266"/>
        <w:gridCol w:w="1731"/>
        <w:gridCol w:w="3143"/>
        <w:gridCol w:w="3501"/>
      </w:tblGrid>
      <w:tr w:rsidR="00AE6FBD" w:rsidRPr="005C3F62" w14:paraId="20639826" w14:textId="77777777" w:rsidTr="00AE6FBD">
        <w:trPr>
          <w:trHeight w:val="285"/>
        </w:trPr>
        <w:tc>
          <w:tcPr>
            <w:tcW w:w="1283" w:type="dxa"/>
            <w:tcBorders>
              <w:top w:val="single" w:sz="12" w:space="0" w:color="000000"/>
              <w:left w:val="single" w:sz="12" w:space="0" w:color="000000"/>
              <w:bottom w:val="single" w:sz="12" w:space="0" w:color="000000"/>
              <w:right w:val="single" w:sz="6" w:space="0" w:color="000000"/>
            </w:tcBorders>
            <w:tcMar>
              <w:top w:w="0" w:type="dxa"/>
              <w:left w:w="45" w:type="dxa"/>
              <w:bottom w:w="0" w:type="dxa"/>
              <w:right w:w="45" w:type="dxa"/>
            </w:tcMar>
            <w:vAlign w:val="center"/>
            <w:hideMark/>
          </w:tcPr>
          <w:p w14:paraId="3AC5D9DE" w14:textId="77777777" w:rsidR="005D0C82" w:rsidRPr="005C3F62" w:rsidRDefault="005D0C82" w:rsidP="006C3DC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PLO #</w:t>
            </w:r>
          </w:p>
        </w:tc>
        <w:tc>
          <w:tcPr>
            <w:tcW w:w="4258" w:type="dxa"/>
            <w:tcBorders>
              <w:top w:val="single" w:sz="12"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5343EFF7" w14:textId="77777777" w:rsidR="005D0C82" w:rsidRPr="005C3F62" w:rsidRDefault="005D0C82" w:rsidP="006C3DC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 xml:space="preserve">PLO </w:t>
            </w:r>
            <w:proofErr w:type="spellStart"/>
            <w:r w:rsidRPr="005C3F62">
              <w:rPr>
                <w:rFonts w:eastAsia="Times New Roman" w:cstheme="minorHAnsi"/>
                <w:b/>
                <w:bCs/>
                <w:sz w:val="20"/>
                <w:szCs w:val="20"/>
                <w:lang w:val="pt-PT" w:eastAsia="pt-PT"/>
              </w:rPr>
              <w:t>Description</w:t>
            </w:r>
            <w:proofErr w:type="spellEnd"/>
          </w:p>
        </w:tc>
        <w:tc>
          <w:tcPr>
            <w:tcW w:w="1728" w:type="dxa"/>
            <w:tcBorders>
              <w:top w:val="single" w:sz="12"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7059BA28" w14:textId="77777777" w:rsidR="005D0C82" w:rsidRPr="005C3F62" w:rsidRDefault="005D0C82" w:rsidP="006C3DC5">
            <w:pPr>
              <w:spacing w:after="0" w:line="240" w:lineRule="auto"/>
              <w:jc w:val="center"/>
              <w:rPr>
                <w:rFonts w:eastAsia="Times New Roman" w:cstheme="minorHAnsi"/>
                <w:b/>
                <w:bCs/>
                <w:sz w:val="20"/>
                <w:szCs w:val="20"/>
                <w:lang w:val="pt-PT" w:eastAsia="pt-PT"/>
              </w:rPr>
            </w:pPr>
            <w:proofErr w:type="spellStart"/>
            <w:r w:rsidRPr="005C3F62">
              <w:rPr>
                <w:rFonts w:eastAsia="Times New Roman" w:cstheme="minorHAnsi"/>
                <w:b/>
                <w:bCs/>
                <w:sz w:val="20"/>
                <w:szCs w:val="20"/>
                <w:lang w:val="pt-PT" w:eastAsia="pt-PT"/>
              </w:rPr>
              <w:t>Partner</w:t>
            </w:r>
            <w:proofErr w:type="spellEnd"/>
          </w:p>
        </w:tc>
        <w:tc>
          <w:tcPr>
            <w:tcW w:w="3138" w:type="dxa"/>
            <w:tcBorders>
              <w:top w:val="single" w:sz="12" w:space="0" w:color="000000"/>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3D479228" w14:textId="77777777" w:rsidR="005D0C82" w:rsidRPr="005C3F62" w:rsidRDefault="005D0C82" w:rsidP="006C3DC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Module</w:t>
            </w:r>
          </w:p>
        </w:tc>
        <w:tc>
          <w:tcPr>
            <w:tcW w:w="3521"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DBEEBA8" w14:textId="77777777" w:rsidR="005D0C82" w:rsidRPr="005C3F62" w:rsidRDefault="005D0C82" w:rsidP="006C3DC5">
            <w:pPr>
              <w:spacing w:after="0" w:line="240" w:lineRule="auto"/>
              <w:jc w:val="center"/>
              <w:rPr>
                <w:rFonts w:eastAsia="Times New Roman" w:cstheme="minorHAnsi"/>
                <w:b/>
                <w:bCs/>
                <w:sz w:val="20"/>
                <w:szCs w:val="20"/>
                <w:lang w:val="pt-PT" w:eastAsia="pt-PT"/>
              </w:rPr>
            </w:pPr>
            <w:proofErr w:type="spellStart"/>
            <w:r w:rsidRPr="005C3F62">
              <w:rPr>
                <w:rFonts w:eastAsia="Times New Roman" w:cstheme="minorHAnsi"/>
                <w:b/>
                <w:bCs/>
                <w:sz w:val="20"/>
                <w:szCs w:val="20"/>
                <w:lang w:val="pt-PT" w:eastAsia="pt-PT"/>
              </w:rPr>
              <w:t>Topic</w:t>
            </w:r>
            <w:proofErr w:type="spellEnd"/>
          </w:p>
        </w:tc>
      </w:tr>
      <w:tr w:rsidR="005D0C82" w:rsidRPr="005C3F62" w14:paraId="0D0B7858" w14:textId="77777777" w:rsidTr="00AE6FBD">
        <w:trPr>
          <w:trHeight w:val="477"/>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27D0B70F" w14:textId="77777777" w:rsidR="005D0C82" w:rsidRPr="005C3F62" w:rsidRDefault="005D0C82" w:rsidP="006C3DC5">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A - DEMONSTRATE AN EXHAUSTIVE AWARENESS OF LEGISLATION, POLICIES AND LEGAL CONSTRAINTS RELEVANT TO THE GOVERNANCE OF CRISIS AND EMERGENCY MANAGEMENT (SPECIFIC RESPONSIBILITIES OF INDIVIDUAL LOCAL, REGIONAL AND NATIONAL AUTHORITIES)</w:t>
            </w:r>
          </w:p>
        </w:tc>
      </w:tr>
      <w:tr w:rsidR="005D0C82" w:rsidRPr="005C3F62" w14:paraId="090453C3"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0C147CCC" w14:textId="77777777" w:rsidR="005D0C82" w:rsidRPr="005C3F62" w:rsidRDefault="005D0C82" w:rsidP="006C3DC5">
            <w:pPr>
              <w:spacing w:after="0" w:line="240" w:lineRule="auto"/>
              <w:jc w:val="center"/>
              <w:rPr>
                <w:rFonts w:eastAsia="Times New Roman" w:cstheme="minorHAnsi"/>
                <w:b/>
                <w:bCs/>
                <w:sz w:val="20"/>
                <w:szCs w:val="20"/>
                <w:lang w:val="en-US" w:eastAsia="pt-PT"/>
              </w:rPr>
            </w:pPr>
            <w:r w:rsidRPr="005C3F62">
              <w:rPr>
                <w:rFonts w:eastAsia="Times New Roman" w:cstheme="minorHAnsi"/>
                <w:b/>
                <w:bCs/>
                <w:color w:val="000000"/>
                <w:sz w:val="20"/>
                <w:szCs w:val="20"/>
                <w:lang w:val="en-US" w:eastAsia="pt-PT"/>
              </w:rPr>
              <w:t>A1. RULES AND LEGISLATION. KNOWLEDGE AND ANALYSIS OF EXISTING LEGAL/REGULATORY FRAMEWORKS</w:t>
            </w:r>
          </w:p>
        </w:tc>
      </w:tr>
      <w:tr w:rsidR="00AE6FBD" w:rsidRPr="005C3F62" w14:paraId="6BD0A45F"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60E156B" w14:textId="77777777" w:rsidR="005D0C82" w:rsidRPr="006E5437" w:rsidRDefault="005D0C82" w:rsidP="006C3DC5">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A1.1</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5585879" w14:textId="77777777" w:rsidR="005D0C82" w:rsidRPr="006E5437" w:rsidRDefault="005D0C82" w:rsidP="006C3DC5">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Identify the encountered/possible gaps in the present legislation and suggest the solution and the consequent needed amendments, referring to different governance levels</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947196A" w14:textId="7959A02A" w:rsidR="005D0C82" w:rsidRPr="005553E1" w:rsidRDefault="00F85A32" w:rsidP="00F85A32">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7A6A9DD" w14:textId="3BED454D" w:rsidR="005D0C82" w:rsidRPr="005553E1" w:rsidRDefault="00F85A32" w:rsidP="00F85A32">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FCF3929" w14:textId="1E19B431" w:rsidR="005D0C82" w:rsidRPr="005553E1" w:rsidRDefault="00F85A32" w:rsidP="00F85A32">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r>
      <w:tr w:rsidR="00AE6FBD" w:rsidRPr="005C3F62" w14:paraId="0CFF2943"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E3EBF7B" w14:textId="77777777" w:rsidR="005D0C82" w:rsidRPr="006E5437" w:rsidRDefault="005D0C82" w:rsidP="006C3DC5">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A1.2</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844ABFA" w14:textId="77777777" w:rsidR="005D0C82" w:rsidRPr="006E5437" w:rsidRDefault="005D0C82" w:rsidP="006C3DC5">
            <w:pPr>
              <w:spacing w:after="0" w:line="240" w:lineRule="auto"/>
              <w:rPr>
                <w:rFonts w:eastAsia="Times New Roman" w:cstheme="minorHAnsi"/>
                <w:sz w:val="20"/>
                <w:szCs w:val="20"/>
                <w:lang w:val="en-US" w:eastAsia="pt-PT"/>
              </w:rPr>
            </w:pPr>
            <w:proofErr w:type="spellStart"/>
            <w:r w:rsidRPr="006E5437">
              <w:rPr>
                <w:rFonts w:eastAsia="Times New Roman" w:cstheme="minorHAnsi"/>
                <w:sz w:val="20"/>
                <w:szCs w:val="20"/>
                <w:lang w:val="en-US" w:eastAsia="pt-PT"/>
              </w:rPr>
              <w:t>Analyse</w:t>
            </w:r>
            <w:proofErr w:type="spellEnd"/>
            <w:r w:rsidRPr="006E5437">
              <w:rPr>
                <w:rFonts w:eastAsia="Times New Roman" w:cstheme="minorHAnsi"/>
                <w:sz w:val="20"/>
                <w:szCs w:val="20"/>
                <w:lang w:val="en-US" w:eastAsia="pt-PT"/>
              </w:rPr>
              <w:t xml:space="preserve"> and evaluate the present rules concerning the tasks and roles of each body in charge of crisis governance and emergency management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D864493" w14:textId="00BDAA7E" w:rsidR="005D0C82" w:rsidRPr="006E5437" w:rsidRDefault="005D0C82" w:rsidP="006C3DC5">
            <w:pPr>
              <w:spacing w:after="0" w:line="240" w:lineRule="auto"/>
              <w:jc w:val="center"/>
              <w:rPr>
                <w:rFonts w:eastAsia="Times New Roman" w:cstheme="minorHAnsi"/>
                <w:sz w:val="20"/>
                <w:szCs w:val="20"/>
                <w:lang w:val="pt-PT" w:eastAsia="pt-PT"/>
              </w:rPr>
            </w:pPr>
            <w:r w:rsidRPr="0079286D">
              <w:rPr>
                <w:rFonts w:eastAsia="Times New Roman" w:cstheme="minorHAnsi"/>
                <w:color w:val="000000" w:themeColor="text1"/>
                <w:sz w:val="20"/>
                <w:szCs w:val="20"/>
                <w:lang w:val="pt-PT" w:eastAsia="pt-PT"/>
              </w:rPr>
              <w:t>E</w:t>
            </w:r>
            <w:r w:rsidR="00F85A32" w:rsidRPr="0079286D">
              <w:rPr>
                <w:rFonts w:eastAsia="Times New Roman" w:cstheme="minorHAnsi"/>
                <w:color w:val="000000" w:themeColor="text1"/>
                <w:sz w:val="20"/>
                <w:szCs w:val="20"/>
                <w:lang w:val="pt-PT" w:eastAsia="pt-PT"/>
              </w:rPr>
              <w:t>DIMAS</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550F87D" w14:textId="77777777" w:rsidR="00F85A32" w:rsidRDefault="005D0C82" w:rsidP="006C3DC5">
            <w:pPr>
              <w:spacing w:after="0" w:line="240" w:lineRule="auto"/>
              <w:jc w:val="center"/>
              <w:rPr>
                <w:rFonts w:eastAsia="Times New Roman" w:cstheme="minorHAnsi"/>
                <w:sz w:val="20"/>
                <w:szCs w:val="20"/>
                <w:lang w:val="en-US" w:eastAsia="pt-PT"/>
              </w:rPr>
            </w:pPr>
            <w:r w:rsidRPr="006E5437">
              <w:rPr>
                <w:rFonts w:eastAsia="Times New Roman" w:cstheme="minorHAnsi"/>
                <w:sz w:val="20"/>
                <w:szCs w:val="20"/>
                <w:lang w:val="en-US" w:eastAsia="pt-PT"/>
              </w:rPr>
              <w:t xml:space="preserve">National and European </w:t>
            </w:r>
          </w:p>
          <w:p w14:paraId="3301A26E" w14:textId="07424B57" w:rsidR="005D0C82" w:rsidRPr="006E5437" w:rsidRDefault="005D0C82" w:rsidP="006C3DC5">
            <w:pPr>
              <w:spacing w:after="0" w:line="240" w:lineRule="auto"/>
              <w:jc w:val="center"/>
              <w:rPr>
                <w:rFonts w:eastAsia="Times New Roman" w:cstheme="minorHAnsi"/>
                <w:sz w:val="20"/>
                <w:szCs w:val="20"/>
                <w:lang w:val="en-US" w:eastAsia="pt-PT"/>
              </w:rPr>
            </w:pPr>
            <w:r w:rsidRPr="006E5437">
              <w:rPr>
                <w:rFonts w:eastAsia="Times New Roman" w:cstheme="minorHAnsi"/>
                <w:sz w:val="20"/>
                <w:szCs w:val="20"/>
                <w:lang w:val="en-US" w:eastAsia="pt-PT"/>
              </w:rPr>
              <w:t>Civil Protection</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857BF65" w14:textId="77777777" w:rsidR="00AE6FBD" w:rsidRDefault="00AE6FBD" w:rsidP="00AE6FBD">
            <w:pPr>
              <w:jc w:val="both"/>
              <w:rPr>
                <w:rStyle w:val="y2iqfc"/>
                <w:rFonts w:cstheme="minorHAnsi"/>
                <w:color w:val="202124"/>
                <w:lang w:val="en"/>
              </w:rPr>
            </w:pPr>
            <w:r w:rsidRPr="00AB23BE">
              <w:rPr>
                <w:rStyle w:val="y2iqfc"/>
                <w:rFonts w:cstheme="minorHAnsi"/>
                <w:color w:val="202124"/>
                <w:lang w:val="en"/>
              </w:rPr>
              <w:t>The training module provides knowledge of the "European civil protection system" and of the characteristics that this "public service" has in the Member States. Particular attention is paid to:</w:t>
            </w:r>
            <w:r>
              <w:rPr>
                <w:rStyle w:val="y2iqfc"/>
                <w:rFonts w:cstheme="minorHAnsi"/>
                <w:color w:val="202124"/>
                <w:lang w:val="en"/>
              </w:rPr>
              <w:t xml:space="preserve"> </w:t>
            </w:r>
          </w:p>
          <w:p w14:paraId="3956732A" w14:textId="77777777" w:rsidR="00AE6FBD" w:rsidRDefault="00AE6FBD" w:rsidP="00AE6FBD">
            <w:pPr>
              <w:jc w:val="both"/>
              <w:rPr>
                <w:rStyle w:val="y2iqfc"/>
                <w:rFonts w:cstheme="minorHAnsi"/>
                <w:color w:val="202124"/>
                <w:lang w:val="en"/>
              </w:rPr>
            </w:pPr>
            <w:r w:rsidRPr="00AB23BE">
              <w:rPr>
                <w:rStyle w:val="y2iqfc"/>
                <w:rFonts w:cstheme="minorHAnsi"/>
                <w:color w:val="202124"/>
                <w:lang w:val="en"/>
              </w:rPr>
              <w:t>- the activation processes of the European Civil Protection Mechanism when a European State or a foreign State makes a request for support.</w:t>
            </w:r>
          </w:p>
          <w:p w14:paraId="405EB980" w14:textId="448CD432" w:rsidR="005D0C82" w:rsidRPr="006E5437" w:rsidRDefault="00AE6FBD" w:rsidP="00AE6FBD">
            <w:pPr>
              <w:spacing w:after="0" w:line="240" w:lineRule="auto"/>
              <w:jc w:val="both"/>
              <w:rPr>
                <w:rFonts w:eastAsia="Times New Roman" w:cstheme="minorHAnsi"/>
                <w:sz w:val="20"/>
                <w:szCs w:val="20"/>
                <w:lang w:val="en-US" w:eastAsia="pt-PT"/>
              </w:rPr>
            </w:pPr>
            <w:r w:rsidRPr="00AB23BE">
              <w:rPr>
                <w:rStyle w:val="y2iqfc"/>
                <w:rFonts w:cstheme="minorHAnsi"/>
                <w:color w:val="202124"/>
                <w:lang w:val="en"/>
              </w:rPr>
              <w:t>- the functioning and activation of the "Operational Modules" of the European Civil Protection Mechanism</w:t>
            </w:r>
          </w:p>
        </w:tc>
      </w:tr>
      <w:tr w:rsidR="00AE6FBD" w:rsidRPr="005C3F62" w14:paraId="2B108C80"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3DEA6F0" w14:textId="77777777" w:rsidR="00437455" w:rsidRPr="006E5437" w:rsidRDefault="00437455" w:rsidP="00437455">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A1.3</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FB7167B" w14:textId="77777777" w:rsidR="00437455" w:rsidRPr="006E5437" w:rsidRDefault="00437455" w:rsidP="00F85A32">
            <w:pPr>
              <w:spacing w:after="0" w:line="240" w:lineRule="auto"/>
              <w:jc w:val="both"/>
              <w:rPr>
                <w:rFonts w:eastAsia="Times New Roman" w:cstheme="minorHAnsi"/>
                <w:sz w:val="20"/>
                <w:szCs w:val="20"/>
                <w:lang w:val="en-US" w:eastAsia="pt-PT"/>
              </w:rPr>
            </w:pPr>
            <w:r w:rsidRPr="006E5437">
              <w:rPr>
                <w:rFonts w:eastAsia="Times New Roman" w:cstheme="minorHAnsi"/>
                <w:color w:val="000000"/>
                <w:sz w:val="20"/>
                <w:szCs w:val="20"/>
                <w:lang w:val="en-US" w:eastAsia="pt-PT"/>
              </w:rPr>
              <w:t xml:space="preserve">Assess the actual legal constraints faced by a crisis/emergency manager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DE66FF6" w14:textId="171F0670" w:rsidR="00437455" w:rsidRPr="006E5437" w:rsidRDefault="00437455" w:rsidP="00437455">
            <w:pPr>
              <w:spacing w:after="0" w:line="240" w:lineRule="auto"/>
              <w:jc w:val="center"/>
              <w:rPr>
                <w:rFonts w:eastAsia="Times New Roman" w:cstheme="minorHAnsi"/>
                <w:sz w:val="20"/>
                <w:szCs w:val="20"/>
                <w:lang w:val="en-US" w:eastAsia="pt-PT"/>
              </w:rPr>
            </w:pPr>
            <w:r w:rsidRPr="006E5437">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C61ECD5" w14:textId="1C46A346" w:rsidR="00437455" w:rsidRPr="006E5437" w:rsidRDefault="00437455" w:rsidP="00437455">
            <w:pPr>
              <w:spacing w:after="0" w:line="240" w:lineRule="auto"/>
              <w:jc w:val="center"/>
              <w:rPr>
                <w:rFonts w:eastAsia="Times New Roman" w:cstheme="minorHAnsi"/>
                <w:sz w:val="20"/>
                <w:szCs w:val="20"/>
                <w:lang w:val="en-US" w:eastAsia="pt-PT"/>
              </w:rPr>
            </w:pPr>
            <w:r w:rsidRPr="006E5437">
              <w:rPr>
                <w:rFonts w:eastAsia="Times New Roman" w:cstheme="minorHAnsi"/>
                <w:sz w:val="20"/>
                <w:szCs w:val="20"/>
                <w:lang w:val="en-US" w:eastAsia="pt-PT"/>
              </w:rPr>
              <w:t>Open-Source Intelligence Techniques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3C7979F" w14:textId="4E90223E" w:rsidR="00437455" w:rsidRPr="006E5437" w:rsidRDefault="00C6596C" w:rsidP="006E5437">
            <w:pPr>
              <w:spacing w:after="0" w:line="240" w:lineRule="auto"/>
              <w:jc w:val="both"/>
              <w:rPr>
                <w:rFonts w:eastAsia="Times New Roman" w:cstheme="minorHAnsi"/>
                <w:sz w:val="20"/>
                <w:szCs w:val="20"/>
                <w:lang w:val="en-US" w:eastAsia="pt-PT"/>
              </w:rPr>
            </w:pPr>
            <w:r w:rsidRPr="006E5437">
              <w:rPr>
                <w:rFonts w:eastAsia="Times New Roman" w:cstheme="minorHAnsi"/>
                <w:sz w:val="20"/>
                <w:szCs w:val="20"/>
                <w:lang w:val="en-US" w:eastAsia="pt-PT"/>
              </w:rPr>
              <w:t xml:space="preserve">Application of investigative guidelines, ethical </w:t>
            </w:r>
            <w:proofErr w:type="gramStart"/>
            <w:r w:rsidRPr="006E5437">
              <w:rPr>
                <w:rFonts w:eastAsia="Times New Roman" w:cstheme="minorHAnsi"/>
                <w:sz w:val="20"/>
                <w:szCs w:val="20"/>
                <w:lang w:val="en-US" w:eastAsia="pt-PT"/>
              </w:rPr>
              <w:t>practices</w:t>
            </w:r>
            <w:proofErr w:type="gramEnd"/>
            <w:r w:rsidRPr="006E5437">
              <w:rPr>
                <w:rFonts w:eastAsia="Times New Roman" w:cstheme="minorHAnsi"/>
                <w:sz w:val="20"/>
                <w:szCs w:val="20"/>
                <w:lang w:val="en-US" w:eastAsia="pt-PT"/>
              </w:rPr>
              <w:t xml:space="preserve"> and legislation</w:t>
            </w:r>
          </w:p>
        </w:tc>
      </w:tr>
      <w:tr w:rsidR="00AE6FBD" w:rsidRPr="005C3F62" w14:paraId="7FA68750"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4EAC6E5" w14:textId="77777777" w:rsidR="00437455" w:rsidRPr="006E5437" w:rsidRDefault="00437455" w:rsidP="00437455">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A1.4</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DDD021B" w14:textId="77777777" w:rsidR="00437455" w:rsidRPr="006E5437" w:rsidRDefault="00437455" w:rsidP="00F85A32">
            <w:pPr>
              <w:spacing w:after="0" w:line="240" w:lineRule="auto"/>
              <w:jc w:val="both"/>
              <w:rPr>
                <w:rFonts w:eastAsia="Times New Roman" w:cstheme="minorHAnsi"/>
                <w:sz w:val="20"/>
                <w:szCs w:val="20"/>
                <w:lang w:val="en-US" w:eastAsia="pt-PT"/>
              </w:rPr>
            </w:pPr>
            <w:r w:rsidRPr="006E5437">
              <w:rPr>
                <w:rFonts w:eastAsia="Times New Roman" w:cstheme="minorHAnsi"/>
                <w:sz w:val="20"/>
                <w:szCs w:val="20"/>
                <w:lang w:val="en-US" w:eastAsia="pt-PT"/>
              </w:rPr>
              <w:t>Specify knowledge of the current policies and regulations related to risks in crisis management (</w:t>
            </w:r>
            <w:proofErr w:type="gramStart"/>
            <w:r w:rsidRPr="006E5437">
              <w:rPr>
                <w:rFonts w:eastAsia="Times New Roman" w:cstheme="minorHAnsi"/>
                <w:sz w:val="20"/>
                <w:szCs w:val="20"/>
                <w:lang w:val="en-US" w:eastAsia="pt-PT"/>
              </w:rPr>
              <w:t>e.g.</w:t>
            </w:r>
            <w:proofErr w:type="gramEnd"/>
            <w:r w:rsidRPr="006E5437">
              <w:rPr>
                <w:rFonts w:eastAsia="Times New Roman" w:cstheme="minorHAnsi"/>
                <w:sz w:val="20"/>
                <w:szCs w:val="20"/>
                <w:lang w:val="en-US" w:eastAsia="pt-PT"/>
              </w:rPr>
              <w:t xml:space="preserve"> </w:t>
            </w:r>
            <w:proofErr w:type="spellStart"/>
            <w:r w:rsidRPr="006E5437">
              <w:rPr>
                <w:rFonts w:eastAsia="Times New Roman" w:cstheme="minorHAnsi"/>
                <w:sz w:val="20"/>
                <w:szCs w:val="20"/>
                <w:lang w:val="en-US" w:eastAsia="pt-PT"/>
              </w:rPr>
              <w:t>labour</w:t>
            </w:r>
            <w:proofErr w:type="spellEnd"/>
            <w:r w:rsidRPr="006E5437">
              <w:rPr>
                <w:rFonts w:eastAsia="Times New Roman" w:cstheme="minorHAnsi"/>
                <w:sz w:val="20"/>
                <w:szCs w:val="20"/>
                <w:lang w:val="en-US" w:eastAsia="pt-PT"/>
              </w:rPr>
              <w:t xml:space="preserve"> risks, cyber-attacks, natural disasters, etc.)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2A68128" w14:textId="0E9B8E8A" w:rsidR="00437455" w:rsidRPr="005553E1" w:rsidRDefault="00F85A32" w:rsidP="00F85A32">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8B5899D" w14:textId="00B803E7" w:rsidR="00437455" w:rsidRPr="005553E1" w:rsidRDefault="00F85A32" w:rsidP="00F85A32">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76D1AB7" w14:textId="2E7A5823" w:rsidR="00437455" w:rsidRPr="005553E1" w:rsidRDefault="00F85A32" w:rsidP="00F85A32">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r>
      <w:tr w:rsidR="00AE6FBD" w:rsidRPr="005C3F62" w14:paraId="4477A31C" w14:textId="77777777" w:rsidTr="00AE6FBD">
        <w:trPr>
          <w:trHeight w:val="285"/>
        </w:trPr>
        <w:tc>
          <w:tcPr>
            <w:tcW w:w="1283" w:type="dxa"/>
            <w:vMerge w:val="restar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2A2080B" w14:textId="77777777" w:rsidR="00437455" w:rsidRPr="005C3F62" w:rsidRDefault="00437455" w:rsidP="0043745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A1.5</w:t>
            </w:r>
          </w:p>
        </w:tc>
        <w:tc>
          <w:tcPr>
            <w:tcW w:w="4258"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1B4AC4" w14:textId="77777777" w:rsidR="00437455" w:rsidRPr="005C3F62" w:rsidRDefault="00437455" w:rsidP="00F85A32">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Know public policies to reduce natural and anthropic risks in crisis management </w:t>
            </w: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00097" w14:textId="77777777" w:rsidR="00437455" w:rsidRPr="005C3F62" w:rsidRDefault="00437455" w:rsidP="00437455">
            <w:pPr>
              <w:spacing w:after="0" w:line="240" w:lineRule="auto"/>
              <w:jc w:val="center"/>
              <w:rPr>
                <w:rFonts w:eastAsia="Times New Roman" w:cstheme="minorHAnsi"/>
                <w:sz w:val="20"/>
                <w:szCs w:val="20"/>
                <w:lang w:val="pt-PT" w:eastAsia="pt-PT"/>
              </w:rPr>
            </w:pPr>
            <w:proofErr w:type="spellStart"/>
            <w:r w:rsidRPr="005C3F62">
              <w:rPr>
                <w:rFonts w:eastAsia="Times New Roman" w:cstheme="minorHAnsi"/>
                <w:sz w:val="20"/>
                <w:szCs w:val="20"/>
                <w:lang w:val="pt-PT" w:eastAsia="pt-PT"/>
              </w:rPr>
              <w:t>UoA</w:t>
            </w:r>
            <w:proofErr w:type="spellEnd"/>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F39451" w14:textId="77777777" w:rsidR="00437455" w:rsidRPr="005C3F62" w:rsidRDefault="00437455" w:rsidP="00437455">
            <w:pPr>
              <w:spacing w:after="0" w:line="240" w:lineRule="auto"/>
              <w:jc w:val="center"/>
              <w:rPr>
                <w:rFonts w:eastAsia="Times New Roman" w:cstheme="minorHAnsi"/>
                <w:sz w:val="20"/>
                <w:szCs w:val="20"/>
                <w:lang w:val="pt-PT" w:eastAsia="pt-PT"/>
              </w:rPr>
            </w:pPr>
            <w:r w:rsidRPr="005C3F62">
              <w:rPr>
                <w:rFonts w:eastAsia="Times New Roman" w:cstheme="minorHAnsi"/>
                <w:sz w:val="20"/>
                <w:szCs w:val="20"/>
                <w:lang w:val="pt-PT" w:eastAsia="pt-PT"/>
              </w:rPr>
              <w:t xml:space="preserve">Natural </w:t>
            </w:r>
            <w:proofErr w:type="spellStart"/>
            <w:r w:rsidRPr="005C3F62">
              <w:rPr>
                <w:rFonts w:eastAsia="Times New Roman" w:cstheme="minorHAnsi"/>
                <w:sz w:val="20"/>
                <w:szCs w:val="20"/>
                <w:lang w:val="pt-PT" w:eastAsia="pt-PT"/>
              </w:rPr>
              <w:t>and</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Technological</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Risks</w:t>
            </w:r>
            <w:proofErr w:type="spellEnd"/>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1E8DE42F" w14:textId="77777777" w:rsidR="00437455" w:rsidRPr="005C3F62" w:rsidRDefault="00437455"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Integrated view of natural and technological risks. Objectives of this module: strengthening of notions and </w:t>
            </w:r>
            <w:r w:rsidRPr="005C3F62">
              <w:rPr>
                <w:rFonts w:eastAsia="Times New Roman" w:cstheme="minorHAnsi"/>
                <w:sz w:val="20"/>
                <w:szCs w:val="20"/>
                <w:lang w:val="en-US" w:eastAsia="pt-PT"/>
              </w:rPr>
              <w:lastRenderedPageBreak/>
              <w:t xml:space="preserve">principles; and acquiring a better perception of public policies in the field of risk prevention, whether in their construction or implementation. </w:t>
            </w:r>
          </w:p>
        </w:tc>
      </w:tr>
      <w:tr w:rsidR="00AE6FBD" w:rsidRPr="005C3F62" w14:paraId="42BDCA26" w14:textId="77777777" w:rsidTr="00AE6FBD">
        <w:trPr>
          <w:trHeight w:val="285"/>
        </w:trPr>
        <w:tc>
          <w:tcPr>
            <w:tcW w:w="1283" w:type="dxa"/>
            <w:vMerge/>
            <w:tcBorders>
              <w:top w:val="single" w:sz="6" w:space="0" w:color="CCCCCC"/>
              <w:left w:val="single" w:sz="12" w:space="0" w:color="000000"/>
              <w:bottom w:val="single" w:sz="6" w:space="0" w:color="000000"/>
              <w:right w:val="single" w:sz="6" w:space="0" w:color="000000"/>
            </w:tcBorders>
            <w:vAlign w:val="center"/>
            <w:hideMark/>
          </w:tcPr>
          <w:p w14:paraId="3CB94050" w14:textId="77777777" w:rsidR="00437455" w:rsidRPr="005C3F62" w:rsidRDefault="00437455" w:rsidP="00437455">
            <w:pPr>
              <w:spacing w:after="0" w:line="240" w:lineRule="auto"/>
              <w:rPr>
                <w:rFonts w:eastAsia="Times New Roman" w:cstheme="minorHAnsi"/>
                <w:b/>
                <w:bCs/>
                <w:sz w:val="20"/>
                <w:szCs w:val="20"/>
                <w:lang w:val="en-US" w:eastAsia="pt-PT"/>
              </w:rPr>
            </w:pPr>
          </w:p>
        </w:tc>
        <w:tc>
          <w:tcPr>
            <w:tcW w:w="4258" w:type="dxa"/>
            <w:vMerge/>
            <w:tcBorders>
              <w:top w:val="single" w:sz="6" w:space="0" w:color="CCCCCC"/>
              <w:left w:val="single" w:sz="6" w:space="0" w:color="CCCCCC"/>
              <w:bottom w:val="single" w:sz="6" w:space="0" w:color="000000"/>
              <w:right w:val="single" w:sz="6" w:space="0" w:color="000000"/>
            </w:tcBorders>
            <w:vAlign w:val="center"/>
            <w:hideMark/>
          </w:tcPr>
          <w:p w14:paraId="29E5206B" w14:textId="77777777" w:rsidR="00437455" w:rsidRPr="005C3F62" w:rsidRDefault="00437455" w:rsidP="00437455">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97D2A" w14:textId="135E350D" w:rsidR="00437455" w:rsidRPr="005C3F62" w:rsidRDefault="00437455" w:rsidP="00437455">
            <w:pPr>
              <w:spacing w:after="0" w:line="240" w:lineRule="auto"/>
              <w:jc w:val="center"/>
              <w:rPr>
                <w:rFonts w:eastAsia="Times New Roman" w:cstheme="minorHAnsi"/>
                <w:sz w:val="20"/>
                <w:szCs w:val="20"/>
                <w:lang w:val="pt-PT" w:eastAsia="pt-PT"/>
              </w:rPr>
            </w:pPr>
            <w:r w:rsidRPr="0079286D">
              <w:rPr>
                <w:rFonts w:eastAsia="Times New Roman" w:cstheme="minorHAnsi"/>
                <w:color w:val="000000" w:themeColor="text1"/>
                <w:sz w:val="20"/>
                <w:szCs w:val="20"/>
                <w:lang w:val="pt-PT" w:eastAsia="pt-PT"/>
              </w:rPr>
              <w:t>E</w:t>
            </w:r>
            <w:r w:rsidR="00F85A32" w:rsidRPr="0079286D">
              <w:rPr>
                <w:rFonts w:eastAsia="Times New Roman" w:cstheme="minorHAnsi"/>
                <w:color w:val="000000" w:themeColor="text1"/>
                <w:sz w:val="20"/>
                <w:szCs w:val="20"/>
                <w:lang w:val="pt-PT" w:eastAsia="pt-PT"/>
              </w:rPr>
              <w:t>DIMAS</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3868E" w14:textId="77777777" w:rsidR="00F85A32" w:rsidRDefault="00437455" w:rsidP="00437455">
            <w:pPr>
              <w:spacing w:after="0" w:line="240" w:lineRule="auto"/>
              <w:jc w:val="center"/>
              <w:rPr>
                <w:rFonts w:eastAsia="Times New Roman" w:cstheme="minorHAnsi"/>
                <w:sz w:val="20"/>
                <w:szCs w:val="20"/>
                <w:lang w:val="en-US" w:eastAsia="pt-PT"/>
              </w:rPr>
            </w:pPr>
            <w:r w:rsidRPr="005C3F62">
              <w:rPr>
                <w:rFonts w:eastAsia="Times New Roman" w:cstheme="minorHAnsi"/>
                <w:sz w:val="20"/>
                <w:szCs w:val="20"/>
                <w:lang w:val="en-US" w:eastAsia="pt-PT"/>
              </w:rPr>
              <w:t xml:space="preserve">National </w:t>
            </w:r>
            <w:r>
              <w:rPr>
                <w:rFonts w:eastAsia="Times New Roman" w:cstheme="minorHAnsi"/>
                <w:sz w:val="20"/>
                <w:szCs w:val="20"/>
                <w:lang w:val="en-US" w:eastAsia="pt-PT"/>
              </w:rPr>
              <w:t>a</w:t>
            </w:r>
            <w:r w:rsidRPr="005C3F62">
              <w:rPr>
                <w:rFonts w:eastAsia="Times New Roman" w:cstheme="minorHAnsi"/>
                <w:sz w:val="20"/>
                <w:szCs w:val="20"/>
                <w:lang w:val="en-US" w:eastAsia="pt-PT"/>
              </w:rPr>
              <w:t xml:space="preserve">nd European </w:t>
            </w:r>
          </w:p>
          <w:p w14:paraId="2AE39B5C" w14:textId="2025F6A3" w:rsidR="00437455" w:rsidRPr="005C3F62" w:rsidRDefault="00437455" w:rsidP="00437455">
            <w:pPr>
              <w:spacing w:after="0" w:line="240" w:lineRule="auto"/>
              <w:jc w:val="center"/>
              <w:rPr>
                <w:rFonts w:eastAsia="Times New Roman" w:cstheme="minorHAnsi"/>
                <w:sz w:val="20"/>
                <w:szCs w:val="20"/>
                <w:lang w:val="en-US" w:eastAsia="pt-PT"/>
              </w:rPr>
            </w:pPr>
            <w:r w:rsidRPr="005C3F62">
              <w:rPr>
                <w:rFonts w:eastAsia="Times New Roman" w:cstheme="minorHAnsi"/>
                <w:sz w:val="20"/>
                <w:szCs w:val="20"/>
                <w:lang w:val="en-US" w:eastAsia="pt-PT"/>
              </w:rPr>
              <w:t>Civil Protection</w:t>
            </w:r>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335E959" w14:textId="77777777" w:rsidR="00AE6FBD" w:rsidRDefault="00AE6FBD" w:rsidP="00AE6FBD">
            <w:pPr>
              <w:jc w:val="both"/>
              <w:rPr>
                <w:rStyle w:val="y2iqfc"/>
                <w:rFonts w:cstheme="minorHAnsi"/>
                <w:color w:val="202124"/>
                <w:lang w:val="en"/>
              </w:rPr>
            </w:pPr>
            <w:r w:rsidRPr="00AB23BE">
              <w:rPr>
                <w:rStyle w:val="y2iqfc"/>
                <w:rFonts w:cstheme="minorHAnsi"/>
                <w:color w:val="202124"/>
                <w:lang w:val="en"/>
              </w:rPr>
              <w:t>The training module provides knowledge of the "European civil protection system" and of the characteristics that this "public service" has in the Member States. Particular attention is paid to:</w:t>
            </w:r>
            <w:r>
              <w:rPr>
                <w:rStyle w:val="y2iqfc"/>
                <w:rFonts w:cstheme="minorHAnsi"/>
                <w:color w:val="202124"/>
                <w:lang w:val="en"/>
              </w:rPr>
              <w:t xml:space="preserve"> </w:t>
            </w:r>
          </w:p>
          <w:p w14:paraId="0645C43E" w14:textId="77777777" w:rsidR="00AE6FBD" w:rsidRDefault="00AE6FBD" w:rsidP="00AE6FBD">
            <w:pPr>
              <w:jc w:val="both"/>
              <w:rPr>
                <w:rStyle w:val="y2iqfc"/>
                <w:rFonts w:cstheme="minorHAnsi"/>
                <w:color w:val="202124"/>
                <w:lang w:val="en"/>
              </w:rPr>
            </w:pPr>
            <w:r w:rsidRPr="00AB23BE">
              <w:rPr>
                <w:rStyle w:val="y2iqfc"/>
                <w:rFonts w:cstheme="minorHAnsi"/>
                <w:color w:val="202124"/>
                <w:lang w:val="en"/>
              </w:rPr>
              <w:t>- the activation processes of the European Civil Protection Mechanism when a European State or a foreign State makes a request for support.</w:t>
            </w:r>
          </w:p>
          <w:p w14:paraId="78CBEFDC" w14:textId="3D8627E2" w:rsidR="00437455" w:rsidRPr="00883376" w:rsidRDefault="00AE6FBD" w:rsidP="00AE6FBD">
            <w:pPr>
              <w:spacing w:after="0" w:line="240" w:lineRule="auto"/>
              <w:jc w:val="both"/>
              <w:rPr>
                <w:rFonts w:eastAsia="Times New Roman" w:cstheme="minorHAnsi"/>
                <w:sz w:val="20"/>
                <w:szCs w:val="20"/>
                <w:highlight w:val="yellow"/>
                <w:lang w:val="en-US" w:eastAsia="pt-PT"/>
              </w:rPr>
            </w:pPr>
            <w:r w:rsidRPr="00AB23BE">
              <w:rPr>
                <w:rStyle w:val="y2iqfc"/>
                <w:rFonts w:cstheme="minorHAnsi"/>
                <w:color w:val="202124"/>
                <w:lang w:val="en"/>
              </w:rPr>
              <w:t>- the functioning and activation of the "Operational Modules" of the European Civil Protection Mechanism</w:t>
            </w:r>
          </w:p>
        </w:tc>
      </w:tr>
      <w:tr w:rsidR="00AE6FBD" w:rsidRPr="005C3F62" w14:paraId="2C0B0C11"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600FE22" w14:textId="77777777" w:rsidR="00437455" w:rsidRPr="005C3F62" w:rsidRDefault="00437455" w:rsidP="0043745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A1.6</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F220829" w14:textId="77777777" w:rsidR="00437455" w:rsidRPr="005C3F62" w:rsidRDefault="00437455" w:rsidP="00437455">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 xml:space="preserve">Critically reflect on the impact of relevant legislation and policies upon integrated emergency response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79FF460" w14:textId="57F8DF72" w:rsidR="00437455" w:rsidRPr="009C13D8" w:rsidRDefault="00437455" w:rsidP="00437455">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E6EB482" w14:textId="37C68508" w:rsidR="00437455" w:rsidRPr="009C13D8" w:rsidRDefault="00437455" w:rsidP="00437455">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80FAA75" w14:textId="0AC100F3" w:rsidR="00437455"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Law foundations in relation to forensic computing</w:t>
            </w:r>
          </w:p>
        </w:tc>
      </w:tr>
      <w:tr w:rsidR="00AE6FBD" w:rsidRPr="005C3F62" w14:paraId="41E5E2CC"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EDABF8B" w14:textId="77777777" w:rsidR="00437455" w:rsidRPr="005C3F62" w:rsidRDefault="00437455" w:rsidP="0043745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A1.7</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F30964" w14:textId="77777777" w:rsidR="00437455" w:rsidRPr="005C3F62" w:rsidRDefault="00437455" w:rsidP="00437455">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 xml:space="preserve">Determine and understand the key governance aspects and resources available in an emergency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EBC2F9F" w14:textId="72F30FD0" w:rsidR="00437455" w:rsidRPr="009C13D8" w:rsidRDefault="00437455" w:rsidP="00437455">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47BCEFD" w14:textId="64F00BF0" w:rsidR="00437455" w:rsidRPr="009C13D8" w:rsidRDefault="00437455" w:rsidP="00437455">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3CC08CC9" w14:textId="3340A84E" w:rsidR="00437455"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The role of the computer forensic professional</w:t>
            </w:r>
          </w:p>
        </w:tc>
      </w:tr>
      <w:tr w:rsidR="00437455" w:rsidRPr="005C3F62" w14:paraId="7CBC0945"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2B3A758A" w14:textId="77777777" w:rsidR="00437455" w:rsidRPr="005C3F62" w:rsidRDefault="00437455" w:rsidP="00437455">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A2. AWARENESS OF LOCAL, REGIONAL AND NATIONAL STAKEHOLDERS/ACTORS</w:t>
            </w:r>
          </w:p>
        </w:tc>
      </w:tr>
      <w:tr w:rsidR="00AE6FBD" w:rsidRPr="005C3F62" w14:paraId="306BE7EB"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BC899C" w14:textId="77777777" w:rsidR="00437455" w:rsidRPr="005C3F62" w:rsidRDefault="00437455" w:rsidP="0043745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A2.1</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FF81517" w14:textId="77777777" w:rsidR="00437455" w:rsidRPr="005C3F62" w:rsidRDefault="00437455" w:rsidP="00437455">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Understand the structure and functioning of the emergency management institutions in the country (public and private), stakeholders/actors</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B4DF104" w14:textId="7A3405C1" w:rsidR="00437455"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824023E" w14:textId="38CDA663" w:rsidR="00437455"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6876CB8E" w14:textId="447505BF" w:rsidR="00437455"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r>
      <w:tr w:rsidR="00AE6FBD" w:rsidRPr="005C3F62" w14:paraId="15737236"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6ACFA56" w14:textId="77777777" w:rsidR="00437455" w:rsidRPr="005C3F62" w:rsidRDefault="00437455" w:rsidP="0043745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A2.2</w:t>
            </w:r>
          </w:p>
        </w:tc>
        <w:tc>
          <w:tcPr>
            <w:tcW w:w="425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0C9886" w14:textId="17FB9D3A" w:rsidR="00437455" w:rsidRPr="005C3F62" w:rsidRDefault="00437455" w:rsidP="00437455">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 xml:space="preserve">Identify and </w:t>
            </w:r>
            <w:proofErr w:type="spellStart"/>
            <w:r w:rsidRPr="005C3F62">
              <w:rPr>
                <w:rFonts w:eastAsia="Times New Roman" w:cstheme="minorHAnsi"/>
                <w:sz w:val="20"/>
                <w:szCs w:val="20"/>
                <w:lang w:val="en-US" w:eastAsia="pt-PT"/>
              </w:rPr>
              <w:t>characterise</w:t>
            </w:r>
            <w:proofErr w:type="spellEnd"/>
            <w:r w:rsidRPr="005C3F62">
              <w:rPr>
                <w:rFonts w:eastAsia="Times New Roman" w:cstheme="minorHAnsi"/>
                <w:sz w:val="20"/>
                <w:szCs w:val="20"/>
                <w:lang w:val="en-US" w:eastAsia="pt-PT"/>
              </w:rPr>
              <w:t xml:space="preserve"> international civil protection organ</w:t>
            </w:r>
            <w:r w:rsidRPr="00612EAD">
              <w:rPr>
                <w:rFonts w:eastAsia="Times New Roman" w:cstheme="minorHAnsi"/>
                <w:color w:val="FF0000"/>
                <w:sz w:val="20"/>
                <w:szCs w:val="20"/>
                <w:highlight w:val="yellow"/>
                <w:lang w:val="en-US" w:eastAsia="pt-PT"/>
              </w:rPr>
              <w:t>i</w:t>
            </w:r>
            <w:r w:rsidR="00612EAD" w:rsidRPr="00612EAD">
              <w:rPr>
                <w:rFonts w:eastAsia="Times New Roman" w:cstheme="minorHAnsi"/>
                <w:color w:val="FF0000"/>
                <w:sz w:val="20"/>
                <w:szCs w:val="20"/>
                <w:highlight w:val="yellow"/>
                <w:lang w:val="en-US" w:eastAsia="pt-PT"/>
              </w:rPr>
              <w:t>z</w:t>
            </w:r>
            <w:r w:rsidRPr="005C3F62">
              <w:rPr>
                <w:rFonts w:eastAsia="Times New Roman" w:cstheme="minorHAnsi"/>
                <w:sz w:val="20"/>
                <w:szCs w:val="20"/>
                <w:lang w:val="en-US" w:eastAsia="pt-PT"/>
              </w:rPr>
              <w:t>ations and structures (</w:t>
            </w:r>
            <w:proofErr w:type="spellStart"/>
            <w:r w:rsidRPr="005C3F62">
              <w:rPr>
                <w:rFonts w:eastAsia="Times New Roman" w:cstheme="minorHAnsi"/>
                <w:sz w:val="20"/>
                <w:szCs w:val="20"/>
                <w:lang w:val="en-US" w:eastAsia="pt-PT"/>
              </w:rPr>
              <w:t>UoA</w:t>
            </w:r>
            <w:proofErr w:type="spellEnd"/>
            <w:r w:rsidRPr="005C3F62">
              <w:rPr>
                <w:rFonts w:eastAsia="Times New Roman" w:cstheme="minorHAnsi"/>
                <w:sz w:val="20"/>
                <w:szCs w:val="20"/>
                <w:lang w:val="en-US" w:eastAsia="pt-PT"/>
              </w:rPr>
              <w:t>).</w:t>
            </w: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41A01" w14:textId="77777777" w:rsidR="00437455" w:rsidRPr="005C3F62" w:rsidRDefault="00437455" w:rsidP="00437455">
            <w:pPr>
              <w:spacing w:after="0" w:line="240" w:lineRule="auto"/>
              <w:jc w:val="center"/>
              <w:rPr>
                <w:rFonts w:eastAsia="Times New Roman" w:cstheme="minorHAnsi"/>
                <w:sz w:val="20"/>
                <w:szCs w:val="20"/>
                <w:lang w:val="pt-PT" w:eastAsia="pt-PT"/>
              </w:rPr>
            </w:pPr>
            <w:proofErr w:type="spellStart"/>
            <w:r w:rsidRPr="005C3F62">
              <w:rPr>
                <w:rFonts w:eastAsia="Times New Roman" w:cstheme="minorHAnsi"/>
                <w:sz w:val="20"/>
                <w:szCs w:val="20"/>
                <w:lang w:val="pt-PT" w:eastAsia="pt-PT"/>
              </w:rPr>
              <w:t>UoA</w:t>
            </w:r>
            <w:proofErr w:type="spellEnd"/>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8396" w14:textId="77777777" w:rsidR="00437455" w:rsidRPr="005C3F62" w:rsidRDefault="00437455" w:rsidP="00437455">
            <w:pPr>
              <w:spacing w:after="0" w:line="240" w:lineRule="auto"/>
              <w:jc w:val="center"/>
              <w:rPr>
                <w:rFonts w:eastAsia="Times New Roman" w:cstheme="minorHAnsi"/>
                <w:sz w:val="20"/>
                <w:szCs w:val="20"/>
                <w:lang w:val="en-US" w:eastAsia="pt-PT"/>
              </w:rPr>
            </w:pPr>
            <w:r w:rsidRPr="005C3F62">
              <w:rPr>
                <w:rFonts w:eastAsia="Times New Roman" w:cstheme="minorHAnsi"/>
                <w:sz w:val="20"/>
                <w:szCs w:val="20"/>
                <w:lang w:val="en-US" w:eastAsia="pt-PT"/>
              </w:rPr>
              <w:t>Civil Protection Structures and Agents</w:t>
            </w:r>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912E8A2" w14:textId="77777777" w:rsidR="00437455" w:rsidRPr="005C3F62" w:rsidRDefault="00437455"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The different organizations, structures and civil protection agents are discussed regarding the structure, organization, </w:t>
            </w:r>
            <w:proofErr w:type="gramStart"/>
            <w:r w:rsidRPr="005C3F62">
              <w:rPr>
                <w:rFonts w:eastAsia="Times New Roman" w:cstheme="minorHAnsi"/>
                <w:sz w:val="20"/>
                <w:szCs w:val="20"/>
                <w:lang w:val="en-US" w:eastAsia="pt-PT"/>
              </w:rPr>
              <w:t>competences</w:t>
            </w:r>
            <w:proofErr w:type="gramEnd"/>
            <w:r w:rsidRPr="005C3F62">
              <w:rPr>
                <w:rFonts w:eastAsia="Times New Roman" w:cstheme="minorHAnsi"/>
                <w:sz w:val="20"/>
                <w:szCs w:val="20"/>
                <w:lang w:val="en-US" w:eastAsia="pt-PT"/>
              </w:rPr>
              <w:t xml:space="preserve"> and duties.</w:t>
            </w:r>
          </w:p>
        </w:tc>
      </w:tr>
      <w:tr w:rsidR="00437455" w:rsidRPr="005C3F62" w14:paraId="27B9F4F6"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08F12F8D" w14:textId="77777777" w:rsidR="00437455" w:rsidRPr="005C3F62" w:rsidRDefault="00437455" w:rsidP="00437455">
            <w:pPr>
              <w:spacing w:after="0" w:line="240" w:lineRule="auto"/>
              <w:jc w:val="center"/>
              <w:rPr>
                <w:rFonts w:eastAsia="Times New Roman" w:cstheme="minorHAnsi"/>
                <w:b/>
                <w:bCs/>
                <w:sz w:val="20"/>
                <w:szCs w:val="20"/>
                <w:lang w:val="en-US" w:eastAsia="pt-PT"/>
              </w:rPr>
            </w:pPr>
            <w:r w:rsidRPr="005C3F62">
              <w:rPr>
                <w:rFonts w:eastAsia="Times New Roman" w:cstheme="minorHAnsi"/>
                <w:b/>
                <w:bCs/>
                <w:color w:val="000000"/>
                <w:sz w:val="20"/>
                <w:szCs w:val="20"/>
                <w:lang w:val="en-US" w:eastAsia="pt-PT"/>
              </w:rPr>
              <w:t>A3. RISKS MITIGATION STRATEGIES IN CRISIS MANAGEMENT</w:t>
            </w:r>
          </w:p>
        </w:tc>
      </w:tr>
      <w:tr w:rsidR="00AE6FBD" w:rsidRPr="005C3F62" w14:paraId="3693F411" w14:textId="77777777" w:rsidTr="00AE6FBD">
        <w:trPr>
          <w:trHeight w:val="285"/>
        </w:trPr>
        <w:tc>
          <w:tcPr>
            <w:tcW w:w="1283" w:type="dxa"/>
            <w:vMerge w:val="restart"/>
            <w:tcBorders>
              <w:top w:val="single" w:sz="6" w:space="0" w:color="CCCCCC"/>
              <w:left w:val="single" w:sz="12" w:space="0" w:color="000000"/>
              <w:right w:val="single" w:sz="6" w:space="0" w:color="000000"/>
            </w:tcBorders>
            <w:tcMar>
              <w:top w:w="0" w:type="dxa"/>
              <w:left w:w="45" w:type="dxa"/>
              <w:bottom w:w="0" w:type="dxa"/>
              <w:right w:w="45" w:type="dxa"/>
            </w:tcMar>
            <w:vAlign w:val="center"/>
            <w:hideMark/>
          </w:tcPr>
          <w:p w14:paraId="3D5FC21A" w14:textId="77777777" w:rsidR="00BB64F7" w:rsidRPr="005C3F62" w:rsidRDefault="00BB64F7" w:rsidP="00437455">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lastRenderedPageBreak/>
              <w:t>ECEM A3.1</w:t>
            </w:r>
          </w:p>
        </w:tc>
        <w:tc>
          <w:tcPr>
            <w:tcW w:w="4258" w:type="dxa"/>
            <w:vMerge w:val="restart"/>
            <w:tcBorders>
              <w:top w:val="single" w:sz="6" w:space="0" w:color="CCCCCC"/>
              <w:left w:val="single" w:sz="12" w:space="0" w:color="000000"/>
              <w:right w:val="single" w:sz="6" w:space="0" w:color="000000"/>
            </w:tcBorders>
            <w:vAlign w:val="center"/>
          </w:tcPr>
          <w:p w14:paraId="6316D610" w14:textId="261CE3E6" w:rsidR="00BB64F7" w:rsidRPr="005C3F62" w:rsidRDefault="00BB64F7" w:rsidP="00437455">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Understand the level of complexity in the risk assessment processes for the best emergency planning (</w:t>
            </w:r>
            <w:proofErr w:type="spellStart"/>
            <w:r w:rsidRPr="005C3F62">
              <w:rPr>
                <w:rFonts w:eastAsia="Times New Roman" w:cstheme="minorHAnsi"/>
                <w:sz w:val="20"/>
                <w:szCs w:val="20"/>
                <w:lang w:val="en-US" w:eastAsia="pt-PT"/>
              </w:rPr>
              <w:t>UoA</w:t>
            </w:r>
            <w:proofErr w:type="spellEnd"/>
            <w:r w:rsidRPr="005C3F62">
              <w:rPr>
                <w:rFonts w:eastAsia="Times New Roman" w:cstheme="minorHAnsi"/>
                <w:sz w:val="20"/>
                <w:szCs w:val="20"/>
                <w:lang w:val="en-US" w:eastAsia="pt-PT"/>
              </w:rPr>
              <w:t>)</w:t>
            </w: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1F0DFC" w14:textId="77777777" w:rsidR="00BB64F7" w:rsidRPr="005C3F62" w:rsidRDefault="00BB64F7" w:rsidP="00437455">
            <w:pPr>
              <w:spacing w:after="0" w:line="240" w:lineRule="auto"/>
              <w:jc w:val="center"/>
              <w:rPr>
                <w:rFonts w:eastAsia="Times New Roman" w:cstheme="minorHAnsi"/>
                <w:sz w:val="20"/>
                <w:szCs w:val="20"/>
                <w:lang w:val="pt-PT" w:eastAsia="pt-PT"/>
              </w:rPr>
            </w:pPr>
            <w:proofErr w:type="spellStart"/>
            <w:r w:rsidRPr="005C3F62">
              <w:rPr>
                <w:rFonts w:eastAsia="Times New Roman" w:cstheme="minorHAnsi"/>
                <w:sz w:val="20"/>
                <w:szCs w:val="20"/>
                <w:lang w:val="pt-PT" w:eastAsia="pt-PT"/>
              </w:rPr>
              <w:t>UoA</w:t>
            </w:r>
            <w:proofErr w:type="spellEnd"/>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686527" w14:textId="77777777" w:rsidR="00BB64F7" w:rsidRPr="005C3F62" w:rsidRDefault="00BB64F7" w:rsidP="00437455">
            <w:pPr>
              <w:spacing w:after="0" w:line="240" w:lineRule="auto"/>
              <w:jc w:val="center"/>
              <w:rPr>
                <w:rFonts w:eastAsia="Times New Roman" w:cstheme="minorHAnsi"/>
                <w:sz w:val="20"/>
                <w:szCs w:val="20"/>
                <w:lang w:val="pt-PT" w:eastAsia="pt-PT"/>
              </w:rPr>
            </w:pPr>
            <w:r w:rsidRPr="005C3F62">
              <w:rPr>
                <w:rFonts w:eastAsia="Times New Roman" w:cstheme="minorHAnsi"/>
                <w:sz w:val="20"/>
                <w:szCs w:val="20"/>
                <w:lang w:val="pt-PT" w:eastAsia="pt-PT"/>
              </w:rPr>
              <w:t xml:space="preserve">Natural </w:t>
            </w:r>
            <w:proofErr w:type="spellStart"/>
            <w:r w:rsidRPr="005C3F62">
              <w:rPr>
                <w:rFonts w:eastAsia="Times New Roman" w:cstheme="minorHAnsi"/>
                <w:sz w:val="20"/>
                <w:szCs w:val="20"/>
                <w:lang w:val="pt-PT" w:eastAsia="pt-PT"/>
              </w:rPr>
              <w:t>and</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Technological</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Risks</w:t>
            </w:r>
            <w:proofErr w:type="spellEnd"/>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27FD2C29" w14:textId="77777777" w:rsidR="00BB64F7" w:rsidRPr="005C3F62" w:rsidRDefault="00BB64F7"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Integrated view of natural and technological risks. Objectives of this module: strengthening of notions and principles; and acquiring a better perception of public policies in the field of risk prevention, whether in their construction or implementation. </w:t>
            </w:r>
          </w:p>
        </w:tc>
      </w:tr>
      <w:tr w:rsidR="00AE6FBD" w:rsidRPr="005C3F62" w14:paraId="04F19C20" w14:textId="77777777" w:rsidTr="00AE6FBD">
        <w:trPr>
          <w:trHeight w:val="285"/>
        </w:trPr>
        <w:tc>
          <w:tcPr>
            <w:tcW w:w="1283" w:type="dxa"/>
            <w:vMerge/>
            <w:tcBorders>
              <w:left w:val="single" w:sz="12" w:space="0" w:color="000000"/>
              <w:right w:val="single" w:sz="6" w:space="0" w:color="000000"/>
            </w:tcBorders>
            <w:tcMar>
              <w:top w:w="0" w:type="dxa"/>
              <w:left w:w="45" w:type="dxa"/>
              <w:bottom w:w="0" w:type="dxa"/>
              <w:right w:w="45" w:type="dxa"/>
            </w:tcMar>
            <w:vAlign w:val="center"/>
          </w:tcPr>
          <w:p w14:paraId="33CD50D6" w14:textId="77777777" w:rsidR="00BB64F7" w:rsidRPr="005C3F62" w:rsidRDefault="00BB64F7" w:rsidP="00E445CA">
            <w:pPr>
              <w:spacing w:after="0" w:line="240" w:lineRule="auto"/>
              <w:rPr>
                <w:rFonts w:eastAsia="Times New Roman" w:cstheme="minorHAnsi"/>
                <w:sz w:val="20"/>
                <w:szCs w:val="20"/>
                <w:lang w:val="en-US" w:eastAsia="pt-PT"/>
              </w:rPr>
            </w:pPr>
          </w:p>
        </w:tc>
        <w:tc>
          <w:tcPr>
            <w:tcW w:w="4258" w:type="dxa"/>
            <w:vMerge/>
            <w:tcBorders>
              <w:left w:val="single" w:sz="12" w:space="0" w:color="000000"/>
              <w:right w:val="single" w:sz="6" w:space="0" w:color="000000"/>
            </w:tcBorders>
            <w:vAlign w:val="center"/>
          </w:tcPr>
          <w:p w14:paraId="42DD9DC3" w14:textId="53E5D947" w:rsidR="00BB64F7" w:rsidRPr="005C3F62" w:rsidRDefault="00BB64F7" w:rsidP="00E445CA">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AFA1216" w14:textId="644763A8"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D67FEC9" w14:textId="77777777" w:rsidR="00F85A32"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 xml:space="preserve">Digital Forensics </w:t>
            </w:r>
          </w:p>
          <w:p w14:paraId="7694C46F" w14:textId="719F7568"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&amp; Incident Management</w:t>
            </w:r>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440CC7C" w14:textId="1553D3AD" w:rsidR="00BB64F7" w:rsidRPr="009C13D8" w:rsidRDefault="00BB64F7"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Documentation, reporting and analysis of digital e-crimes using case scenarios</w:t>
            </w:r>
          </w:p>
        </w:tc>
      </w:tr>
      <w:tr w:rsidR="00AE6FBD" w:rsidRPr="005C3F62" w14:paraId="42DB6B85" w14:textId="77777777" w:rsidTr="00AE6FBD">
        <w:trPr>
          <w:trHeight w:val="285"/>
        </w:trPr>
        <w:tc>
          <w:tcPr>
            <w:tcW w:w="1283" w:type="dxa"/>
            <w:vMerge/>
            <w:tcBorders>
              <w:left w:val="single" w:sz="12" w:space="0" w:color="000000"/>
              <w:right w:val="single" w:sz="6" w:space="0" w:color="000000"/>
            </w:tcBorders>
            <w:tcMar>
              <w:top w:w="0" w:type="dxa"/>
              <w:left w:w="45" w:type="dxa"/>
              <w:bottom w:w="0" w:type="dxa"/>
              <w:right w:w="45" w:type="dxa"/>
            </w:tcMar>
            <w:vAlign w:val="center"/>
          </w:tcPr>
          <w:p w14:paraId="3A8D2589" w14:textId="77777777" w:rsidR="00BB64F7" w:rsidRPr="005C3F62" w:rsidRDefault="00BB64F7" w:rsidP="00E445CA">
            <w:pPr>
              <w:spacing w:after="0" w:line="240" w:lineRule="auto"/>
              <w:rPr>
                <w:rFonts w:eastAsia="Times New Roman" w:cstheme="minorHAnsi"/>
                <w:sz w:val="20"/>
                <w:szCs w:val="20"/>
                <w:lang w:val="en-US" w:eastAsia="pt-PT"/>
              </w:rPr>
            </w:pPr>
          </w:p>
        </w:tc>
        <w:tc>
          <w:tcPr>
            <w:tcW w:w="4258" w:type="dxa"/>
            <w:vMerge/>
            <w:tcBorders>
              <w:left w:val="single" w:sz="12" w:space="0" w:color="000000"/>
              <w:right w:val="single" w:sz="6" w:space="0" w:color="000000"/>
            </w:tcBorders>
            <w:vAlign w:val="center"/>
          </w:tcPr>
          <w:p w14:paraId="1A5076B2" w14:textId="5703742F" w:rsidR="00BB64F7" w:rsidRPr="005C3F62" w:rsidRDefault="00BB64F7" w:rsidP="00E445CA">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BE6476F" w14:textId="7E0EE531"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C4F2CB6" w14:textId="6D5CA427" w:rsidR="00BB64F7" w:rsidRPr="009C13D8" w:rsidRDefault="00BB64F7" w:rsidP="00E445CA">
            <w:pPr>
              <w:spacing w:after="0" w:line="240" w:lineRule="auto"/>
              <w:jc w:val="center"/>
              <w:rPr>
                <w:rFonts w:eastAsia="Times New Roman" w:cstheme="minorHAnsi"/>
                <w:sz w:val="20"/>
                <w:szCs w:val="20"/>
                <w:lang w:val="en-US" w:eastAsia="pt-PT"/>
              </w:rPr>
            </w:pPr>
            <w:r w:rsidRPr="005D042A">
              <w:rPr>
                <w:rFonts w:eastAsia="Times New Roman" w:cstheme="minorHAnsi"/>
                <w:sz w:val="20"/>
                <w:szCs w:val="20"/>
                <w:highlight w:val="yellow"/>
                <w:lang w:val="en-US" w:eastAsia="pt-PT"/>
              </w:rPr>
              <w:t>Fin</w:t>
            </w:r>
            <w:r w:rsidR="005D042A" w:rsidRPr="005D042A">
              <w:rPr>
                <w:rFonts w:eastAsia="Times New Roman" w:cstheme="minorHAnsi"/>
                <w:sz w:val="20"/>
                <w:szCs w:val="20"/>
                <w:highlight w:val="yellow"/>
                <w:lang w:val="en-US" w:eastAsia="pt-PT"/>
              </w:rPr>
              <w:t xml:space="preserve"> </w:t>
            </w:r>
            <w:r w:rsidRPr="005D042A">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 </w:t>
            </w:r>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4733595" w14:textId="43233F81" w:rsidR="00BB64F7" w:rsidRPr="009C13D8" w:rsidRDefault="00BB64F7"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Policy documents and to give advice on matters regarding compliance and crime from new emerging technologies</w:t>
            </w:r>
          </w:p>
        </w:tc>
      </w:tr>
      <w:tr w:rsidR="00AE6FBD" w:rsidRPr="005C3F62" w14:paraId="6604C286" w14:textId="77777777" w:rsidTr="00AE6FBD">
        <w:trPr>
          <w:trHeight w:val="285"/>
        </w:trPr>
        <w:tc>
          <w:tcPr>
            <w:tcW w:w="1283" w:type="dxa"/>
            <w:vMerge/>
            <w:tcBorders>
              <w:left w:val="single" w:sz="12" w:space="0" w:color="000000"/>
              <w:right w:val="single" w:sz="6" w:space="0" w:color="000000"/>
            </w:tcBorders>
            <w:tcMar>
              <w:top w:w="0" w:type="dxa"/>
              <w:left w:w="45" w:type="dxa"/>
              <w:bottom w:w="0" w:type="dxa"/>
              <w:right w:w="45" w:type="dxa"/>
            </w:tcMar>
            <w:vAlign w:val="center"/>
          </w:tcPr>
          <w:p w14:paraId="6708C892" w14:textId="77777777" w:rsidR="00BB64F7" w:rsidRPr="005C3F62" w:rsidRDefault="00BB64F7" w:rsidP="00E445CA">
            <w:pPr>
              <w:spacing w:after="0" w:line="240" w:lineRule="auto"/>
              <w:rPr>
                <w:rFonts w:eastAsia="Times New Roman" w:cstheme="minorHAnsi"/>
                <w:sz w:val="20"/>
                <w:szCs w:val="20"/>
                <w:lang w:val="en-US" w:eastAsia="pt-PT"/>
              </w:rPr>
            </w:pPr>
          </w:p>
        </w:tc>
        <w:tc>
          <w:tcPr>
            <w:tcW w:w="4258" w:type="dxa"/>
            <w:vMerge/>
            <w:tcBorders>
              <w:left w:val="single" w:sz="12" w:space="0" w:color="000000"/>
              <w:right w:val="single" w:sz="6" w:space="0" w:color="000000"/>
            </w:tcBorders>
            <w:vAlign w:val="center"/>
          </w:tcPr>
          <w:p w14:paraId="1C78D2B1" w14:textId="5C41E55B" w:rsidR="00BB64F7" w:rsidRPr="005C3F62" w:rsidRDefault="00BB64F7" w:rsidP="00E445CA">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2379FDF" w14:textId="6392DD0E"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AFD2A79" w14:textId="6FB56521"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 xml:space="preserve">Penetration Testing and Digital Forensic: </w:t>
            </w:r>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D530C1F" w14:textId="1CF5952E" w:rsidR="00BB64F7" w:rsidRPr="009C13D8" w:rsidRDefault="00BB64F7"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Apply relevant theoretical concepts to Identify and solve problems</w:t>
            </w:r>
          </w:p>
        </w:tc>
      </w:tr>
      <w:tr w:rsidR="00AE6FBD" w:rsidRPr="005C3F62" w14:paraId="14A423D8" w14:textId="77777777" w:rsidTr="00AE6FBD">
        <w:trPr>
          <w:trHeight w:val="285"/>
        </w:trPr>
        <w:tc>
          <w:tcPr>
            <w:tcW w:w="1283" w:type="dxa"/>
            <w:vMerge/>
            <w:tcBorders>
              <w:left w:val="single" w:sz="12" w:space="0" w:color="000000"/>
              <w:right w:val="single" w:sz="6" w:space="0" w:color="000000"/>
            </w:tcBorders>
            <w:tcMar>
              <w:top w:w="0" w:type="dxa"/>
              <w:left w:w="45" w:type="dxa"/>
              <w:bottom w:w="0" w:type="dxa"/>
              <w:right w:w="45" w:type="dxa"/>
            </w:tcMar>
            <w:vAlign w:val="center"/>
          </w:tcPr>
          <w:p w14:paraId="7CE79B68" w14:textId="77777777" w:rsidR="00BB64F7" w:rsidRPr="005C3F62" w:rsidRDefault="00BB64F7" w:rsidP="00E445CA">
            <w:pPr>
              <w:spacing w:after="0" w:line="240" w:lineRule="auto"/>
              <w:rPr>
                <w:rFonts w:eastAsia="Times New Roman" w:cstheme="minorHAnsi"/>
                <w:sz w:val="20"/>
                <w:szCs w:val="20"/>
                <w:lang w:val="en-US" w:eastAsia="pt-PT"/>
              </w:rPr>
            </w:pPr>
          </w:p>
        </w:tc>
        <w:tc>
          <w:tcPr>
            <w:tcW w:w="4258" w:type="dxa"/>
            <w:vMerge/>
            <w:tcBorders>
              <w:left w:val="single" w:sz="12" w:space="0" w:color="000000"/>
              <w:right w:val="single" w:sz="6" w:space="0" w:color="000000"/>
            </w:tcBorders>
            <w:vAlign w:val="center"/>
          </w:tcPr>
          <w:p w14:paraId="50A4D52B" w14:textId="1F759526" w:rsidR="00BB64F7" w:rsidRPr="005C3F62" w:rsidRDefault="00BB64F7" w:rsidP="00E445CA">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E92B021" w14:textId="3FB59FB1"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C7BD634" w14:textId="5757C441"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 xml:space="preserve">Network Security and Services: </w:t>
            </w:r>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5D55829" w14:textId="5D10DC9C" w:rsidR="00BB64F7" w:rsidRPr="009C13D8" w:rsidRDefault="00BB64F7"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Security threats and the available security mechanisms for combating security breaches</w:t>
            </w:r>
          </w:p>
        </w:tc>
      </w:tr>
      <w:tr w:rsidR="00AE6FBD" w:rsidRPr="005C3F62" w14:paraId="664897B6" w14:textId="77777777" w:rsidTr="00AE6FBD">
        <w:trPr>
          <w:trHeight w:val="285"/>
        </w:trPr>
        <w:tc>
          <w:tcPr>
            <w:tcW w:w="1283" w:type="dxa"/>
            <w:vMerge/>
            <w:tcBorders>
              <w:left w:val="single" w:sz="12" w:space="0" w:color="000000"/>
              <w:bottom w:val="single" w:sz="6" w:space="0" w:color="000000"/>
              <w:right w:val="single" w:sz="6" w:space="0" w:color="000000"/>
            </w:tcBorders>
            <w:tcMar>
              <w:top w:w="0" w:type="dxa"/>
              <w:left w:w="45" w:type="dxa"/>
              <w:bottom w:w="0" w:type="dxa"/>
              <w:right w:w="45" w:type="dxa"/>
            </w:tcMar>
            <w:vAlign w:val="center"/>
          </w:tcPr>
          <w:p w14:paraId="408A94A7" w14:textId="77777777" w:rsidR="00BB64F7" w:rsidRPr="005C3F62" w:rsidRDefault="00BB64F7" w:rsidP="00E445CA">
            <w:pPr>
              <w:spacing w:after="0" w:line="240" w:lineRule="auto"/>
              <w:rPr>
                <w:rFonts w:eastAsia="Times New Roman" w:cstheme="minorHAnsi"/>
                <w:sz w:val="20"/>
                <w:szCs w:val="20"/>
                <w:lang w:val="en-US" w:eastAsia="pt-PT"/>
              </w:rPr>
            </w:pPr>
          </w:p>
        </w:tc>
        <w:tc>
          <w:tcPr>
            <w:tcW w:w="4258" w:type="dxa"/>
            <w:vMerge/>
            <w:tcBorders>
              <w:left w:val="single" w:sz="12" w:space="0" w:color="000000"/>
              <w:bottom w:val="single" w:sz="6" w:space="0" w:color="000000"/>
              <w:right w:val="single" w:sz="6" w:space="0" w:color="000000"/>
            </w:tcBorders>
            <w:vAlign w:val="center"/>
          </w:tcPr>
          <w:p w14:paraId="53363D2F" w14:textId="5CAEFF72" w:rsidR="00BB64F7" w:rsidRPr="005C3F62" w:rsidRDefault="00BB64F7" w:rsidP="00E445CA">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2D62211" w14:textId="6A6C9C42"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BE5D8E4" w14:textId="30C1CFC9" w:rsidR="00BB64F7" w:rsidRPr="009C13D8" w:rsidRDefault="00BB64F7"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 xml:space="preserve">Cyber Security and Legal Regulations: </w:t>
            </w:r>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BBE8030" w14:textId="164D27D1" w:rsidR="00BB64F7" w:rsidRPr="009C13D8" w:rsidRDefault="00BB64F7"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Risk Assessment Process</w:t>
            </w:r>
          </w:p>
        </w:tc>
      </w:tr>
      <w:tr w:rsidR="00AE6FBD" w:rsidRPr="005C3F62" w14:paraId="057476DD"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6506FB7A" w14:textId="77777777" w:rsidR="00E445CA" w:rsidRPr="005C3F62" w:rsidRDefault="00E445CA" w:rsidP="00E445CA">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A3.2</w:t>
            </w:r>
          </w:p>
        </w:tc>
        <w:tc>
          <w:tcPr>
            <w:tcW w:w="425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A6637" w14:textId="77777777" w:rsidR="00E445CA" w:rsidRPr="005C3F62" w:rsidRDefault="00E445CA" w:rsidP="00E445CA">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Identify measures to reduce/mitigate risk in crisis management and recognize the difficulties inherent in their implementation (</w:t>
            </w:r>
            <w:proofErr w:type="spellStart"/>
            <w:r w:rsidRPr="005C3F62">
              <w:rPr>
                <w:rFonts w:eastAsia="Times New Roman" w:cstheme="minorHAnsi"/>
                <w:sz w:val="20"/>
                <w:szCs w:val="20"/>
                <w:lang w:val="en-US" w:eastAsia="pt-PT"/>
              </w:rPr>
              <w:t>UoA</w:t>
            </w:r>
            <w:proofErr w:type="spellEnd"/>
            <w:r w:rsidRPr="005C3F62">
              <w:rPr>
                <w:rFonts w:eastAsia="Times New Roman" w:cstheme="minorHAnsi"/>
                <w:sz w:val="20"/>
                <w:szCs w:val="20"/>
                <w:lang w:val="en-US" w:eastAsia="pt-PT"/>
              </w:rPr>
              <w:t>)</w:t>
            </w: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01F3A" w14:textId="77777777" w:rsidR="00E445CA" w:rsidRPr="005C3F62" w:rsidRDefault="00E445CA" w:rsidP="00E445CA">
            <w:pPr>
              <w:spacing w:after="0" w:line="240" w:lineRule="auto"/>
              <w:jc w:val="center"/>
              <w:rPr>
                <w:rFonts w:eastAsia="Times New Roman" w:cstheme="minorHAnsi"/>
                <w:sz w:val="20"/>
                <w:szCs w:val="20"/>
                <w:lang w:val="pt-PT" w:eastAsia="pt-PT"/>
              </w:rPr>
            </w:pPr>
            <w:proofErr w:type="spellStart"/>
            <w:r w:rsidRPr="005C3F62">
              <w:rPr>
                <w:rFonts w:eastAsia="Times New Roman" w:cstheme="minorHAnsi"/>
                <w:sz w:val="20"/>
                <w:szCs w:val="20"/>
                <w:lang w:val="pt-PT" w:eastAsia="pt-PT"/>
              </w:rPr>
              <w:t>UoA</w:t>
            </w:r>
            <w:proofErr w:type="spellEnd"/>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AC658" w14:textId="77777777" w:rsidR="00E445CA" w:rsidRPr="005C3F62" w:rsidRDefault="00E445CA" w:rsidP="00E445CA">
            <w:pPr>
              <w:spacing w:after="0" w:line="240" w:lineRule="auto"/>
              <w:jc w:val="center"/>
              <w:rPr>
                <w:rFonts w:eastAsia="Times New Roman" w:cstheme="minorHAnsi"/>
                <w:sz w:val="20"/>
                <w:szCs w:val="20"/>
                <w:lang w:val="pt-PT" w:eastAsia="pt-PT"/>
              </w:rPr>
            </w:pPr>
            <w:r w:rsidRPr="005C3F62">
              <w:rPr>
                <w:rFonts w:eastAsia="Times New Roman" w:cstheme="minorHAnsi"/>
                <w:sz w:val="20"/>
                <w:szCs w:val="20"/>
                <w:lang w:val="pt-PT" w:eastAsia="pt-PT"/>
              </w:rPr>
              <w:t xml:space="preserve">Natural </w:t>
            </w:r>
            <w:proofErr w:type="spellStart"/>
            <w:r w:rsidRPr="005C3F62">
              <w:rPr>
                <w:rFonts w:eastAsia="Times New Roman" w:cstheme="minorHAnsi"/>
                <w:sz w:val="20"/>
                <w:szCs w:val="20"/>
                <w:lang w:val="pt-PT" w:eastAsia="pt-PT"/>
              </w:rPr>
              <w:t>and</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Technological</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Risks</w:t>
            </w:r>
            <w:proofErr w:type="spellEnd"/>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0CB7E262" w14:textId="77777777" w:rsidR="00E445CA" w:rsidRPr="005C3F62" w:rsidRDefault="00E445CA"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Integrated view of natural and technological risks. Objectives of this module: strengthening of notions and principles; and acquiring a better perception of public policies in the field of risk prevention, whether in their construction or implementation. </w:t>
            </w:r>
          </w:p>
        </w:tc>
      </w:tr>
      <w:tr w:rsidR="00AE6FBD" w:rsidRPr="005C3F62" w14:paraId="5D7D3261" w14:textId="77777777" w:rsidTr="00AE6FBD">
        <w:trPr>
          <w:trHeight w:val="285"/>
        </w:trPr>
        <w:tc>
          <w:tcPr>
            <w:tcW w:w="1283" w:type="dxa"/>
            <w:tcBorders>
              <w:top w:val="single" w:sz="6" w:space="0" w:color="CCCCCC"/>
              <w:left w:val="single" w:sz="12" w:space="0" w:color="000000"/>
              <w:bottom w:val="single" w:sz="12" w:space="0" w:color="000000"/>
              <w:right w:val="single" w:sz="6" w:space="0" w:color="000000"/>
            </w:tcBorders>
            <w:shd w:val="clear" w:color="auto" w:fill="auto"/>
            <w:tcMar>
              <w:top w:w="0" w:type="dxa"/>
              <w:left w:w="45" w:type="dxa"/>
              <w:bottom w:w="0" w:type="dxa"/>
              <w:right w:w="45" w:type="dxa"/>
            </w:tcMar>
            <w:vAlign w:val="center"/>
            <w:hideMark/>
          </w:tcPr>
          <w:p w14:paraId="6000A4AB" w14:textId="77777777" w:rsidR="00E445CA" w:rsidRPr="005C3F62" w:rsidRDefault="00E445CA" w:rsidP="00E445CA">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A3.3</w:t>
            </w:r>
          </w:p>
        </w:tc>
        <w:tc>
          <w:tcPr>
            <w:tcW w:w="4258"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13BA30A8" w14:textId="77777777" w:rsidR="00E445CA" w:rsidRPr="005C3F62" w:rsidRDefault="00E445CA" w:rsidP="00E445CA">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Understand the range of responsibilities and interdependencies associated with crisis/emergency management (MUHEC)</w:t>
            </w:r>
          </w:p>
        </w:tc>
        <w:tc>
          <w:tcPr>
            <w:tcW w:w="1728"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68E94C29" w14:textId="0895DF74" w:rsidR="00E445CA" w:rsidRPr="009C13D8" w:rsidRDefault="0052438F" w:rsidP="00E445CA">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591BA466" w14:textId="5DFA48DA"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3521" w:type="dxa"/>
            <w:tcBorders>
              <w:top w:val="single" w:sz="6" w:space="0" w:color="CCCCCC"/>
              <w:left w:val="single" w:sz="6" w:space="0" w:color="CCCCCC"/>
              <w:bottom w:val="single" w:sz="12" w:space="0" w:color="000000"/>
              <w:right w:val="single" w:sz="12" w:space="0" w:color="000000"/>
            </w:tcBorders>
            <w:shd w:val="clear" w:color="auto" w:fill="auto"/>
            <w:tcMar>
              <w:top w:w="0" w:type="dxa"/>
              <w:left w:w="45" w:type="dxa"/>
              <w:bottom w:w="0" w:type="dxa"/>
              <w:right w:w="45" w:type="dxa"/>
            </w:tcMar>
            <w:vAlign w:val="center"/>
            <w:hideMark/>
          </w:tcPr>
          <w:p w14:paraId="147EBF4A" w14:textId="17BCC8C0" w:rsidR="00E445CA" w:rsidRPr="009C13D8" w:rsidRDefault="00C6596C" w:rsidP="00E445CA">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Incidence handling</w:t>
            </w:r>
          </w:p>
        </w:tc>
      </w:tr>
      <w:tr w:rsidR="00E445CA" w:rsidRPr="005C3F62" w14:paraId="27ABCCC9" w14:textId="77777777" w:rsidTr="00AE6FBD">
        <w:trPr>
          <w:trHeight w:val="764"/>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27028B6E" w14:textId="77777777" w:rsidR="00E445CA" w:rsidRPr="005C3F62" w:rsidRDefault="00E445CA" w:rsidP="00E445CA">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B - DEMONSTRATE AN EXHAUSTIVE MANAGERIAL COMPETENCE, LEADERSHIP AND PROBLEM-SOLVING SKILLS FOR THE COORDINATION OF THE COMPONENTS AND OPERATIONAL STRUCTURES OF CIVIL DEFENCE (*), CIVIL PROTECTION AND PUBLIC HEALTH BODIES ACCORDING TO THE EVENT SCENARIO (FIREFIGHTERS, LAW ENFORCEMENT AND MILITARY, HEALTH CARE AND CIVIL PROTECTION VOLUNTEERS)</w:t>
            </w:r>
          </w:p>
        </w:tc>
      </w:tr>
      <w:tr w:rsidR="00E445CA" w:rsidRPr="005C3F62" w14:paraId="065EB889"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04DBFBFC" w14:textId="77777777" w:rsidR="00E445CA" w:rsidRPr="005C3F62" w:rsidRDefault="00E445CA" w:rsidP="00E445CA">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B1. “THREAT ASSESSMENT” AND “RISK ANALYSIS AND ASSESSMENT” IN “CRISIS EVENT MANAGEMENT”</w:t>
            </w:r>
          </w:p>
        </w:tc>
      </w:tr>
      <w:tr w:rsidR="00AE6FBD" w:rsidRPr="005C3F62" w14:paraId="7C1984FB" w14:textId="77777777" w:rsidTr="00AE6FBD">
        <w:trPr>
          <w:trHeight w:val="285"/>
        </w:trPr>
        <w:tc>
          <w:tcPr>
            <w:tcW w:w="1283"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hideMark/>
          </w:tcPr>
          <w:p w14:paraId="7ADA05E8" w14:textId="77777777" w:rsidR="0052438F" w:rsidRPr="005C3F62" w:rsidRDefault="0052438F" w:rsidP="0052438F">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B1.1</w:t>
            </w:r>
          </w:p>
        </w:tc>
        <w:tc>
          <w:tcPr>
            <w:tcW w:w="4258"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19218095" w14:textId="77777777" w:rsidR="0052438F" w:rsidRPr="005C3F62" w:rsidRDefault="0052438F" w:rsidP="0052438F">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Identify and select the suitable tools (such as digital tools and non-digital tools) in crisis event management (</w:t>
            </w:r>
            <w:proofErr w:type="spellStart"/>
            <w:r w:rsidRPr="005C3F62">
              <w:rPr>
                <w:rFonts w:eastAsia="Times New Roman" w:cstheme="minorHAnsi"/>
                <w:sz w:val="20"/>
                <w:szCs w:val="20"/>
                <w:lang w:val="en-US" w:eastAsia="pt-PT"/>
              </w:rPr>
              <w:t>UdG</w:t>
            </w:r>
            <w:proofErr w:type="spellEnd"/>
            <w:r w:rsidRPr="005C3F62">
              <w:rPr>
                <w:rFonts w:eastAsia="Times New Roman" w:cstheme="minorHAnsi"/>
                <w:sz w:val="20"/>
                <w:szCs w:val="20"/>
                <w:lang w:val="en-US" w:eastAsia="pt-PT"/>
              </w:rPr>
              <w:t>)</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54E8BCD" w14:textId="67F17515"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1560FBE" w14:textId="4C52611C"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7DA69E72" w14:textId="41B6702D" w:rsidR="0052438F"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Cryptocurrency / blockchain visual</w:t>
            </w:r>
            <w:r w:rsidRPr="005D042A">
              <w:rPr>
                <w:rFonts w:eastAsia="Times New Roman" w:cstheme="minorHAnsi"/>
                <w:color w:val="FF0000"/>
                <w:sz w:val="20"/>
                <w:szCs w:val="20"/>
                <w:highlight w:val="yellow"/>
                <w:lang w:val="en-US" w:eastAsia="pt-PT"/>
              </w:rPr>
              <w:t>i</w:t>
            </w:r>
            <w:r w:rsidR="005D042A" w:rsidRPr="005D042A">
              <w:rPr>
                <w:rFonts w:eastAsia="Times New Roman" w:cstheme="minorHAnsi"/>
                <w:color w:val="FF0000"/>
                <w:sz w:val="20"/>
                <w:szCs w:val="20"/>
                <w:highlight w:val="yellow"/>
                <w:lang w:val="en-US" w:eastAsia="pt-PT"/>
              </w:rPr>
              <w:t>z</w:t>
            </w:r>
            <w:r w:rsidRPr="009C13D8">
              <w:rPr>
                <w:rFonts w:eastAsia="Times New Roman" w:cstheme="minorHAnsi"/>
                <w:sz w:val="20"/>
                <w:szCs w:val="20"/>
                <w:lang w:val="en-US" w:eastAsia="pt-PT"/>
              </w:rPr>
              <w:t>ation and analytics</w:t>
            </w:r>
          </w:p>
        </w:tc>
      </w:tr>
      <w:tr w:rsidR="00AE6FBD" w:rsidRPr="005C3F62" w14:paraId="40DF75AF"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2D328277" w14:textId="77777777" w:rsidR="0052438F" w:rsidRPr="0052438F" w:rsidRDefault="0052438F"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5C3D12C" w14:textId="77777777" w:rsidR="0052438F" w:rsidRPr="005C3F62" w:rsidRDefault="0052438F" w:rsidP="0052438F">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43C3277" w14:textId="2A665F6A"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468E2E2" w14:textId="2D13596B"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56D4E845" w14:textId="2ADCF3EB" w:rsidR="0052438F"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Appropriate tools to carry out digital forensics search and seizure independently and as part of a team</w:t>
            </w:r>
          </w:p>
        </w:tc>
      </w:tr>
      <w:tr w:rsidR="00AE6FBD" w:rsidRPr="005C3F62" w14:paraId="14CC7F15"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4E9FFD6" w14:textId="77777777" w:rsidR="0052438F" w:rsidRPr="0052438F" w:rsidRDefault="0052438F"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008AD3A" w14:textId="77777777" w:rsidR="0052438F" w:rsidRPr="005C3F62" w:rsidRDefault="0052438F" w:rsidP="0052438F">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7EA66E7" w14:textId="34672F50"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67AAE24" w14:textId="161253B9" w:rsidR="0052438F" w:rsidRPr="009C13D8" w:rsidRDefault="0052438F" w:rsidP="0052438F">
            <w:pPr>
              <w:spacing w:after="0" w:line="240" w:lineRule="auto"/>
              <w:jc w:val="center"/>
              <w:rPr>
                <w:rFonts w:eastAsia="Times New Roman" w:cstheme="minorHAnsi"/>
                <w:sz w:val="20"/>
                <w:szCs w:val="20"/>
                <w:lang w:val="en-US" w:eastAsia="pt-PT"/>
              </w:rPr>
            </w:pPr>
            <w:r w:rsidRPr="005D042A">
              <w:rPr>
                <w:rFonts w:eastAsia="Times New Roman" w:cstheme="minorHAnsi"/>
                <w:sz w:val="20"/>
                <w:szCs w:val="20"/>
                <w:highlight w:val="yellow"/>
                <w:lang w:val="en-US" w:eastAsia="pt-PT"/>
              </w:rPr>
              <w:t>Fin</w:t>
            </w:r>
            <w:r w:rsidR="005D042A" w:rsidRPr="005D042A">
              <w:rPr>
                <w:rFonts w:eastAsia="Times New Roman" w:cstheme="minorHAnsi"/>
                <w:sz w:val="20"/>
                <w:szCs w:val="20"/>
                <w:highlight w:val="yellow"/>
                <w:lang w:val="en-US" w:eastAsia="pt-PT"/>
              </w:rPr>
              <w:t xml:space="preserve"> </w:t>
            </w:r>
            <w:r w:rsidRPr="005D042A">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5B778F97" w14:textId="4BB33B5B" w:rsidR="0052438F"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New technologies for vulnerability to financial crime and develop prevention strategies</w:t>
            </w:r>
          </w:p>
        </w:tc>
      </w:tr>
      <w:tr w:rsidR="00AE6FBD" w:rsidRPr="005C3F62" w14:paraId="3A240E6F"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60C8B4A7" w14:textId="77777777" w:rsidR="0052438F" w:rsidRPr="0052438F" w:rsidRDefault="0052438F"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EC7627B" w14:textId="77777777" w:rsidR="0052438F" w:rsidRPr="005C3F62" w:rsidRDefault="0052438F" w:rsidP="0052438F">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219CD2C" w14:textId="758EE6AD"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2E0C537" w14:textId="7D8CBA9B"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 xml:space="preserve">Open-Source Intelligence Techniques </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03FA7340" w14:textId="2BFBFFB0" w:rsidR="0052438F"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Open-source data gathering intelligence techniques and collection methodologies</w:t>
            </w:r>
          </w:p>
        </w:tc>
      </w:tr>
      <w:tr w:rsidR="00AE6FBD" w:rsidRPr="005C3F62" w14:paraId="6DFEE773"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4517455" w14:textId="77777777" w:rsidR="0052438F" w:rsidRPr="0052438F" w:rsidRDefault="0052438F"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3E8CB0D" w14:textId="77777777" w:rsidR="0052438F" w:rsidRPr="005C3F62" w:rsidRDefault="0052438F" w:rsidP="0052438F">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4C29A66" w14:textId="06347A28"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8AA0B73" w14:textId="1D311E67"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E863729" w14:textId="23CA6060" w:rsidR="0052438F"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Attack tools, application usage and development, including writing exploits and payloads</w:t>
            </w:r>
          </w:p>
        </w:tc>
      </w:tr>
      <w:tr w:rsidR="00AE6FBD" w:rsidRPr="005C3F62" w14:paraId="618B98A2"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0FF84BF" w14:textId="77777777" w:rsidR="0052438F" w:rsidRPr="0052438F" w:rsidRDefault="0052438F"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5948AC0" w14:textId="77777777" w:rsidR="0052438F" w:rsidRPr="005C3F62" w:rsidRDefault="0052438F" w:rsidP="0052438F">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E9BA8DC" w14:textId="263EF506"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4A9FA35" w14:textId="7FFB5A0C"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7F08783" w14:textId="4CE38973" w:rsidR="0052438F" w:rsidRPr="009C13D8" w:rsidRDefault="00C6596C"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Authentication and </w:t>
            </w:r>
            <w:proofErr w:type="spellStart"/>
            <w:r w:rsidRPr="009C13D8">
              <w:rPr>
                <w:rFonts w:eastAsia="Times New Roman" w:cstheme="minorHAnsi"/>
                <w:sz w:val="20"/>
                <w:szCs w:val="20"/>
                <w:lang w:val="en-US" w:eastAsia="pt-PT"/>
              </w:rPr>
              <w:t>authorisation</w:t>
            </w:r>
            <w:proofErr w:type="spellEnd"/>
            <w:r w:rsidRPr="009C13D8">
              <w:rPr>
                <w:rFonts w:eastAsia="Times New Roman" w:cstheme="minorHAnsi"/>
                <w:sz w:val="20"/>
                <w:szCs w:val="20"/>
                <w:lang w:val="en-US" w:eastAsia="pt-PT"/>
              </w:rPr>
              <w:t>, intrusion detection and information security techniques</w:t>
            </w:r>
          </w:p>
        </w:tc>
      </w:tr>
      <w:tr w:rsidR="00AE6FBD" w:rsidRPr="005C3F62" w14:paraId="1E98C1CC" w14:textId="77777777" w:rsidTr="00AE6FBD">
        <w:trPr>
          <w:trHeight w:val="285"/>
        </w:trPr>
        <w:tc>
          <w:tcPr>
            <w:tcW w:w="1283"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71F54D9D" w14:textId="77777777" w:rsidR="0052438F" w:rsidRPr="0052438F" w:rsidRDefault="0052438F"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AAF6303" w14:textId="77777777" w:rsidR="0052438F" w:rsidRPr="005C3F62" w:rsidRDefault="0052438F" w:rsidP="0052438F">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5766858" w14:textId="584AAC43"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A8DD449" w14:textId="611A8CBF"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E159F9A" w14:textId="2E638D99" w:rsidR="0052438F" w:rsidRPr="009C13D8" w:rsidRDefault="00C6596C" w:rsidP="0052438F">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Disaster recovery planning</w:t>
            </w:r>
          </w:p>
        </w:tc>
      </w:tr>
      <w:tr w:rsidR="00AE6FBD" w:rsidRPr="005C3F62" w14:paraId="42E575A1"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A0F7DE7" w14:textId="77777777" w:rsidR="0052438F" w:rsidRPr="005C3F62" w:rsidRDefault="0052438F" w:rsidP="0052438F">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B1.2</w:t>
            </w:r>
          </w:p>
        </w:tc>
        <w:tc>
          <w:tcPr>
            <w:tcW w:w="425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5DF656" w14:textId="77777777" w:rsidR="0052438F" w:rsidRPr="005C3F62" w:rsidRDefault="0052438F" w:rsidP="0052438F">
            <w:pPr>
              <w:spacing w:after="0" w:line="240" w:lineRule="auto"/>
              <w:rPr>
                <w:rFonts w:eastAsia="Times New Roman" w:cstheme="minorHAnsi"/>
                <w:sz w:val="20"/>
                <w:szCs w:val="20"/>
                <w:lang w:val="en-US" w:eastAsia="pt-PT"/>
              </w:rPr>
            </w:pPr>
            <w:r w:rsidRPr="005C3F62">
              <w:rPr>
                <w:rFonts w:eastAsia="Times New Roman" w:cstheme="minorHAnsi"/>
                <w:color w:val="000000"/>
                <w:sz w:val="20"/>
                <w:szCs w:val="20"/>
                <w:lang w:val="en-US" w:eastAsia="pt-PT"/>
              </w:rPr>
              <w:t>Recogni</w:t>
            </w:r>
            <w:r>
              <w:rPr>
                <w:rFonts w:eastAsia="Times New Roman" w:cstheme="minorHAnsi"/>
                <w:color w:val="000000"/>
                <w:sz w:val="20"/>
                <w:szCs w:val="20"/>
                <w:lang w:val="en-US" w:eastAsia="pt-PT"/>
              </w:rPr>
              <w:t>z</w:t>
            </w:r>
            <w:r w:rsidRPr="005C3F62">
              <w:rPr>
                <w:rFonts w:eastAsia="Times New Roman" w:cstheme="minorHAnsi"/>
                <w:color w:val="000000"/>
                <w:sz w:val="20"/>
                <w:szCs w:val="20"/>
                <w:lang w:val="en-US" w:eastAsia="pt-PT"/>
              </w:rPr>
              <w:t>e the importance of timely and competent</w:t>
            </w:r>
            <w:r w:rsidRPr="005C3F62">
              <w:rPr>
                <w:rFonts w:eastAsia="Times New Roman" w:cstheme="minorHAnsi"/>
                <w:b/>
                <w:bCs/>
                <w:color w:val="000000"/>
                <w:sz w:val="20"/>
                <w:szCs w:val="20"/>
                <w:lang w:val="en-US" w:eastAsia="pt-PT"/>
              </w:rPr>
              <w:t xml:space="preserve"> </w:t>
            </w:r>
            <w:r w:rsidRPr="005C3F62">
              <w:rPr>
                <w:rFonts w:eastAsia="Times New Roman" w:cstheme="minorHAnsi"/>
                <w:color w:val="000000"/>
                <w:sz w:val="20"/>
                <w:szCs w:val="20"/>
                <w:lang w:val="en-US" w:eastAsia="pt-PT"/>
              </w:rPr>
              <w:t>information to the citizens (</w:t>
            </w:r>
            <w:proofErr w:type="spellStart"/>
            <w:r w:rsidRPr="005C3F62">
              <w:rPr>
                <w:rFonts w:eastAsia="Times New Roman" w:cstheme="minorHAnsi"/>
                <w:color w:val="000000"/>
                <w:sz w:val="20"/>
                <w:szCs w:val="20"/>
                <w:lang w:val="en-US" w:eastAsia="pt-PT"/>
              </w:rPr>
              <w:t>UoA</w:t>
            </w:r>
            <w:proofErr w:type="spellEnd"/>
            <w:r w:rsidRPr="005C3F62">
              <w:rPr>
                <w:rFonts w:eastAsia="Times New Roman" w:cstheme="minorHAnsi"/>
                <w:color w:val="000000"/>
                <w:sz w:val="20"/>
                <w:szCs w:val="20"/>
                <w:lang w:val="en-US" w:eastAsia="pt-PT"/>
              </w:rPr>
              <w:t>)</w:t>
            </w: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C01EFB" w14:textId="77777777" w:rsidR="0052438F" w:rsidRPr="005C3F62" w:rsidRDefault="0052438F" w:rsidP="0052438F">
            <w:pPr>
              <w:spacing w:after="0" w:line="240" w:lineRule="auto"/>
              <w:jc w:val="center"/>
              <w:rPr>
                <w:rFonts w:eastAsia="Times New Roman" w:cstheme="minorHAnsi"/>
                <w:sz w:val="20"/>
                <w:szCs w:val="20"/>
                <w:lang w:val="pt-PT" w:eastAsia="pt-PT"/>
              </w:rPr>
            </w:pPr>
            <w:proofErr w:type="spellStart"/>
            <w:r w:rsidRPr="005C3F62">
              <w:rPr>
                <w:rFonts w:eastAsia="Times New Roman" w:cstheme="minorHAnsi"/>
                <w:sz w:val="20"/>
                <w:szCs w:val="20"/>
                <w:lang w:val="pt-PT" w:eastAsia="pt-PT"/>
              </w:rPr>
              <w:t>UoA</w:t>
            </w:r>
            <w:proofErr w:type="spellEnd"/>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13F93" w14:textId="77777777" w:rsidR="0052438F" w:rsidRPr="005C3F62" w:rsidRDefault="0052438F" w:rsidP="0052438F">
            <w:pPr>
              <w:spacing w:after="0" w:line="240" w:lineRule="auto"/>
              <w:jc w:val="center"/>
              <w:rPr>
                <w:rFonts w:eastAsia="Times New Roman" w:cstheme="minorHAnsi"/>
                <w:sz w:val="20"/>
                <w:szCs w:val="20"/>
                <w:lang w:val="pt-PT" w:eastAsia="pt-PT"/>
              </w:rPr>
            </w:pPr>
            <w:proofErr w:type="spellStart"/>
            <w:r w:rsidRPr="005C3F62">
              <w:rPr>
                <w:rFonts w:eastAsia="Times New Roman" w:cstheme="minorHAnsi"/>
                <w:sz w:val="20"/>
                <w:szCs w:val="20"/>
                <w:lang w:val="pt-PT" w:eastAsia="pt-PT"/>
              </w:rPr>
              <w:t>Monitoring</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and</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Warning</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Systems</w:t>
            </w:r>
            <w:proofErr w:type="spellEnd"/>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6A0D3AD" w14:textId="77777777" w:rsidR="0052438F" w:rsidRPr="005C3F62" w:rsidRDefault="0052438F"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Monitoring and Early Warning Systems are essential for the mitigation of hazards. The module addresses the implementation of a warning system according to the type of hazards to be monitored and the necessary resources for that purpose. It also explains how the information is generated, transformed into warning messages, and disseminated using resources to the various communication systems</w:t>
            </w:r>
          </w:p>
        </w:tc>
      </w:tr>
      <w:tr w:rsidR="0052438F" w:rsidRPr="005C3F62" w14:paraId="2D6A7479"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77DE7CE6" w14:textId="77777777" w:rsidR="0052438F" w:rsidRPr="005C3F62" w:rsidRDefault="0052438F" w:rsidP="0052438F">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B2. MONITORING AND WARNING SYSTEMS IN CRISIS EMERGENCY SCENARIO</w:t>
            </w:r>
          </w:p>
        </w:tc>
      </w:tr>
      <w:tr w:rsidR="00AE6FBD" w:rsidRPr="005C3F62" w14:paraId="65EEA996"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03159B" w14:textId="77777777" w:rsidR="0052438F" w:rsidRPr="005C3F62" w:rsidRDefault="0052438F" w:rsidP="0052438F">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B2.1</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960B85E" w14:textId="77777777" w:rsidR="0052438F" w:rsidRPr="005C3F62" w:rsidRDefault="0052438F" w:rsidP="005553E1">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Recognize the importance of the role played by “monitoring systems”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E8DDEEA" w14:textId="5488F89B"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3AD9F02" w14:textId="4124843F" w:rsidR="0052438F" w:rsidRPr="009C13D8" w:rsidRDefault="0052438F" w:rsidP="005553E1">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46B9EE10" w14:textId="4C0B55F1" w:rsidR="0052438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Flood </w:t>
            </w:r>
            <w:proofErr w:type="spellStart"/>
            <w:r w:rsidRPr="009C13D8">
              <w:rPr>
                <w:rFonts w:eastAsia="Times New Roman" w:cstheme="minorHAnsi"/>
                <w:sz w:val="20"/>
                <w:szCs w:val="20"/>
                <w:lang w:val="en-US" w:eastAsia="pt-PT"/>
              </w:rPr>
              <w:t>defence</w:t>
            </w:r>
            <w:proofErr w:type="spellEnd"/>
            <w:r w:rsidRPr="009C13D8">
              <w:rPr>
                <w:rFonts w:eastAsia="Times New Roman" w:cstheme="minorHAnsi"/>
                <w:sz w:val="20"/>
                <w:szCs w:val="20"/>
                <w:lang w:val="en-US" w:eastAsia="pt-PT"/>
              </w:rPr>
              <w:t xml:space="preserve"> approach, monitoring for maintenance UK</w:t>
            </w:r>
          </w:p>
        </w:tc>
      </w:tr>
      <w:tr w:rsidR="00AE6FBD" w:rsidRPr="005C3F62" w14:paraId="1F709CB0"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FECCE2A" w14:textId="77777777" w:rsidR="0052438F" w:rsidRPr="005C3F62" w:rsidRDefault="0052438F" w:rsidP="0052438F">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B2.2</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AADDF9A" w14:textId="3E68A6CF" w:rsidR="0052438F" w:rsidRPr="005C3F62" w:rsidRDefault="0052438F" w:rsidP="005553E1">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Know the involvement of governance organ</w:t>
            </w:r>
            <w:r w:rsidRPr="005D042A">
              <w:rPr>
                <w:rFonts w:eastAsia="Times New Roman" w:cstheme="minorHAnsi"/>
                <w:color w:val="FF0000"/>
                <w:sz w:val="20"/>
                <w:szCs w:val="20"/>
                <w:highlight w:val="yellow"/>
                <w:lang w:val="en-US" w:eastAsia="pt-PT"/>
              </w:rPr>
              <w:t>i</w:t>
            </w:r>
            <w:r w:rsidR="005D042A" w:rsidRPr="005D042A">
              <w:rPr>
                <w:rFonts w:eastAsia="Times New Roman" w:cstheme="minorHAnsi"/>
                <w:color w:val="FF0000"/>
                <w:sz w:val="20"/>
                <w:szCs w:val="20"/>
                <w:highlight w:val="yellow"/>
                <w:lang w:val="en-US" w:eastAsia="pt-PT"/>
              </w:rPr>
              <w:t>z</w:t>
            </w:r>
            <w:r w:rsidRPr="005C3F62">
              <w:rPr>
                <w:rFonts w:eastAsia="Times New Roman" w:cstheme="minorHAnsi"/>
                <w:sz w:val="20"/>
                <w:szCs w:val="20"/>
                <w:lang w:val="en-US" w:eastAsia="pt-PT"/>
              </w:rPr>
              <w:t>ations in monitoring and early warning system</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B67CF37" w14:textId="1286E79E" w:rsidR="0052438F" w:rsidRPr="009C13D8" w:rsidRDefault="0052438F" w:rsidP="0052438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855AA1" w14:textId="2FFBDB08" w:rsidR="0052438F" w:rsidRPr="009C13D8" w:rsidRDefault="0052438F" w:rsidP="005553E1">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Risk Management Principles (no module code)</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EF2B0AC" w14:textId="6D77B515" w:rsidR="0052438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Introducing flood warning and emergency response</w:t>
            </w:r>
          </w:p>
        </w:tc>
      </w:tr>
      <w:tr w:rsidR="0052438F" w:rsidRPr="005C3F62" w14:paraId="00126501"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3E37DC7C" w14:textId="77777777" w:rsidR="0052438F" w:rsidRPr="005C3F62" w:rsidRDefault="0052438F" w:rsidP="0052438F">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B3. THE APPLICATION PROCESS OF THE CRISIS/EMERGENCY MANAGEMENT PLANNING</w:t>
            </w:r>
          </w:p>
        </w:tc>
      </w:tr>
      <w:tr w:rsidR="00AE6FBD" w:rsidRPr="005C3F62" w14:paraId="7397B22A" w14:textId="77777777" w:rsidTr="00AE6FBD">
        <w:trPr>
          <w:trHeight w:val="285"/>
        </w:trPr>
        <w:tc>
          <w:tcPr>
            <w:tcW w:w="1283"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hideMark/>
          </w:tcPr>
          <w:p w14:paraId="5CB996AD" w14:textId="77777777" w:rsidR="002A14FE" w:rsidRPr="005C3F62" w:rsidRDefault="002A14FE" w:rsidP="0052438F">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B3.1</w:t>
            </w:r>
          </w:p>
        </w:tc>
        <w:tc>
          <w:tcPr>
            <w:tcW w:w="4258"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56D65758" w14:textId="77777777" w:rsidR="002A14FE" w:rsidRPr="005C3F62" w:rsidRDefault="002A14FE" w:rsidP="00F85A32">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Capacity to identify risk levels and to describe and cope with the scenario in terms of crisis/emergency management and multifunctional actions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7E1B30B" w14:textId="61306D57"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89E924D" w14:textId="69625046"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665F5DA0" w14:textId="18B77AFE"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Techniques to identify suspects</w:t>
            </w:r>
          </w:p>
        </w:tc>
      </w:tr>
      <w:tr w:rsidR="00AE6FBD" w:rsidRPr="005C3F62" w14:paraId="399F27E4"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3FE8A108" w14:textId="77777777" w:rsidR="002A14FE" w:rsidRPr="0052438F" w:rsidRDefault="002A14FE"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A768EB1"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14CFB2A" w14:textId="32421EB6"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14C2C16" w14:textId="303DDA80"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24419D0" w14:textId="627820B0"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Forensic environment requirements</w:t>
            </w:r>
          </w:p>
        </w:tc>
      </w:tr>
      <w:tr w:rsidR="00AE6FBD" w:rsidRPr="005C3F62" w14:paraId="7D7C8B9A"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41956DA3" w14:textId="77777777" w:rsidR="002A14FE" w:rsidRPr="0052438F" w:rsidRDefault="002A14FE"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C9BEE5E"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514520F" w14:textId="260F2E62"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79CCEFC" w14:textId="4FD41A88"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F</w:t>
            </w:r>
            <w:r w:rsidRPr="005D042A">
              <w:rPr>
                <w:rFonts w:eastAsia="Times New Roman" w:cstheme="minorHAnsi"/>
                <w:sz w:val="20"/>
                <w:szCs w:val="20"/>
                <w:highlight w:val="yellow"/>
                <w:lang w:val="en-US" w:eastAsia="pt-PT"/>
              </w:rPr>
              <w:t>in</w:t>
            </w:r>
            <w:r w:rsidR="005D042A" w:rsidRPr="005D042A">
              <w:rPr>
                <w:rFonts w:eastAsia="Times New Roman" w:cstheme="minorHAnsi"/>
                <w:sz w:val="20"/>
                <w:szCs w:val="20"/>
                <w:highlight w:val="yellow"/>
                <w:lang w:val="en-US" w:eastAsia="pt-PT"/>
              </w:rPr>
              <w:t xml:space="preserve"> </w:t>
            </w:r>
            <w:r w:rsidRPr="005D042A">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5BD6299" w14:textId="22169B21"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Financial crime concepts and types of crime</w:t>
            </w:r>
          </w:p>
        </w:tc>
      </w:tr>
      <w:tr w:rsidR="00AE6FBD" w:rsidRPr="005C3F62" w14:paraId="09673F4D"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3050AB04" w14:textId="77777777" w:rsidR="002A14FE" w:rsidRPr="0052438F" w:rsidRDefault="002A14FE" w:rsidP="0052438F">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1BD772C"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C9187BB" w14:textId="70562640"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6110C56" w14:textId="35C4CE26"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071345BE" w14:textId="7C0EA901"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Various techniques for advanced searching and data gathering methods</w:t>
            </w:r>
          </w:p>
        </w:tc>
      </w:tr>
      <w:tr w:rsidR="00AE6FBD" w:rsidRPr="005C3F62" w14:paraId="76520D73" w14:textId="77777777" w:rsidTr="00AE6FBD">
        <w:trPr>
          <w:trHeight w:val="470"/>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58F42611" w14:textId="77777777" w:rsidR="002A14FE" w:rsidRPr="0052438F"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96543C0"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CE4F3F8" w14:textId="5353D81F"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670350D" w14:textId="129103DF"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9B02A42" w14:textId="3A1FA58B"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Evaluate research and different types of information &amp; evidence arguments critically</w:t>
            </w:r>
          </w:p>
        </w:tc>
      </w:tr>
      <w:tr w:rsidR="00AE6FBD" w:rsidRPr="005C3F62" w14:paraId="1316E84B"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109CBE3" w14:textId="77777777" w:rsidR="002A14FE" w:rsidRPr="0052438F"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FDFAB3E"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2B93307" w14:textId="048132E6"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5E774A6" w14:textId="1380FF2B"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4B72EDBA" w14:textId="4E292127"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Technical security systems</w:t>
            </w:r>
          </w:p>
        </w:tc>
      </w:tr>
      <w:tr w:rsidR="00AE6FBD" w:rsidRPr="005C3F62" w14:paraId="65CDCBB1" w14:textId="77777777" w:rsidTr="00AE6FBD">
        <w:trPr>
          <w:trHeight w:val="285"/>
        </w:trPr>
        <w:tc>
          <w:tcPr>
            <w:tcW w:w="1283"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70DA320D" w14:textId="77777777" w:rsidR="002A14FE" w:rsidRPr="0052438F"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DBF0E63"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597DAF0" w14:textId="2B0D78BD"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DB6DD1D" w14:textId="12F662F3"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B4D76A7" w14:textId="65AA522B"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Prepare and test plans for contingencies and disasters</w:t>
            </w:r>
          </w:p>
        </w:tc>
      </w:tr>
      <w:tr w:rsidR="00AE6FBD" w:rsidRPr="005C3F62" w14:paraId="1C0E4F73" w14:textId="77777777" w:rsidTr="00AE6FBD">
        <w:trPr>
          <w:trHeight w:val="285"/>
        </w:trPr>
        <w:tc>
          <w:tcPr>
            <w:tcW w:w="1283"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hideMark/>
          </w:tcPr>
          <w:p w14:paraId="1D9AFCCE" w14:textId="77777777" w:rsidR="002A14FE" w:rsidRPr="005C3F62" w:rsidRDefault="002A14FE"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B3.2</w:t>
            </w:r>
          </w:p>
        </w:tc>
        <w:tc>
          <w:tcPr>
            <w:tcW w:w="4258"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5DE134F0" w14:textId="77777777" w:rsidR="002A14FE" w:rsidRPr="005C3F62" w:rsidRDefault="002A14FE" w:rsidP="00F85A32">
            <w:pPr>
              <w:spacing w:after="0" w:line="240" w:lineRule="auto"/>
              <w:jc w:val="both"/>
              <w:rPr>
                <w:rFonts w:eastAsia="Times New Roman" w:cstheme="minorHAnsi"/>
                <w:sz w:val="20"/>
                <w:szCs w:val="20"/>
                <w:lang w:val="en-US" w:eastAsia="pt-PT"/>
              </w:rPr>
            </w:pPr>
            <w:r w:rsidRPr="005C3F62">
              <w:rPr>
                <w:rFonts w:eastAsia="Times New Roman" w:cstheme="minorHAnsi"/>
                <w:color w:val="000000"/>
                <w:sz w:val="20"/>
                <w:szCs w:val="20"/>
                <w:lang w:val="en-US" w:eastAsia="pt-PT"/>
              </w:rPr>
              <w:t>Evaluate the technical</w:t>
            </w:r>
            <w:r w:rsidRPr="005C3F62">
              <w:rPr>
                <w:rFonts w:eastAsia="Times New Roman" w:cstheme="minorHAnsi"/>
                <w:b/>
                <w:bCs/>
                <w:color w:val="000000"/>
                <w:sz w:val="20"/>
                <w:szCs w:val="20"/>
                <w:lang w:val="en-US" w:eastAsia="pt-PT"/>
              </w:rPr>
              <w:t xml:space="preserve"> </w:t>
            </w:r>
            <w:r w:rsidRPr="005C3F62">
              <w:rPr>
                <w:rFonts w:eastAsia="Times New Roman" w:cstheme="minorHAnsi"/>
                <w:color w:val="000000"/>
                <w:sz w:val="20"/>
                <w:szCs w:val="20"/>
                <w:lang w:val="en-US" w:eastAsia="pt-PT"/>
              </w:rPr>
              <w:t xml:space="preserve">skills and identify the missing ones for a suitable crisis management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3B8CDAE" w14:textId="7AF38A81"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3B754AC" w14:textId="170AAA40" w:rsidR="002A14FE" w:rsidRPr="009C13D8" w:rsidRDefault="002A14FE" w:rsidP="00F85A32">
            <w:pPr>
              <w:spacing w:after="0" w:line="240" w:lineRule="auto"/>
              <w:jc w:val="both"/>
              <w:rPr>
                <w:rFonts w:eastAsia="Times New Roman" w:cstheme="minorHAnsi"/>
                <w:sz w:val="20"/>
                <w:szCs w:val="20"/>
                <w:lang w:val="en-US" w:eastAsia="pt-PT"/>
              </w:rPr>
            </w:pPr>
            <w:r w:rsidRPr="005D042A">
              <w:rPr>
                <w:rFonts w:eastAsia="Times New Roman" w:cstheme="minorHAnsi"/>
                <w:sz w:val="20"/>
                <w:szCs w:val="20"/>
                <w:highlight w:val="yellow"/>
                <w:lang w:val="en-US" w:eastAsia="pt-PT"/>
              </w:rPr>
              <w:t>Fin</w:t>
            </w:r>
            <w:r w:rsidR="005D042A" w:rsidRPr="005D042A">
              <w:rPr>
                <w:rFonts w:eastAsia="Times New Roman" w:cstheme="minorHAnsi"/>
                <w:sz w:val="20"/>
                <w:szCs w:val="20"/>
                <w:highlight w:val="yellow"/>
                <w:lang w:val="en-US" w:eastAsia="pt-PT"/>
              </w:rPr>
              <w:t xml:space="preserve"> </w:t>
            </w:r>
            <w:r w:rsidRPr="005D042A">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2B37F066" w14:textId="2A29829D"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Opportunities and vulnerabilities of adopting emerging technology for business</w:t>
            </w:r>
          </w:p>
        </w:tc>
      </w:tr>
      <w:tr w:rsidR="00AE6FBD" w:rsidRPr="005C3F62" w14:paraId="33FF8F59"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31704226" w14:textId="77777777" w:rsidR="002A14FE" w:rsidRPr="002A14FE"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AA67084" w14:textId="77777777" w:rsidR="002A14FE" w:rsidRPr="005C3F62" w:rsidRDefault="002A14FE" w:rsidP="00F85A32">
            <w:pPr>
              <w:spacing w:after="0" w:line="240" w:lineRule="auto"/>
              <w:jc w:val="both"/>
              <w:rPr>
                <w:rFonts w:eastAsia="Times New Roman" w:cstheme="minorHAnsi"/>
                <w:color w:val="000000"/>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E374116" w14:textId="27A42D97"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8C8A742" w14:textId="597C4BEF"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54C566A4" w14:textId="07FF1A5A"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Security mechanisms for a given network</w:t>
            </w:r>
          </w:p>
        </w:tc>
      </w:tr>
      <w:tr w:rsidR="00AE6FBD" w:rsidRPr="005C3F62" w14:paraId="78BA4081" w14:textId="77777777" w:rsidTr="00AE6FBD">
        <w:trPr>
          <w:trHeight w:val="285"/>
        </w:trPr>
        <w:tc>
          <w:tcPr>
            <w:tcW w:w="1283"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16401DBD" w14:textId="77777777" w:rsidR="002A14FE" w:rsidRPr="002A14FE"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4C1A6BD" w14:textId="77777777" w:rsidR="002A14FE" w:rsidRPr="005C3F62" w:rsidRDefault="002A14FE" w:rsidP="00F85A32">
            <w:pPr>
              <w:spacing w:after="0" w:line="240" w:lineRule="auto"/>
              <w:jc w:val="both"/>
              <w:rPr>
                <w:rFonts w:eastAsia="Times New Roman" w:cstheme="minorHAnsi"/>
                <w:color w:val="000000"/>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4267AA7" w14:textId="1AAD7AD2"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33C11EA" w14:textId="32338A19"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42880F28" w14:textId="1E74DACA"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Design awareness, </w:t>
            </w:r>
            <w:proofErr w:type="gramStart"/>
            <w:r w:rsidRPr="009C13D8">
              <w:rPr>
                <w:rFonts w:eastAsia="Times New Roman" w:cstheme="minorHAnsi"/>
                <w:sz w:val="20"/>
                <w:szCs w:val="20"/>
                <w:lang w:val="en-US" w:eastAsia="pt-PT"/>
              </w:rPr>
              <w:t>training</w:t>
            </w:r>
            <w:proofErr w:type="gramEnd"/>
            <w:r w:rsidRPr="009C13D8">
              <w:rPr>
                <w:rFonts w:eastAsia="Times New Roman" w:cstheme="minorHAnsi"/>
                <w:sz w:val="20"/>
                <w:szCs w:val="20"/>
                <w:lang w:val="en-US" w:eastAsia="pt-PT"/>
              </w:rPr>
              <w:t xml:space="preserve"> and education programs</w:t>
            </w:r>
          </w:p>
        </w:tc>
      </w:tr>
      <w:tr w:rsidR="00AE6FBD" w:rsidRPr="005C3F62" w14:paraId="6D646398" w14:textId="77777777" w:rsidTr="00AE6FBD">
        <w:trPr>
          <w:trHeight w:val="285"/>
        </w:trPr>
        <w:tc>
          <w:tcPr>
            <w:tcW w:w="1283"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hideMark/>
          </w:tcPr>
          <w:p w14:paraId="6C0AB2CF" w14:textId="77777777" w:rsidR="002A14FE" w:rsidRPr="005C3F62" w:rsidRDefault="002A14FE"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B3.3</w:t>
            </w:r>
          </w:p>
        </w:tc>
        <w:tc>
          <w:tcPr>
            <w:tcW w:w="4258"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717AACB4" w14:textId="77777777" w:rsidR="002A14FE" w:rsidRPr="005C3F62" w:rsidRDefault="002A14FE" w:rsidP="00F85A32">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Capacity to describe the scenario and identify risk levels in relation to engineering actions and pertinent prevention measures</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A4058D3" w14:textId="3B754533"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19C4BA0" w14:textId="3D01479B"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440E2313" w14:textId="4F62A497"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Measures to facilitate seizure</w:t>
            </w:r>
          </w:p>
        </w:tc>
      </w:tr>
      <w:tr w:rsidR="00AE6FBD" w:rsidRPr="005C3F62" w14:paraId="20A01464"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5ED94113" w14:textId="77777777" w:rsidR="002A14FE" w:rsidRPr="002A14FE"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FA25CDA"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2D10711" w14:textId="3739DDDE"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808D1EB" w14:textId="376E210F"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156A0DCC" w14:textId="4B4DF36B"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Incident response methodology</w:t>
            </w:r>
          </w:p>
        </w:tc>
      </w:tr>
      <w:tr w:rsidR="00AE6FBD" w:rsidRPr="005C3F62" w14:paraId="3735B2E6"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2FA30B52" w14:textId="77777777" w:rsidR="002A14FE" w:rsidRPr="002A14FE"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CF6034F"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4E9C238" w14:textId="0F2B1403"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6CCB3FD" w14:textId="6932A524"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6621BBFC" w14:textId="4E14597E"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Appropriate tools (open source and specialist tools) to carry out open-source intelligence gathering</w:t>
            </w:r>
          </w:p>
        </w:tc>
      </w:tr>
      <w:tr w:rsidR="00AE6FBD" w:rsidRPr="005C3F62" w14:paraId="0536FD4F"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221D012A" w14:textId="77777777" w:rsidR="002A14FE" w:rsidRPr="002A14FE"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DC27968"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8B859C2" w14:textId="05CDA6B9"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3582C30" w14:textId="190D0417"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38A3F691" w14:textId="4E49A1C0"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Apply relevant theoretical concepts to Identify and solve problems</w:t>
            </w:r>
          </w:p>
        </w:tc>
      </w:tr>
      <w:tr w:rsidR="00AE6FBD" w:rsidRPr="005C3F62" w14:paraId="6EBE905A"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0ED131D8" w14:textId="77777777" w:rsidR="002A14FE" w:rsidRPr="002A14FE"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A71EA56"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F37A7EE" w14:textId="3B8817B6"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5322244" w14:textId="5C75E137"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0F594527" w14:textId="46ABA920"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Security policies, </w:t>
            </w:r>
            <w:proofErr w:type="gramStart"/>
            <w:r w:rsidRPr="009C13D8">
              <w:rPr>
                <w:rFonts w:eastAsia="Times New Roman" w:cstheme="minorHAnsi"/>
                <w:sz w:val="20"/>
                <w:szCs w:val="20"/>
                <w:lang w:val="en-US" w:eastAsia="pt-PT"/>
              </w:rPr>
              <w:t>services</w:t>
            </w:r>
            <w:proofErr w:type="gramEnd"/>
            <w:r w:rsidRPr="009C13D8">
              <w:rPr>
                <w:rFonts w:eastAsia="Times New Roman" w:cstheme="minorHAnsi"/>
                <w:sz w:val="20"/>
                <w:szCs w:val="20"/>
                <w:lang w:val="en-US" w:eastAsia="pt-PT"/>
              </w:rPr>
              <w:t xml:space="preserve"> and mechanisms</w:t>
            </w:r>
          </w:p>
        </w:tc>
      </w:tr>
      <w:tr w:rsidR="00AE6FBD" w:rsidRPr="005C3F62" w14:paraId="49F2CD8C" w14:textId="77777777" w:rsidTr="00AE6FBD">
        <w:trPr>
          <w:trHeight w:val="285"/>
        </w:trPr>
        <w:tc>
          <w:tcPr>
            <w:tcW w:w="1283"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1FB4CCD3" w14:textId="77777777" w:rsidR="002A14FE" w:rsidRPr="002A14FE" w:rsidRDefault="002A14FE"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6228581" w14:textId="77777777" w:rsidR="002A14FE" w:rsidRPr="005C3F62" w:rsidRDefault="002A14FE" w:rsidP="00F85A32">
            <w:pPr>
              <w:spacing w:after="0" w:line="240" w:lineRule="auto"/>
              <w:jc w:val="both"/>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5689150" w14:textId="4B3FB12E" w:rsidR="002A14FE" w:rsidRPr="009C13D8" w:rsidRDefault="002A14FE" w:rsidP="002A14FE">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79B6FD2" w14:textId="391BB297" w:rsidR="002A14FE" w:rsidRPr="009C13D8" w:rsidRDefault="002A14FE"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611DA93F" w14:textId="48986786" w:rsidR="002A14FE"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Identify common threats to applications, </w:t>
            </w:r>
            <w:proofErr w:type="gramStart"/>
            <w:r w:rsidRPr="009C13D8">
              <w:rPr>
                <w:rFonts w:eastAsia="Times New Roman" w:cstheme="minorHAnsi"/>
                <w:sz w:val="20"/>
                <w:szCs w:val="20"/>
                <w:lang w:val="en-US" w:eastAsia="pt-PT"/>
              </w:rPr>
              <w:t>systems</w:t>
            </w:r>
            <w:proofErr w:type="gramEnd"/>
            <w:r w:rsidRPr="009C13D8">
              <w:rPr>
                <w:rFonts w:eastAsia="Times New Roman" w:cstheme="minorHAnsi"/>
                <w:sz w:val="20"/>
                <w:szCs w:val="20"/>
                <w:lang w:val="en-US" w:eastAsia="pt-PT"/>
              </w:rPr>
              <w:t xml:space="preserve"> and networks</w:t>
            </w:r>
          </w:p>
        </w:tc>
      </w:tr>
      <w:tr w:rsidR="00AE6FBD" w:rsidRPr="005C3F62" w14:paraId="5B9F0F01" w14:textId="77777777" w:rsidTr="00AE6FBD">
        <w:trPr>
          <w:trHeight w:val="285"/>
        </w:trPr>
        <w:tc>
          <w:tcPr>
            <w:tcW w:w="1283" w:type="dxa"/>
            <w:vMerge w:val="restart"/>
            <w:tcBorders>
              <w:top w:val="single" w:sz="6" w:space="0" w:color="CCCCCC"/>
              <w:left w:val="single" w:sz="12" w:space="0" w:color="000000"/>
              <w:right w:val="single" w:sz="6" w:space="0" w:color="000000"/>
            </w:tcBorders>
            <w:shd w:val="clear" w:color="auto" w:fill="auto"/>
            <w:tcMar>
              <w:top w:w="0" w:type="dxa"/>
              <w:left w:w="45" w:type="dxa"/>
              <w:bottom w:w="0" w:type="dxa"/>
              <w:right w:w="45" w:type="dxa"/>
            </w:tcMar>
            <w:vAlign w:val="center"/>
            <w:hideMark/>
          </w:tcPr>
          <w:p w14:paraId="3F4DBA4D" w14:textId="77777777" w:rsidR="009E4B5F" w:rsidRPr="005C3F62" w:rsidRDefault="009E4B5F"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B3.4</w:t>
            </w:r>
          </w:p>
        </w:tc>
        <w:tc>
          <w:tcPr>
            <w:tcW w:w="4258"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23F0EE05" w14:textId="77777777" w:rsidR="009E4B5F" w:rsidRPr="005C3F62" w:rsidRDefault="009E4B5F" w:rsidP="00F85A32">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Develop “emergency management plans” for the coordination of different operational structures required for a range of event scenarios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CE80BAF" w14:textId="63157903"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D15188F" w14:textId="3C7723F8" w:rsidR="009E4B5F" w:rsidRPr="009C13D8" w:rsidRDefault="009E4B5F"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4D5BF3A6" w14:textId="65BE84D8" w:rsidR="009E4B5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Appraise the developments in criminal techniques within domain</w:t>
            </w:r>
          </w:p>
        </w:tc>
      </w:tr>
      <w:tr w:rsidR="00AE6FBD" w:rsidRPr="005C3F62" w14:paraId="21ECAE13"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00BC44BA" w14:textId="77777777" w:rsidR="009E4B5F" w:rsidRPr="009E4B5F" w:rsidRDefault="009E4B5F"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1A54C97" w14:textId="77777777" w:rsidR="009E4B5F" w:rsidRPr="005C3F62" w:rsidRDefault="009E4B5F" w:rsidP="002A14FE">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D781F76" w14:textId="59386E32"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45BD8AC" w14:textId="2223B777" w:rsidR="009E4B5F" w:rsidRPr="009C13D8" w:rsidRDefault="009E4B5F"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293FA0E" w14:textId="1C65610D" w:rsidR="009E4B5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Information hiding techniques, </w:t>
            </w:r>
            <w:proofErr w:type="gramStart"/>
            <w:r w:rsidRPr="009C13D8">
              <w:rPr>
                <w:rFonts w:eastAsia="Times New Roman" w:cstheme="minorHAnsi"/>
                <w:sz w:val="20"/>
                <w:szCs w:val="20"/>
                <w:lang w:val="en-US" w:eastAsia="pt-PT"/>
              </w:rPr>
              <w:t>detection</w:t>
            </w:r>
            <w:proofErr w:type="gramEnd"/>
            <w:r w:rsidRPr="009C13D8">
              <w:rPr>
                <w:rFonts w:eastAsia="Times New Roman" w:cstheme="minorHAnsi"/>
                <w:sz w:val="20"/>
                <w:szCs w:val="20"/>
                <w:lang w:val="en-US" w:eastAsia="pt-PT"/>
              </w:rPr>
              <w:t xml:space="preserve"> and solutions</w:t>
            </w:r>
          </w:p>
        </w:tc>
      </w:tr>
      <w:tr w:rsidR="00AE6FBD" w:rsidRPr="005C3F62" w14:paraId="725C9ED2"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51A42E1E" w14:textId="77777777" w:rsidR="009E4B5F" w:rsidRPr="009E4B5F" w:rsidRDefault="009E4B5F"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28A0C44" w14:textId="77777777" w:rsidR="009E4B5F" w:rsidRPr="005C3F62" w:rsidRDefault="009E4B5F" w:rsidP="002A14FE">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5055E9A" w14:textId="40E27891"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A0B01E0" w14:textId="2388A3F8" w:rsidR="009E4B5F" w:rsidRPr="009C13D8" w:rsidRDefault="009E4B5F" w:rsidP="00F85A32">
            <w:pPr>
              <w:spacing w:after="0" w:line="240" w:lineRule="auto"/>
              <w:jc w:val="both"/>
              <w:rPr>
                <w:rFonts w:eastAsia="Times New Roman" w:cstheme="minorHAnsi"/>
                <w:sz w:val="20"/>
                <w:szCs w:val="20"/>
                <w:lang w:val="en-US" w:eastAsia="pt-PT"/>
              </w:rPr>
            </w:pPr>
            <w:proofErr w:type="spellStart"/>
            <w:r w:rsidRPr="00656F80">
              <w:rPr>
                <w:rFonts w:eastAsia="Times New Roman" w:cstheme="minorHAnsi"/>
                <w:sz w:val="20"/>
                <w:szCs w:val="20"/>
                <w:highlight w:val="yellow"/>
                <w:lang w:val="en-US" w:eastAsia="pt-PT"/>
              </w:rPr>
              <w:t>FinCrime</w:t>
            </w:r>
            <w:proofErr w:type="spellEnd"/>
            <w:r w:rsidRPr="009C13D8">
              <w:rPr>
                <w:rFonts w:eastAsia="Times New Roman" w:cstheme="minorHAnsi"/>
                <w:sz w:val="20"/>
                <w:szCs w:val="20"/>
                <w:lang w:val="en-US" w:eastAsia="pt-PT"/>
              </w:rPr>
              <w:t xml:space="preserve"> Risks from Emerging Technologies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7353D699" w14:textId="20EBABF7" w:rsidR="009E4B5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Understanding regulation of financial services</w:t>
            </w:r>
          </w:p>
        </w:tc>
      </w:tr>
      <w:tr w:rsidR="00AE6FBD" w:rsidRPr="005C3F62" w14:paraId="77296D94"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3020E2B7" w14:textId="77777777" w:rsidR="009E4B5F" w:rsidRPr="002A14FE" w:rsidRDefault="009E4B5F"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8A653BA" w14:textId="77777777" w:rsidR="009E4B5F" w:rsidRPr="005C3F62" w:rsidRDefault="009E4B5F" w:rsidP="002A14FE">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FE71131" w14:textId="72ABA7C0"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E8B39C6" w14:textId="58F7D46C" w:rsidR="009E4B5F" w:rsidRPr="009C13D8" w:rsidRDefault="009E4B5F"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3E344AE1" w14:textId="775A5B08" w:rsidR="009E4B5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Evaluate data sources and understand their limitations</w:t>
            </w:r>
          </w:p>
        </w:tc>
      </w:tr>
      <w:tr w:rsidR="00AE6FBD" w:rsidRPr="005C3F62" w14:paraId="0F713415"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0B5DD0C9" w14:textId="77777777" w:rsidR="009E4B5F" w:rsidRPr="002A14FE" w:rsidRDefault="009E4B5F"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91F78FA" w14:textId="77777777" w:rsidR="009E4B5F" w:rsidRPr="005C3F62" w:rsidRDefault="009E4B5F" w:rsidP="002A14FE">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770CD03" w14:textId="094B2B5A"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D75BCC9" w14:textId="4855B321" w:rsidR="009E4B5F" w:rsidRPr="009C13D8" w:rsidRDefault="009E4B5F"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Penetration Testing and Digital </w:t>
            </w:r>
            <w:r w:rsidR="00C641D8" w:rsidRPr="009C13D8">
              <w:rPr>
                <w:rFonts w:eastAsia="Times New Roman" w:cstheme="minorHAnsi"/>
                <w:sz w:val="20"/>
                <w:szCs w:val="20"/>
                <w:lang w:val="en-US" w:eastAsia="pt-PT"/>
              </w:rPr>
              <w:t>Forensic</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28D85CEA" w14:textId="78AAB7AF" w:rsidR="009E4B5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Design and plan a penetration test in accordance with current standards</w:t>
            </w:r>
          </w:p>
        </w:tc>
      </w:tr>
      <w:tr w:rsidR="00AE6FBD" w:rsidRPr="005C3F62" w14:paraId="39986BB7"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04E7D084" w14:textId="77777777" w:rsidR="009E4B5F" w:rsidRPr="002A14FE" w:rsidRDefault="009E4B5F"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C3704FC" w14:textId="77777777" w:rsidR="009E4B5F" w:rsidRPr="005C3F62" w:rsidRDefault="009E4B5F" w:rsidP="002A14FE">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5C717C0" w14:textId="39071F4D"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1E729A4" w14:textId="033C86DB" w:rsidR="009E4B5F" w:rsidRPr="009C13D8" w:rsidRDefault="009E4B5F" w:rsidP="00F85A32">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w:t>
            </w:r>
            <w:r w:rsidR="00C641D8" w:rsidRPr="009C13D8">
              <w:rPr>
                <w:rFonts w:eastAsia="Times New Roman" w:cstheme="minorHAnsi"/>
                <w:sz w:val="20"/>
                <w:szCs w:val="20"/>
                <w:lang w:val="en-US" w:eastAsia="pt-PT"/>
              </w:rPr>
              <w:t>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4C357363" w14:textId="4B349C5C" w:rsidR="009E4B5F"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Solutions for real world current and future security threats, including the implementation of innovative solutions</w:t>
            </w:r>
          </w:p>
        </w:tc>
      </w:tr>
      <w:tr w:rsidR="00AE6FBD" w:rsidRPr="005C3F62" w14:paraId="7847A155" w14:textId="77777777" w:rsidTr="00AE6FBD">
        <w:trPr>
          <w:trHeight w:val="285"/>
        </w:trPr>
        <w:tc>
          <w:tcPr>
            <w:tcW w:w="1283" w:type="dxa"/>
            <w:vMerge/>
            <w:tcBorders>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6645C636" w14:textId="77777777" w:rsidR="009E4B5F" w:rsidRPr="002A14FE" w:rsidRDefault="009E4B5F" w:rsidP="002A14FE">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DD2036D" w14:textId="77777777" w:rsidR="009E4B5F" w:rsidRPr="005C3F62" w:rsidRDefault="009E4B5F" w:rsidP="002A14FE">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CDA1F1A" w14:textId="41B42674"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6E7EC41" w14:textId="719A5CFD" w:rsidR="009E4B5F" w:rsidRPr="009C13D8" w:rsidRDefault="009E4B5F" w:rsidP="009E4B5F">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tcPr>
          <w:p w14:paraId="3A5F6237" w14:textId="515A7440" w:rsidR="006409A2"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Assess and manage risk in enterprise systems and </w:t>
            </w:r>
            <w:r w:rsidR="006409A2" w:rsidRPr="009C13D8">
              <w:rPr>
                <w:rFonts w:eastAsia="Times New Roman" w:cstheme="minorHAnsi"/>
                <w:sz w:val="20"/>
                <w:szCs w:val="20"/>
                <w:lang w:val="en-US" w:eastAsia="pt-PT"/>
              </w:rPr>
              <w:t>networks</w:t>
            </w:r>
            <w:r w:rsidR="006409A2">
              <w:rPr>
                <w:rFonts w:eastAsia="Times New Roman" w:cstheme="minorHAnsi"/>
                <w:sz w:val="20"/>
                <w:szCs w:val="20"/>
                <w:lang w:val="en-US" w:eastAsia="pt-PT"/>
              </w:rPr>
              <w:t>.</w:t>
            </w:r>
          </w:p>
        </w:tc>
      </w:tr>
      <w:tr w:rsidR="002A14FE" w:rsidRPr="005C3F62" w14:paraId="6E0249B2"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000F8231" w14:textId="77777777" w:rsidR="002A14FE" w:rsidRPr="005C3F62" w:rsidRDefault="002A14FE" w:rsidP="002A14FE">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B4. AWARENESS OF BODIES, SKILLS, COMPETENCIES AND COORDINATION INVOLVED</w:t>
            </w:r>
          </w:p>
        </w:tc>
      </w:tr>
      <w:tr w:rsidR="00AE6FBD" w:rsidRPr="005C3F62" w14:paraId="6EFD99B0" w14:textId="77777777" w:rsidTr="00AE6FBD">
        <w:trPr>
          <w:trHeight w:val="285"/>
        </w:trPr>
        <w:tc>
          <w:tcPr>
            <w:tcW w:w="1283" w:type="dxa"/>
            <w:tcBorders>
              <w:top w:val="single" w:sz="6" w:space="0" w:color="CCCCCC"/>
              <w:left w:val="single" w:sz="12" w:space="0" w:color="000000"/>
              <w:bottom w:val="single" w:sz="12" w:space="0" w:color="000000"/>
              <w:right w:val="single" w:sz="6" w:space="0" w:color="000000"/>
            </w:tcBorders>
            <w:shd w:val="clear" w:color="auto" w:fill="auto"/>
            <w:tcMar>
              <w:top w:w="0" w:type="dxa"/>
              <w:left w:w="45" w:type="dxa"/>
              <w:bottom w:w="0" w:type="dxa"/>
              <w:right w:w="45" w:type="dxa"/>
            </w:tcMar>
            <w:vAlign w:val="center"/>
            <w:hideMark/>
          </w:tcPr>
          <w:p w14:paraId="68D21ED5" w14:textId="7379F37B" w:rsidR="002A14FE" w:rsidRPr="005C3F62" w:rsidRDefault="002A14FE"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 xml:space="preserve">ECEM </w:t>
            </w:r>
            <w:r w:rsidRPr="00CA0300">
              <w:rPr>
                <w:rFonts w:eastAsia="Times New Roman" w:cstheme="minorHAnsi"/>
                <w:b/>
                <w:bCs/>
                <w:sz w:val="20"/>
                <w:szCs w:val="20"/>
                <w:lang w:val="pt-PT" w:eastAsia="pt-PT"/>
              </w:rPr>
              <w:t>B4.</w:t>
            </w:r>
            <w:r w:rsidR="00CA0300">
              <w:rPr>
                <w:rFonts w:eastAsia="Times New Roman" w:cstheme="minorHAnsi"/>
                <w:b/>
                <w:bCs/>
                <w:sz w:val="20"/>
                <w:szCs w:val="20"/>
                <w:lang w:val="pt-PT" w:eastAsia="pt-PT"/>
              </w:rPr>
              <w:t>1</w:t>
            </w:r>
          </w:p>
        </w:tc>
        <w:tc>
          <w:tcPr>
            <w:tcW w:w="4258"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00CFD9E5" w14:textId="0818FAF1" w:rsidR="002A14FE" w:rsidRDefault="002A14FE" w:rsidP="002A14FE">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Demonstrate understanding of the range of approaches and skills required for different event scenarios</w:t>
            </w:r>
            <w:r w:rsidR="006409A2">
              <w:rPr>
                <w:rFonts w:eastAsia="Times New Roman" w:cstheme="minorHAnsi"/>
                <w:sz w:val="20"/>
                <w:szCs w:val="20"/>
                <w:lang w:val="en-US" w:eastAsia="pt-PT"/>
              </w:rPr>
              <w:t>.</w:t>
            </w:r>
          </w:p>
          <w:p w14:paraId="5FF5D1E1" w14:textId="77777777" w:rsidR="006409A2" w:rsidRPr="005C3F62" w:rsidRDefault="006409A2" w:rsidP="002A14FE">
            <w:pPr>
              <w:spacing w:after="0" w:line="240" w:lineRule="auto"/>
              <w:rPr>
                <w:rFonts w:eastAsia="Times New Roman" w:cstheme="minorHAnsi"/>
                <w:sz w:val="20"/>
                <w:szCs w:val="20"/>
                <w:lang w:val="en-US" w:eastAsia="pt-PT"/>
              </w:rPr>
            </w:pPr>
          </w:p>
        </w:tc>
        <w:tc>
          <w:tcPr>
            <w:tcW w:w="1728"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74819248" w14:textId="07DF96B6" w:rsidR="002A14FE"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c>
          <w:tcPr>
            <w:tcW w:w="3138" w:type="dxa"/>
            <w:tcBorders>
              <w:top w:val="single" w:sz="6" w:space="0" w:color="CCCCCC"/>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hideMark/>
          </w:tcPr>
          <w:p w14:paraId="29D5C36D" w14:textId="27A56862" w:rsidR="002A14FE"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c>
          <w:tcPr>
            <w:tcW w:w="3521" w:type="dxa"/>
            <w:tcBorders>
              <w:top w:val="single" w:sz="6" w:space="0" w:color="CCCCCC"/>
              <w:left w:val="single" w:sz="6" w:space="0" w:color="CCCCCC"/>
              <w:bottom w:val="single" w:sz="12" w:space="0" w:color="000000"/>
              <w:right w:val="single" w:sz="12" w:space="0" w:color="000000"/>
            </w:tcBorders>
            <w:shd w:val="clear" w:color="auto" w:fill="auto"/>
            <w:tcMar>
              <w:top w:w="0" w:type="dxa"/>
              <w:left w:w="45" w:type="dxa"/>
              <w:bottom w:w="0" w:type="dxa"/>
              <w:right w:w="45" w:type="dxa"/>
            </w:tcMar>
            <w:vAlign w:val="center"/>
            <w:hideMark/>
          </w:tcPr>
          <w:p w14:paraId="08B6FC66" w14:textId="0FA24E26" w:rsidR="002A14FE"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r>
      <w:tr w:rsidR="002A14FE" w:rsidRPr="005C3F62" w14:paraId="5325E0B1" w14:textId="77777777" w:rsidTr="00AE6FBD">
        <w:trPr>
          <w:trHeight w:val="705"/>
        </w:trPr>
        <w:tc>
          <w:tcPr>
            <w:tcW w:w="0" w:type="auto"/>
            <w:gridSpan w:val="5"/>
            <w:tcBorders>
              <w:top w:val="single" w:sz="6" w:space="0" w:color="CCCCCC"/>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1FDDD77" w14:textId="77777777" w:rsidR="002A14FE" w:rsidRPr="005C3F62" w:rsidRDefault="002A14FE" w:rsidP="002A14FE">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C - DEMONSTRATE EXHAUSTIVE AWARENESS AND KNOWLEDGE OF HEALTH SYSTEM, SPECIALTIES AND RESPONSIBILITIES IN ORDER TO ENSURE A PROPER PUBLIC HEALTH INTERVENTION IN CRITICAL SCENARIOS</w:t>
            </w:r>
          </w:p>
        </w:tc>
      </w:tr>
      <w:tr w:rsidR="002A14FE" w:rsidRPr="005C3F62" w14:paraId="30668F1F"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6F29C48F" w14:textId="77777777" w:rsidR="002A14FE" w:rsidRPr="005C3F62" w:rsidRDefault="002A14FE" w:rsidP="002A14FE">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C1. ROLES AND COMPETENCES IN PUBLIC HEALTH SERVICES IN CRISIS/EMERGENCY SITUATIONS MANAGEMENT</w:t>
            </w:r>
          </w:p>
        </w:tc>
      </w:tr>
      <w:tr w:rsidR="00AE6FBD" w:rsidRPr="005C3F62" w14:paraId="33F1939F"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98D64C3" w14:textId="77777777" w:rsidR="002A14FE" w:rsidRPr="005C3F62" w:rsidRDefault="002A14FE"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C1.1</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05F7822" w14:textId="77777777" w:rsidR="002A14FE" w:rsidRPr="005C3F62" w:rsidRDefault="002A14FE" w:rsidP="00F85A32">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Clear knowledge of the needed direct intervention as well as of the indirect effects on the crisis scenario management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990B4C1" w14:textId="5B8AE584" w:rsidR="002A14FE"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F730217" w14:textId="7A93E226" w:rsidR="002A14FE"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A240C1D" w14:textId="1657CCE9" w:rsidR="002A14FE" w:rsidRPr="00F85A32" w:rsidRDefault="00F85A32" w:rsidP="00F85A32">
            <w:pPr>
              <w:spacing w:after="0" w:line="240" w:lineRule="auto"/>
              <w:jc w:val="center"/>
              <w:rPr>
                <w:rFonts w:eastAsia="Times New Roman" w:cstheme="minorHAnsi"/>
                <w:color w:val="FF0000"/>
                <w:sz w:val="20"/>
                <w:szCs w:val="20"/>
                <w:lang w:val="en-US" w:eastAsia="pt-PT"/>
              </w:rPr>
            </w:pPr>
            <w:r w:rsidRPr="00F85A32">
              <w:rPr>
                <w:rFonts w:eastAsia="Times New Roman" w:cstheme="minorHAnsi"/>
                <w:color w:val="FF0000"/>
                <w:sz w:val="20"/>
                <w:szCs w:val="20"/>
                <w:lang w:val="en-US" w:eastAsia="pt-PT"/>
              </w:rPr>
              <w:t>?</w:t>
            </w:r>
          </w:p>
        </w:tc>
      </w:tr>
      <w:tr w:rsidR="00AE6FBD" w:rsidRPr="005C3F62" w14:paraId="21A47A6F"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5B9017E" w14:textId="77777777" w:rsidR="002A14FE" w:rsidRPr="005C3F62" w:rsidRDefault="002A14FE"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C1.2</w:t>
            </w:r>
          </w:p>
        </w:tc>
        <w:tc>
          <w:tcPr>
            <w:tcW w:w="425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7B2A99" w14:textId="77777777" w:rsidR="002A14FE" w:rsidRPr="005C3F62" w:rsidRDefault="002A14FE" w:rsidP="002A14FE">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Demonstrate knowledge of the health skills required in critical scenarios</w:t>
            </w: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DF1AB" w14:textId="77777777" w:rsidR="002A14FE" w:rsidRPr="009C13D8" w:rsidRDefault="002A14FE" w:rsidP="002A14FE">
            <w:pPr>
              <w:spacing w:after="0" w:line="240" w:lineRule="auto"/>
              <w:jc w:val="center"/>
              <w:rPr>
                <w:rFonts w:eastAsia="Times New Roman" w:cstheme="minorHAnsi"/>
                <w:sz w:val="20"/>
                <w:szCs w:val="20"/>
                <w:lang w:val="pt-PT" w:eastAsia="pt-PT"/>
              </w:rPr>
            </w:pPr>
            <w:r w:rsidRPr="009C13D8">
              <w:rPr>
                <w:rFonts w:eastAsia="Times New Roman" w:cstheme="minorHAnsi"/>
                <w:sz w:val="20"/>
                <w:szCs w:val="20"/>
                <w:lang w:val="pt-PT" w:eastAsia="pt-PT"/>
              </w:rPr>
              <w:t>UNIVAQ</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CD0EE8" w14:textId="77777777" w:rsidR="002A14FE" w:rsidRPr="009C13D8" w:rsidRDefault="002A14FE" w:rsidP="002A14FE">
            <w:pPr>
              <w:spacing w:after="0" w:line="240" w:lineRule="auto"/>
              <w:jc w:val="center"/>
              <w:rPr>
                <w:rFonts w:eastAsia="Times New Roman" w:cstheme="minorHAnsi"/>
                <w:sz w:val="20"/>
                <w:szCs w:val="20"/>
                <w:lang w:val="pt-PT" w:eastAsia="pt-PT"/>
              </w:rPr>
            </w:pPr>
            <w:proofErr w:type="spellStart"/>
            <w:r w:rsidRPr="009C13D8">
              <w:rPr>
                <w:rFonts w:eastAsia="Times New Roman" w:cstheme="minorHAnsi"/>
                <w:sz w:val="20"/>
                <w:szCs w:val="20"/>
                <w:lang w:val="pt-PT" w:eastAsia="pt-PT"/>
              </w:rPr>
              <w:t>Integrated</w:t>
            </w:r>
            <w:proofErr w:type="spellEnd"/>
            <w:r w:rsidRPr="009C13D8">
              <w:rPr>
                <w:rFonts w:eastAsia="Times New Roman" w:cstheme="minorHAnsi"/>
                <w:sz w:val="20"/>
                <w:szCs w:val="20"/>
                <w:lang w:val="pt-PT" w:eastAsia="pt-PT"/>
              </w:rPr>
              <w:t xml:space="preserve"> </w:t>
            </w:r>
            <w:proofErr w:type="spellStart"/>
            <w:r w:rsidRPr="009C13D8">
              <w:rPr>
                <w:rFonts w:eastAsia="Times New Roman" w:cstheme="minorHAnsi"/>
                <w:sz w:val="20"/>
                <w:szCs w:val="20"/>
                <w:lang w:val="pt-PT" w:eastAsia="pt-PT"/>
              </w:rPr>
              <w:t>Health</w:t>
            </w:r>
            <w:proofErr w:type="spellEnd"/>
            <w:r w:rsidRPr="009C13D8">
              <w:rPr>
                <w:rFonts w:eastAsia="Times New Roman" w:cstheme="minorHAnsi"/>
                <w:sz w:val="20"/>
                <w:szCs w:val="20"/>
                <w:lang w:val="pt-PT" w:eastAsia="pt-PT"/>
              </w:rPr>
              <w:t xml:space="preserve"> </w:t>
            </w:r>
            <w:proofErr w:type="spellStart"/>
            <w:r w:rsidRPr="009C13D8">
              <w:rPr>
                <w:rFonts w:eastAsia="Times New Roman" w:cstheme="minorHAnsi"/>
                <w:sz w:val="20"/>
                <w:szCs w:val="20"/>
                <w:lang w:val="pt-PT" w:eastAsia="pt-PT"/>
              </w:rPr>
              <w:t>Emergencies</w:t>
            </w:r>
            <w:proofErr w:type="spellEnd"/>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613883E" w14:textId="77777777" w:rsidR="006E5437" w:rsidRDefault="006E5437"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TOPICS OF THE MODULE INCLUDE:</w:t>
            </w:r>
          </w:p>
          <w:p w14:paraId="465EA35E" w14:textId="77777777" w:rsidR="006E5437" w:rsidRDefault="006E5437"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a) Emergency Medicine, Disaster </w:t>
            </w:r>
            <w:proofErr w:type="gramStart"/>
            <w:r w:rsidRPr="005C3F62">
              <w:rPr>
                <w:rFonts w:eastAsia="Times New Roman" w:cstheme="minorHAnsi"/>
                <w:sz w:val="20"/>
                <w:szCs w:val="20"/>
                <w:lang w:val="en-US" w:eastAsia="pt-PT"/>
              </w:rPr>
              <w:t>Medicine</w:t>
            </w:r>
            <w:proofErr w:type="gramEnd"/>
            <w:r w:rsidRPr="005C3F62">
              <w:rPr>
                <w:rFonts w:eastAsia="Times New Roman" w:cstheme="minorHAnsi"/>
                <w:sz w:val="20"/>
                <w:szCs w:val="20"/>
                <w:lang w:val="en-US" w:eastAsia="pt-PT"/>
              </w:rPr>
              <w:t xml:space="preserve"> and Public Health</w:t>
            </w:r>
          </w:p>
          <w:p w14:paraId="37AE15C1" w14:textId="77777777" w:rsidR="006E5437" w:rsidRDefault="006E5437"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b) Definition of emergency and disaster medicine</w:t>
            </w:r>
          </w:p>
          <w:p w14:paraId="2C856754" w14:textId="77777777" w:rsidR="006E5437" w:rsidRDefault="006E5437"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c) Modeling medical disaster management</w:t>
            </w:r>
          </w:p>
          <w:p w14:paraId="14D9CFAB" w14:textId="77777777" w:rsidR="006E5437" w:rsidRDefault="006E5437"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d) Disaster epidemiology</w:t>
            </w:r>
          </w:p>
          <w:p w14:paraId="030097E9" w14:textId="77777777" w:rsidR="006E5437" w:rsidRDefault="006E5437"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e) General Medical Disaster Management</w:t>
            </w:r>
          </w:p>
          <w:p w14:paraId="49C18F55" w14:textId="1D2F0B01" w:rsidR="002A14FE" w:rsidRPr="005C3F62" w:rsidRDefault="006E5437" w:rsidP="006E5437">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f) Specific Medical Disaster</w:t>
            </w:r>
            <w:r w:rsidR="00F85A32">
              <w:rPr>
                <w:rFonts w:eastAsia="Times New Roman" w:cstheme="minorHAnsi"/>
                <w:sz w:val="20"/>
                <w:szCs w:val="20"/>
                <w:lang w:val="en-US" w:eastAsia="pt-PT"/>
              </w:rPr>
              <w:t xml:space="preserve"> </w:t>
            </w:r>
            <w:r w:rsidRPr="005C3F62">
              <w:rPr>
                <w:rFonts w:eastAsia="Times New Roman" w:cstheme="minorHAnsi"/>
                <w:sz w:val="20"/>
                <w:szCs w:val="20"/>
                <w:lang w:val="en-US" w:eastAsia="pt-PT"/>
              </w:rPr>
              <w:t>Management</w:t>
            </w:r>
          </w:p>
        </w:tc>
      </w:tr>
      <w:tr w:rsidR="00AE6FBD" w:rsidRPr="005C3F62" w14:paraId="3CD8DBB5"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DF9C3E6" w14:textId="77777777" w:rsidR="002A14FE" w:rsidRPr="005C3F62" w:rsidRDefault="002A14FE"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C1.3</w:t>
            </w:r>
          </w:p>
        </w:tc>
        <w:tc>
          <w:tcPr>
            <w:tcW w:w="425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DD24A6" w14:textId="77777777" w:rsidR="002A14FE" w:rsidRPr="005C3F62" w:rsidRDefault="002A14FE" w:rsidP="002A14FE">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 xml:space="preserve">Demonstrate in depth understanding of the role of each health system unit in crisis scenario </w:t>
            </w:r>
          </w:p>
        </w:tc>
        <w:tc>
          <w:tcPr>
            <w:tcW w:w="172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3C2D5" w14:textId="77777777" w:rsidR="002A14FE" w:rsidRPr="005C3F62" w:rsidRDefault="002A14FE" w:rsidP="002A14FE">
            <w:pPr>
              <w:spacing w:after="0" w:line="240" w:lineRule="auto"/>
              <w:jc w:val="center"/>
              <w:rPr>
                <w:rFonts w:eastAsia="Times New Roman" w:cstheme="minorHAnsi"/>
                <w:sz w:val="20"/>
                <w:szCs w:val="20"/>
                <w:lang w:val="pt-PT" w:eastAsia="pt-PT"/>
              </w:rPr>
            </w:pPr>
            <w:r w:rsidRPr="005C3F62">
              <w:rPr>
                <w:rFonts w:eastAsia="Times New Roman" w:cstheme="minorHAnsi"/>
                <w:sz w:val="20"/>
                <w:szCs w:val="20"/>
                <w:lang w:val="pt-PT" w:eastAsia="pt-PT"/>
              </w:rPr>
              <w:t>UNIVAQ</w:t>
            </w:r>
          </w:p>
        </w:tc>
        <w:tc>
          <w:tcPr>
            <w:tcW w:w="31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E626A4" w14:textId="77777777" w:rsidR="002A14FE" w:rsidRPr="005C3F62" w:rsidRDefault="002A14FE" w:rsidP="002A14FE">
            <w:pPr>
              <w:spacing w:after="0" w:line="240" w:lineRule="auto"/>
              <w:jc w:val="center"/>
              <w:rPr>
                <w:rFonts w:eastAsia="Times New Roman" w:cstheme="minorHAnsi"/>
                <w:sz w:val="20"/>
                <w:szCs w:val="20"/>
                <w:lang w:val="pt-PT" w:eastAsia="pt-PT"/>
              </w:rPr>
            </w:pPr>
            <w:proofErr w:type="spellStart"/>
            <w:r w:rsidRPr="005C3F62">
              <w:rPr>
                <w:rFonts w:eastAsia="Times New Roman" w:cstheme="minorHAnsi"/>
                <w:sz w:val="20"/>
                <w:szCs w:val="20"/>
                <w:lang w:val="pt-PT" w:eastAsia="pt-PT"/>
              </w:rPr>
              <w:t>Integrated</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Health</w:t>
            </w:r>
            <w:proofErr w:type="spellEnd"/>
            <w:r w:rsidRPr="005C3F62">
              <w:rPr>
                <w:rFonts w:eastAsia="Times New Roman" w:cstheme="minorHAnsi"/>
                <w:sz w:val="20"/>
                <w:szCs w:val="20"/>
                <w:lang w:val="pt-PT" w:eastAsia="pt-PT"/>
              </w:rPr>
              <w:t xml:space="preserve"> </w:t>
            </w:r>
            <w:proofErr w:type="spellStart"/>
            <w:r w:rsidRPr="005C3F62">
              <w:rPr>
                <w:rFonts w:eastAsia="Times New Roman" w:cstheme="minorHAnsi"/>
                <w:sz w:val="20"/>
                <w:szCs w:val="20"/>
                <w:lang w:val="pt-PT" w:eastAsia="pt-PT"/>
              </w:rPr>
              <w:t>Emergencies</w:t>
            </w:r>
            <w:proofErr w:type="spellEnd"/>
          </w:p>
        </w:tc>
        <w:tc>
          <w:tcPr>
            <w:tcW w:w="352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6E6D2A2" w14:textId="77777777"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TOPICS OF THE MODULE INCLUDE:</w:t>
            </w:r>
          </w:p>
          <w:p w14:paraId="63000A88" w14:textId="77777777"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 xml:space="preserve">a) Emergency Medicine, Disaster </w:t>
            </w:r>
            <w:proofErr w:type="gramStart"/>
            <w:r w:rsidRPr="005C3F62">
              <w:rPr>
                <w:rFonts w:eastAsia="Times New Roman" w:cstheme="minorHAnsi"/>
                <w:sz w:val="20"/>
                <w:szCs w:val="20"/>
                <w:lang w:val="en-US" w:eastAsia="pt-PT"/>
              </w:rPr>
              <w:t>Medicine</w:t>
            </w:r>
            <w:proofErr w:type="gramEnd"/>
            <w:r w:rsidRPr="005C3F62">
              <w:rPr>
                <w:rFonts w:eastAsia="Times New Roman" w:cstheme="minorHAnsi"/>
                <w:sz w:val="20"/>
                <w:szCs w:val="20"/>
                <w:lang w:val="en-US" w:eastAsia="pt-PT"/>
              </w:rPr>
              <w:t xml:space="preserve"> and Public Health</w:t>
            </w:r>
          </w:p>
          <w:p w14:paraId="1EAD7C0B" w14:textId="77777777"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b) Definition of emergency and disaster medicine</w:t>
            </w:r>
          </w:p>
          <w:p w14:paraId="2A723C6A" w14:textId="77777777"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c) Modeling medical disaster management</w:t>
            </w:r>
          </w:p>
          <w:p w14:paraId="3593DD4A" w14:textId="77777777"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lastRenderedPageBreak/>
              <w:t>d) Disaster epidemiology</w:t>
            </w:r>
          </w:p>
          <w:p w14:paraId="68571CC4" w14:textId="1C1D92C2"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e) General Medical Disaster Management</w:t>
            </w:r>
          </w:p>
          <w:p w14:paraId="7965436E" w14:textId="2378B226" w:rsidR="002A14FE" w:rsidRPr="005C3F62"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f) Specific Medical Disaster Management</w:t>
            </w:r>
          </w:p>
        </w:tc>
      </w:tr>
      <w:tr w:rsidR="002A14FE" w:rsidRPr="005C3F62" w14:paraId="29AC6242"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66717542" w14:textId="77777777" w:rsidR="002A14FE" w:rsidRPr="005C3F62" w:rsidRDefault="002A14FE" w:rsidP="002A14FE">
            <w:pPr>
              <w:spacing w:after="0" w:line="240" w:lineRule="auto"/>
              <w:jc w:val="center"/>
              <w:rPr>
                <w:rFonts w:eastAsia="Times New Roman" w:cstheme="minorHAnsi"/>
                <w:b/>
                <w:bCs/>
                <w:sz w:val="20"/>
                <w:szCs w:val="20"/>
                <w:lang w:val="en-US" w:eastAsia="pt-PT"/>
              </w:rPr>
            </w:pPr>
            <w:r w:rsidRPr="005C3F62">
              <w:rPr>
                <w:rFonts w:eastAsia="Times New Roman" w:cstheme="minorHAnsi"/>
                <w:b/>
                <w:bCs/>
                <w:color w:val="000000"/>
                <w:sz w:val="20"/>
                <w:szCs w:val="20"/>
                <w:lang w:val="en-US" w:eastAsia="pt-PT"/>
              </w:rPr>
              <w:lastRenderedPageBreak/>
              <w:t>C2. TEAM COORDINATION AND MANAGEMENT IN AN EMERGENCY SITUATION ASSOCIATED WITH HEALTH ASPECTS</w:t>
            </w:r>
          </w:p>
        </w:tc>
      </w:tr>
      <w:tr w:rsidR="00AE6FBD" w:rsidRPr="005C3F62" w14:paraId="36E16D9B" w14:textId="77777777" w:rsidTr="00AE6FBD">
        <w:trPr>
          <w:trHeight w:val="285"/>
        </w:trPr>
        <w:tc>
          <w:tcPr>
            <w:tcW w:w="1283"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hideMark/>
          </w:tcPr>
          <w:p w14:paraId="55424C6D" w14:textId="77777777" w:rsidR="002A14FE" w:rsidRPr="005C3F62" w:rsidRDefault="002A14FE" w:rsidP="002A14FE">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C2.1</w:t>
            </w:r>
          </w:p>
        </w:tc>
        <w:tc>
          <w:tcPr>
            <w:tcW w:w="4258"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6B7AD241" w14:textId="77777777" w:rsidR="002A14FE" w:rsidRPr="005C3F62" w:rsidRDefault="002A14FE" w:rsidP="002A14FE">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 xml:space="preserve">Knowledge and ability to coordinate the medical entities (public and private) in an emergency scenario </w:t>
            </w:r>
          </w:p>
        </w:tc>
        <w:tc>
          <w:tcPr>
            <w:tcW w:w="1728"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61E0ED97" w14:textId="77777777" w:rsidR="002A14FE" w:rsidRPr="005C3F62" w:rsidRDefault="002A14FE" w:rsidP="002A14FE">
            <w:pPr>
              <w:spacing w:after="0" w:line="240" w:lineRule="auto"/>
              <w:jc w:val="center"/>
              <w:rPr>
                <w:rFonts w:eastAsia="Times New Roman" w:cstheme="minorHAnsi"/>
                <w:sz w:val="20"/>
                <w:szCs w:val="20"/>
                <w:lang w:val="pt-PT" w:eastAsia="pt-PT"/>
              </w:rPr>
            </w:pPr>
            <w:r w:rsidRPr="005C3F62">
              <w:rPr>
                <w:rFonts w:eastAsia="Times New Roman" w:cstheme="minorHAnsi"/>
                <w:sz w:val="20"/>
                <w:szCs w:val="20"/>
                <w:lang w:val="pt-PT" w:eastAsia="pt-PT"/>
              </w:rPr>
              <w:t>UNIVAQ</w:t>
            </w:r>
          </w:p>
        </w:tc>
        <w:tc>
          <w:tcPr>
            <w:tcW w:w="3138"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0D079BF1" w14:textId="77777777" w:rsidR="002A14FE" w:rsidRPr="005C3F62" w:rsidRDefault="002A14FE" w:rsidP="002A14FE">
            <w:pPr>
              <w:spacing w:after="0" w:line="240" w:lineRule="auto"/>
              <w:rPr>
                <w:rFonts w:eastAsia="Times New Roman" w:cstheme="minorHAnsi"/>
                <w:sz w:val="20"/>
                <w:szCs w:val="20"/>
                <w:lang w:val="pt-PT" w:eastAsia="pt-PT"/>
              </w:rPr>
            </w:pPr>
            <w:r w:rsidRPr="005C3F62">
              <w:rPr>
                <w:rFonts w:eastAsia="Times New Roman" w:cstheme="minorHAnsi"/>
                <w:sz w:val="20"/>
                <w:szCs w:val="20"/>
                <w:lang w:val="pt-PT" w:eastAsia="pt-PT"/>
              </w:rPr>
              <w:t>INTEGRATED HEALTH EMERGENCIES</w:t>
            </w:r>
          </w:p>
        </w:tc>
        <w:tc>
          <w:tcPr>
            <w:tcW w:w="352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0FA26DD" w14:textId="1EC92AA6"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TOPICS OF THE MODULE INCLUDE:</w:t>
            </w:r>
            <w:r w:rsidRPr="005C3F62">
              <w:rPr>
                <w:rFonts w:eastAsia="Times New Roman" w:cstheme="minorHAnsi"/>
                <w:sz w:val="20"/>
                <w:szCs w:val="20"/>
                <w:lang w:val="en-US" w:eastAsia="pt-PT"/>
              </w:rPr>
              <w:br/>
              <w:t xml:space="preserve">a) Emergency Medicine, Disaster </w:t>
            </w:r>
            <w:proofErr w:type="gramStart"/>
            <w:r w:rsidRPr="005C3F62">
              <w:rPr>
                <w:rFonts w:eastAsia="Times New Roman" w:cstheme="minorHAnsi"/>
                <w:sz w:val="20"/>
                <w:szCs w:val="20"/>
                <w:lang w:val="en-US" w:eastAsia="pt-PT"/>
              </w:rPr>
              <w:t>Medicine</w:t>
            </w:r>
            <w:proofErr w:type="gramEnd"/>
            <w:r w:rsidRPr="005C3F62">
              <w:rPr>
                <w:rFonts w:eastAsia="Times New Roman" w:cstheme="minorHAnsi"/>
                <w:sz w:val="20"/>
                <w:szCs w:val="20"/>
                <w:lang w:val="en-US" w:eastAsia="pt-PT"/>
              </w:rPr>
              <w:t xml:space="preserve"> and Public Health</w:t>
            </w:r>
          </w:p>
          <w:p w14:paraId="778096E8" w14:textId="07B1C887"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b) Definition of emergency and disaster medicine</w:t>
            </w:r>
          </w:p>
          <w:p w14:paraId="7FB50247" w14:textId="264ACDE2"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c) Modeling medical disaster management</w:t>
            </w:r>
          </w:p>
          <w:p w14:paraId="003233C3" w14:textId="3C2C047D" w:rsidR="006E5437"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d) Disaster epidemiology</w:t>
            </w:r>
          </w:p>
          <w:p w14:paraId="77F6171B" w14:textId="3CAE279B" w:rsidR="002A14FE" w:rsidRPr="005C3F62" w:rsidRDefault="002A14FE" w:rsidP="006E5437">
            <w:pPr>
              <w:spacing w:after="0" w:line="240" w:lineRule="auto"/>
              <w:jc w:val="both"/>
              <w:rPr>
                <w:rFonts w:eastAsia="Times New Roman" w:cstheme="minorHAnsi"/>
                <w:sz w:val="20"/>
                <w:szCs w:val="20"/>
                <w:lang w:val="en-US" w:eastAsia="pt-PT"/>
              </w:rPr>
            </w:pPr>
            <w:r w:rsidRPr="005C3F62">
              <w:rPr>
                <w:rFonts w:eastAsia="Times New Roman" w:cstheme="minorHAnsi"/>
                <w:sz w:val="20"/>
                <w:szCs w:val="20"/>
                <w:lang w:val="en-US" w:eastAsia="pt-PT"/>
              </w:rPr>
              <w:t>e) General Medical Disaster Management</w:t>
            </w:r>
            <w:r w:rsidRPr="005C3F62">
              <w:rPr>
                <w:rFonts w:eastAsia="Times New Roman" w:cstheme="minorHAnsi"/>
                <w:sz w:val="20"/>
                <w:szCs w:val="20"/>
                <w:lang w:val="en-US" w:eastAsia="pt-PT"/>
              </w:rPr>
              <w:br/>
              <w:t>f) Specific Medical Disaster Management</w:t>
            </w:r>
          </w:p>
        </w:tc>
      </w:tr>
      <w:tr w:rsidR="002A14FE" w:rsidRPr="005C3F62" w14:paraId="284FEB7B"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0136A476" w14:textId="77777777" w:rsidR="002A14FE" w:rsidRPr="005C3F62" w:rsidRDefault="002A14FE" w:rsidP="002A14FE">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D - DEMONSTRATE PRACTICAL SKILLS FOR A CONCRETE INTERVENTION DIRECTLY ON THE FIELD BY USING PROPER TECHNOLOGIES AND METHODOLOGIES</w:t>
            </w:r>
          </w:p>
        </w:tc>
      </w:tr>
      <w:tr w:rsidR="002A14FE" w:rsidRPr="005C3F62" w14:paraId="13420153"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center"/>
            <w:hideMark/>
          </w:tcPr>
          <w:p w14:paraId="1D099265" w14:textId="77777777" w:rsidR="002A14FE" w:rsidRPr="005C3F62" w:rsidRDefault="002A14FE" w:rsidP="002A14FE">
            <w:pPr>
              <w:spacing w:after="0" w:line="240" w:lineRule="auto"/>
              <w:jc w:val="center"/>
              <w:rPr>
                <w:rFonts w:eastAsia="Times New Roman" w:cstheme="minorHAnsi"/>
                <w:b/>
                <w:bCs/>
                <w:sz w:val="20"/>
                <w:szCs w:val="20"/>
                <w:lang w:val="en-US" w:eastAsia="pt-PT"/>
              </w:rPr>
            </w:pPr>
            <w:r w:rsidRPr="005C3F62">
              <w:rPr>
                <w:rFonts w:eastAsia="Times New Roman" w:cstheme="minorHAnsi"/>
                <w:b/>
                <w:bCs/>
                <w:color w:val="000000"/>
                <w:sz w:val="20"/>
                <w:szCs w:val="20"/>
                <w:lang w:val="en-US" w:eastAsia="pt-PT"/>
              </w:rPr>
              <w:t>D1. PHASES OF THE EUROPEAN EMERGENCY MANAGEMENT CYCLE</w:t>
            </w:r>
          </w:p>
        </w:tc>
      </w:tr>
      <w:tr w:rsidR="00AE6FBD" w:rsidRPr="005C3F62" w14:paraId="4B73D8D7"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6399A10" w14:textId="77777777" w:rsidR="002A14FE" w:rsidRPr="006E5437" w:rsidRDefault="002A14FE" w:rsidP="002A14FE">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D1.1</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AD85641" w14:textId="77777777" w:rsidR="002A14FE" w:rsidRPr="006E5437" w:rsidRDefault="002A14FE" w:rsidP="002A14FE">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Capacity to execute an emergency management plan</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71D620" w14:textId="77777777" w:rsidR="002A14FE" w:rsidRPr="006E5437" w:rsidRDefault="002A14FE" w:rsidP="002A14FE">
            <w:pPr>
              <w:spacing w:after="0" w:line="240" w:lineRule="auto"/>
              <w:rPr>
                <w:rFonts w:eastAsia="Times New Roman" w:cstheme="minorHAnsi"/>
                <w:sz w:val="20"/>
                <w:szCs w:val="20"/>
                <w:lang w:val="en-US" w:eastAsia="pt-PT"/>
              </w:rPr>
            </w:pP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23073A5" w14:textId="77777777" w:rsidR="002A14FE" w:rsidRPr="006E5437" w:rsidRDefault="002A14FE" w:rsidP="002A14FE">
            <w:pPr>
              <w:spacing w:after="0" w:line="240" w:lineRule="auto"/>
              <w:rPr>
                <w:rFonts w:eastAsia="Times New Roman" w:cstheme="minorHAnsi"/>
                <w:sz w:val="20"/>
                <w:szCs w:val="20"/>
                <w:lang w:val="en-US" w:eastAsia="pt-PT"/>
              </w:rPr>
            </w:pP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47D181F8" w14:textId="77777777" w:rsidR="002A14FE" w:rsidRPr="006E5437" w:rsidRDefault="002A14FE" w:rsidP="002A14FE">
            <w:pPr>
              <w:spacing w:after="0" w:line="240" w:lineRule="auto"/>
              <w:rPr>
                <w:rFonts w:eastAsia="Times New Roman" w:cstheme="minorHAnsi"/>
                <w:sz w:val="20"/>
                <w:szCs w:val="20"/>
                <w:lang w:val="en-US" w:eastAsia="pt-PT"/>
              </w:rPr>
            </w:pPr>
          </w:p>
        </w:tc>
      </w:tr>
      <w:tr w:rsidR="00AE6FBD" w:rsidRPr="005C3F62" w14:paraId="14501EE8"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6529077" w14:textId="77777777" w:rsidR="002A14FE" w:rsidRPr="006E5437" w:rsidRDefault="002A14FE" w:rsidP="002A14FE">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D1.2</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87CEF56" w14:textId="14B5CAB0" w:rsidR="002A14FE" w:rsidRPr="006E5437" w:rsidRDefault="002A14FE" w:rsidP="002A14FE">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Recogn</w:t>
            </w:r>
            <w:r w:rsidRPr="005D042A">
              <w:rPr>
                <w:rFonts w:eastAsia="Times New Roman" w:cstheme="minorHAnsi"/>
                <w:color w:val="FF0000"/>
                <w:sz w:val="20"/>
                <w:szCs w:val="20"/>
                <w:highlight w:val="yellow"/>
                <w:lang w:val="en-US" w:eastAsia="pt-PT"/>
              </w:rPr>
              <w:t>i</w:t>
            </w:r>
            <w:r w:rsidR="005D042A" w:rsidRPr="005D042A">
              <w:rPr>
                <w:rFonts w:eastAsia="Times New Roman" w:cstheme="minorHAnsi"/>
                <w:color w:val="FF0000"/>
                <w:sz w:val="20"/>
                <w:szCs w:val="20"/>
                <w:highlight w:val="yellow"/>
                <w:lang w:val="en-US" w:eastAsia="pt-PT"/>
              </w:rPr>
              <w:t>z</w:t>
            </w:r>
            <w:r w:rsidRPr="006E5437">
              <w:rPr>
                <w:rFonts w:eastAsia="Times New Roman" w:cstheme="minorHAnsi"/>
                <w:sz w:val="20"/>
                <w:szCs w:val="20"/>
                <w:lang w:val="en-US" w:eastAsia="pt-PT"/>
              </w:rPr>
              <w:t xml:space="preserve">e the close link among the different phases of emergency management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BF6825F" w14:textId="77777777" w:rsidR="002A14FE" w:rsidRPr="006E5437" w:rsidRDefault="002A14FE" w:rsidP="00CE01CB">
            <w:pPr>
              <w:spacing w:after="0" w:line="240" w:lineRule="auto"/>
              <w:jc w:val="center"/>
              <w:rPr>
                <w:rFonts w:eastAsia="Times New Roman" w:cstheme="minorHAnsi"/>
                <w:sz w:val="20"/>
                <w:szCs w:val="20"/>
                <w:lang w:val="pt-PT" w:eastAsia="pt-PT"/>
              </w:rPr>
            </w:pPr>
            <w:proofErr w:type="spellStart"/>
            <w:r w:rsidRPr="006E5437">
              <w:rPr>
                <w:rFonts w:eastAsia="Times New Roman" w:cstheme="minorHAnsi"/>
                <w:sz w:val="20"/>
                <w:szCs w:val="20"/>
                <w:lang w:val="pt-PT" w:eastAsia="pt-PT"/>
              </w:rPr>
              <w:t>UoA</w:t>
            </w:r>
            <w:proofErr w:type="spellEnd"/>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AF43EF9" w14:textId="77777777" w:rsidR="002A14FE" w:rsidRPr="006E5437" w:rsidRDefault="002A14FE" w:rsidP="002A14FE">
            <w:pPr>
              <w:spacing w:after="0" w:line="240" w:lineRule="auto"/>
              <w:jc w:val="center"/>
              <w:rPr>
                <w:rFonts w:eastAsia="Times New Roman" w:cstheme="minorHAnsi"/>
                <w:sz w:val="20"/>
                <w:szCs w:val="20"/>
                <w:lang w:val="en-US" w:eastAsia="pt-PT"/>
              </w:rPr>
            </w:pPr>
            <w:r w:rsidRPr="006E5437">
              <w:rPr>
                <w:rFonts w:eastAsia="Times New Roman" w:cstheme="minorHAnsi"/>
                <w:sz w:val="20"/>
                <w:szCs w:val="20"/>
                <w:lang w:val="en-US" w:eastAsia="pt-PT"/>
              </w:rPr>
              <w:t xml:space="preserve">Crisis Management and Response Mechanisms </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7207C5F" w14:textId="77777777" w:rsidR="002A14FE" w:rsidRPr="006E5437" w:rsidRDefault="002A14FE" w:rsidP="002A14FE">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Facts that contribute to the complexity of crisis management in the different phases of disaster management</w:t>
            </w:r>
          </w:p>
        </w:tc>
      </w:tr>
      <w:tr w:rsidR="00AE6FBD" w:rsidRPr="005C3F62" w14:paraId="3696FBEE"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0BE6E51" w14:textId="77777777" w:rsidR="002A14FE" w:rsidRPr="006E5437" w:rsidRDefault="002A14FE" w:rsidP="002A14FE">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D1.3</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49AF092" w14:textId="77777777" w:rsidR="002A14FE" w:rsidRPr="006E5437" w:rsidRDefault="002A14FE" w:rsidP="002A14FE">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Understand the factors that condition the success of crisis/emergency management</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70BCE08" w14:textId="77777777" w:rsidR="002A14FE" w:rsidRPr="006E5437" w:rsidRDefault="002A14FE" w:rsidP="00CE01CB">
            <w:pPr>
              <w:spacing w:after="0" w:line="240" w:lineRule="auto"/>
              <w:jc w:val="center"/>
              <w:rPr>
                <w:rFonts w:eastAsia="Times New Roman" w:cstheme="minorHAnsi"/>
                <w:sz w:val="20"/>
                <w:szCs w:val="20"/>
                <w:lang w:val="pt-PT" w:eastAsia="pt-PT"/>
              </w:rPr>
            </w:pPr>
            <w:proofErr w:type="spellStart"/>
            <w:r w:rsidRPr="006E5437">
              <w:rPr>
                <w:rFonts w:eastAsia="Times New Roman" w:cstheme="minorHAnsi"/>
                <w:sz w:val="20"/>
                <w:szCs w:val="20"/>
                <w:lang w:val="pt-PT" w:eastAsia="pt-PT"/>
              </w:rPr>
              <w:t>UoA</w:t>
            </w:r>
            <w:proofErr w:type="spellEnd"/>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AEBDD34" w14:textId="77777777" w:rsidR="002A14FE" w:rsidRPr="006E5437" w:rsidRDefault="002A14FE" w:rsidP="002A14FE">
            <w:pPr>
              <w:spacing w:after="0" w:line="240" w:lineRule="auto"/>
              <w:jc w:val="center"/>
              <w:rPr>
                <w:rFonts w:eastAsia="Times New Roman" w:cstheme="minorHAnsi"/>
                <w:sz w:val="20"/>
                <w:szCs w:val="20"/>
                <w:lang w:val="en-US" w:eastAsia="pt-PT"/>
              </w:rPr>
            </w:pPr>
            <w:r w:rsidRPr="006E5437">
              <w:rPr>
                <w:rFonts w:eastAsia="Times New Roman" w:cstheme="minorHAnsi"/>
                <w:sz w:val="20"/>
                <w:szCs w:val="20"/>
                <w:lang w:val="en-US" w:eastAsia="pt-PT"/>
              </w:rPr>
              <w:t xml:space="preserve">Crisis Management and Response Mechanisms </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3591D4A1" w14:textId="77777777" w:rsidR="002A14FE" w:rsidRPr="006E5437" w:rsidRDefault="002A14FE" w:rsidP="002A14FE">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Facts that contribute to the complexity of crisis management in the different phases of disaster management</w:t>
            </w:r>
          </w:p>
        </w:tc>
      </w:tr>
      <w:tr w:rsidR="002A14FE" w:rsidRPr="005C3F62" w14:paraId="48050453" w14:textId="77777777" w:rsidTr="00AE6FBD">
        <w:trPr>
          <w:trHeight w:val="285"/>
        </w:trPr>
        <w:tc>
          <w:tcPr>
            <w:tcW w:w="0" w:type="auto"/>
            <w:gridSpan w:val="5"/>
            <w:tcBorders>
              <w:top w:val="single" w:sz="6" w:space="0" w:color="CCCCCC"/>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94BB253" w14:textId="77777777" w:rsidR="002A14FE" w:rsidRPr="006E5437" w:rsidRDefault="002A14FE" w:rsidP="002A14FE">
            <w:pPr>
              <w:spacing w:after="0" w:line="240" w:lineRule="auto"/>
              <w:jc w:val="center"/>
              <w:rPr>
                <w:rFonts w:eastAsia="Times New Roman" w:cstheme="minorHAnsi"/>
                <w:b/>
                <w:bCs/>
                <w:sz w:val="20"/>
                <w:szCs w:val="20"/>
                <w:lang w:val="en-US" w:eastAsia="pt-PT"/>
              </w:rPr>
            </w:pPr>
            <w:r w:rsidRPr="006E5437">
              <w:rPr>
                <w:rFonts w:eastAsia="Times New Roman" w:cstheme="minorHAnsi"/>
                <w:b/>
                <w:bCs/>
                <w:sz w:val="20"/>
                <w:szCs w:val="20"/>
                <w:lang w:val="en-US" w:eastAsia="pt-PT"/>
              </w:rPr>
              <w:t xml:space="preserve">D2. UNDERSTANDING, ASSESSING AND ASSIGNING ACTORS, </w:t>
            </w:r>
            <w:proofErr w:type="gramStart"/>
            <w:r w:rsidRPr="006E5437">
              <w:rPr>
                <w:rFonts w:eastAsia="Times New Roman" w:cstheme="minorHAnsi"/>
                <w:b/>
                <w:bCs/>
                <w:sz w:val="20"/>
                <w:szCs w:val="20"/>
                <w:lang w:val="en-US" w:eastAsia="pt-PT"/>
              </w:rPr>
              <w:t>ROLES</w:t>
            </w:r>
            <w:proofErr w:type="gramEnd"/>
            <w:r w:rsidRPr="006E5437">
              <w:rPr>
                <w:rFonts w:eastAsia="Times New Roman" w:cstheme="minorHAnsi"/>
                <w:b/>
                <w:bCs/>
                <w:sz w:val="20"/>
                <w:szCs w:val="20"/>
                <w:lang w:val="en-US" w:eastAsia="pt-PT"/>
              </w:rPr>
              <w:t xml:space="preserve"> AND SKILLS TO FORESEEN TASKS</w:t>
            </w:r>
          </w:p>
        </w:tc>
      </w:tr>
      <w:tr w:rsidR="00AE6FBD" w:rsidRPr="005C3F62" w14:paraId="11BE9161"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383CCC2" w14:textId="77777777" w:rsidR="002A14FE" w:rsidRPr="006E5437" w:rsidRDefault="002A14FE" w:rsidP="002A14FE">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t>ECEM D2.1</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252D177" w14:textId="77777777" w:rsidR="002A14FE" w:rsidRPr="006E5437" w:rsidRDefault="002A14FE" w:rsidP="002A14FE">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 xml:space="preserve">Describe the structure and roles of a multi-disciplinary team that is formed to manage crisis/emergencies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E3ABBC3" w14:textId="313ACD67" w:rsidR="002A14FE" w:rsidRPr="006E5437" w:rsidRDefault="002A14FE" w:rsidP="002A14FE">
            <w:pPr>
              <w:spacing w:after="0" w:line="240" w:lineRule="auto"/>
              <w:jc w:val="center"/>
              <w:rPr>
                <w:rFonts w:eastAsia="Times New Roman" w:cstheme="minorHAnsi"/>
                <w:sz w:val="20"/>
                <w:szCs w:val="20"/>
                <w:lang w:val="pt-PT" w:eastAsia="pt-PT"/>
              </w:rPr>
            </w:pPr>
            <w:r w:rsidRPr="0079286D">
              <w:rPr>
                <w:rFonts w:eastAsia="Times New Roman" w:cstheme="minorHAnsi"/>
                <w:color w:val="000000" w:themeColor="text1"/>
                <w:sz w:val="20"/>
                <w:szCs w:val="20"/>
                <w:lang w:val="pt-PT" w:eastAsia="pt-PT"/>
              </w:rPr>
              <w:t>E</w:t>
            </w:r>
            <w:r w:rsidR="00F85A32" w:rsidRPr="0079286D">
              <w:rPr>
                <w:rFonts w:eastAsia="Times New Roman" w:cstheme="minorHAnsi"/>
                <w:color w:val="000000" w:themeColor="text1"/>
                <w:sz w:val="20"/>
                <w:szCs w:val="20"/>
                <w:lang w:val="pt-PT" w:eastAsia="pt-PT"/>
              </w:rPr>
              <w:t>DIMAS</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E4219A8" w14:textId="77777777" w:rsidR="002A14FE" w:rsidRPr="006E5437" w:rsidRDefault="002A14FE" w:rsidP="002A14FE">
            <w:pPr>
              <w:spacing w:after="0" w:line="240" w:lineRule="auto"/>
              <w:jc w:val="center"/>
              <w:rPr>
                <w:rFonts w:eastAsia="Times New Roman" w:cstheme="minorHAnsi"/>
                <w:sz w:val="20"/>
                <w:szCs w:val="20"/>
                <w:lang w:val="pt-PT" w:eastAsia="pt-PT"/>
              </w:rPr>
            </w:pPr>
            <w:proofErr w:type="spellStart"/>
            <w:r w:rsidRPr="006E5437">
              <w:rPr>
                <w:rFonts w:eastAsia="Times New Roman" w:cstheme="minorHAnsi"/>
                <w:sz w:val="20"/>
                <w:szCs w:val="20"/>
                <w:lang w:val="pt-PT" w:eastAsia="pt-PT"/>
              </w:rPr>
              <w:t>The</w:t>
            </w:r>
            <w:proofErr w:type="spellEnd"/>
            <w:r w:rsidRPr="006E5437">
              <w:rPr>
                <w:rFonts w:eastAsia="Times New Roman" w:cstheme="minorHAnsi"/>
                <w:sz w:val="20"/>
                <w:szCs w:val="20"/>
                <w:lang w:val="pt-PT" w:eastAsia="pt-PT"/>
              </w:rPr>
              <w:t xml:space="preserve"> </w:t>
            </w:r>
            <w:proofErr w:type="spellStart"/>
            <w:r w:rsidRPr="006E5437">
              <w:rPr>
                <w:rFonts w:eastAsia="Times New Roman" w:cstheme="minorHAnsi"/>
                <w:sz w:val="20"/>
                <w:szCs w:val="20"/>
                <w:lang w:val="pt-PT" w:eastAsia="pt-PT"/>
              </w:rPr>
              <w:t>Communication</w:t>
            </w:r>
            <w:proofErr w:type="spellEnd"/>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2C2624C4" w14:textId="77777777" w:rsidR="00AE6FBD" w:rsidRDefault="00AE6FBD" w:rsidP="00AE6FBD">
            <w:pPr>
              <w:jc w:val="both"/>
              <w:rPr>
                <w:rStyle w:val="y2iqfc"/>
                <w:rFonts w:cstheme="minorHAnsi"/>
                <w:color w:val="202124"/>
                <w:lang w:val="en"/>
              </w:rPr>
            </w:pPr>
            <w:r w:rsidRPr="00A6455F">
              <w:rPr>
                <w:rStyle w:val="y2iqfc"/>
                <w:rFonts w:cstheme="minorHAnsi"/>
                <w:color w:val="202124"/>
                <w:lang w:val="en"/>
              </w:rPr>
              <w:t>The module offers the ability to differentiate the tools and methods of communication strategies according to the different targets:</w:t>
            </w:r>
            <w:r>
              <w:rPr>
                <w:rStyle w:val="y2iqfc"/>
                <w:rFonts w:cstheme="minorHAnsi"/>
                <w:color w:val="202124"/>
                <w:lang w:val="en"/>
              </w:rPr>
              <w:t xml:space="preserve"> </w:t>
            </w:r>
          </w:p>
          <w:p w14:paraId="3E377685" w14:textId="0FD9A89C" w:rsidR="00AE6FBD" w:rsidRDefault="00AE6FBD" w:rsidP="00AE6FBD">
            <w:pPr>
              <w:jc w:val="both"/>
              <w:rPr>
                <w:rStyle w:val="y2iqfc"/>
                <w:rFonts w:cstheme="minorHAnsi"/>
                <w:color w:val="202124"/>
                <w:lang w:val="en"/>
              </w:rPr>
            </w:pPr>
            <w:r w:rsidRPr="00A6455F">
              <w:rPr>
                <w:rStyle w:val="y2iqfc"/>
                <w:rFonts w:cstheme="minorHAnsi"/>
                <w:color w:val="202124"/>
                <w:lang w:val="en"/>
              </w:rPr>
              <w:t>- recipients affected by the event,</w:t>
            </w:r>
          </w:p>
          <w:p w14:paraId="70CA9E5C" w14:textId="77777777" w:rsidR="00AE6FBD" w:rsidRDefault="00AE6FBD" w:rsidP="00AE6FBD">
            <w:pPr>
              <w:jc w:val="both"/>
              <w:rPr>
                <w:rStyle w:val="y2iqfc"/>
                <w:rFonts w:cstheme="minorHAnsi"/>
                <w:color w:val="202124"/>
                <w:lang w:val="en"/>
              </w:rPr>
            </w:pPr>
            <w:r w:rsidRPr="00A6455F">
              <w:rPr>
                <w:rStyle w:val="y2iqfc"/>
                <w:rFonts w:cstheme="minorHAnsi"/>
                <w:color w:val="202124"/>
                <w:lang w:val="en"/>
              </w:rPr>
              <w:t>- average,</w:t>
            </w:r>
          </w:p>
          <w:p w14:paraId="282A2BA8" w14:textId="77777777" w:rsidR="00AE6FBD" w:rsidRDefault="00AE6FBD" w:rsidP="00AE6FBD">
            <w:pPr>
              <w:jc w:val="both"/>
              <w:rPr>
                <w:rStyle w:val="y2iqfc"/>
                <w:rFonts w:cstheme="minorHAnsi"/>
                <w:color w:val="202124"/>
                <w:lang w:val="en"/>
              </w:rPr>
            </w:pPr>
            <w:r w:rsidRPr="00A6455F">
              <w:rPr>
                <w:rStyle w:val="y2iqfc"/>
                <w:rFonts w:cstheme="minorHAnsi"/>
                <w:color w:val="202124"/>
                <w:lang w:val="en"/>
              </w:rPr>
              <w:t>- experts,</w:t>
            </w:r>
          </w:p>
          <w:p w14:paraId="28DF1893" w14:textId="74D985A6" w:rsidR="002A14FE" w:rsidRPr="006E5437" w:rsidRDefault="00AE6FBD" w:rsidP="00AE6FBD">
            <w:pPr>
              <w:spacing w:after="0" w:line="240" w:lineRule="auto"/>
              <w:jc w:val="both"/>
              <w:rPr>
                <w:rFonts w:eastAsia="Times New Roman" w:cstheme="minorHAnsi"/>
                <w:sz w:val="20"/>
                <w:szCs w:val="20"/>
                <w:lang w:val="en-US" w:eastAsia="pt-PT"/>
              </w:rPr>
            </w:pPr>
            <w:r w:rsidRPr="00A6455F">
              <w:rPr>
                <w:rStyle w:val="y2iqfc"/>
                <w:rFonts w:cstheme="minorHAnsi"/>
                <w:color w:val="202124"/>
                <w:lang w:val="en"/>
              </w:rPr>
              <w:lastRenderedPageBreak/>
              <w:t>- institutions.</w:t>
            </w:r>
          </w:p>
        </w:tc>
      </w:tr>
      <w:tr w:rsidR="00AE6FBD" w:rsidRPr="005C3F62" w14:paraId="4DAB4ED3" w14:textId="77777777" w:rsidTr="00AE6FBD">
        <w:trPr>
          <w:trHeight w:val="285"/>
        </w:trPr>
        <w:tc>
          <w:tcPr>
            <w:tcW w:w="1283" w:type="dxa"/>
            <w:tcBorders>
              <w:top w:val="single" w:sz="6" w:space="0" w:color="CCCCCC"/>
              <w:left w:val="single" w:sz="12"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6DBDEC6" w14:textId="77777777" w:rsidR="002A14FE" w:rsidRPr="006E5437" w:rsidRDefault="002A14FE" w:rsidP="002A14FE">
            <w:pPr>
              <w:spacing w:after="0" w:line="240" w:lineRule="auto"/>
              <w:jc w:val="center"/>
              <w:rPr>
                <w:rFonts w:eastAsia="Times New Roman" w:cstheme="minorHAnsi"/>
                <w:b/>
                <w:bCs/>
                <w:sz w:val="20"/>
                <w:szCs w:val="20"/>
                <w:lang w:val="pt-PT" w:eastAsia="pt-PT"/>
              </w:rPr>
            </w:pPr>
            <w:r w:rsidRPr="006E5437">
              <w:rPr>
                <w:rFonts w:eastAsia="Times New Roman" w:cstheme="minorHAnsi"/>
                <w:b/>
                <w:bCs/>
                <w:sz w:val="20"/>
                <w:szCs w:val="20"/>
                <w:lang w:val="pt-PT" w:eastAsia="pt-PT"/>
              </w:rPr>
              <w:lastRenderedPageBreak/>
              <w:t>ECEM D2.2</w:t>
            </w:r>
          </w:p>
        </w:tc>
        <w:tc>
          <w:tcPr>
            <w:tcW w:w="425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BFE3609" w14:textId="77777777" w:rsidR="002A14FE" w:rsidRPr="006E5437" w:rsidRDefault="002A14FE" w:rsidP="002A14FE">
            <w:pPr>
              <w:spacing w:after="0" w:line="240" w:lineRule="auto"/>
              <w:rPr>
                <w:rFonts w:eastAsia="Times New Roman" w:cstheme="minorHAnsi"/>
                <w:sz w:val="20"/>
                <w:szCs w:val="20"/>
                <w:lang w:val="en-US" w:eastAsia="pt-PT"/>
              </w:rPr>
            </w:pPr>
            <w:r w:rsidRPr="006E5437">
              <w:rPr>
                <w:rFonts w:eastAsia="Times New Roman" w:cstheme="minorHAnsi"/>
                <w:sz w:val="20"/>
                <w:szCs w:val="20"/>
                <w:lang w:val="en-US" w:eastAsia="pt-PT"/>
              </w:rPr>
              <w:t xml:space="preserve">Identify the roles and responsibilities of the different crisis management teams </w:t>
            </w:r>
          </w:p>
        </w:tc>
        <w:tc>
          <w:tcPr>
            <w:tcW w:w="17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26BC485" w14:textId="343DB335" w:rsidR="002A14FE" w:rsidRPr="005553E1" w:rsidRDefault="005553E1" w:rsidP="005553E1">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c>
          <w:tcPr>
            <w:tcW w:w="31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B5F0692" w14:textId="652DF9B4" w:rsidR="002A14FE" w:rsidRPr="005553E1" w:rsidRDefault="005553E1" w:rsidP="005553E1">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c>
          <w:tcPr>
            <w:tcW w:w="3521" w:type="dxa"/>
            <w:tcBorders>
              <w:top w:val="single" w:sz="6" w:space="0" w:color="CCCCCC"/>
              <w:left w:val="single" w:sz="6" w:space="0" w:color="CCCCCC"/>
              <w:bottom w:val="single" w:sz="6" w:space="0" w:color="000000"/>
              <w:right w:val="single" w:sz="12" w:space="0" w:color="000000"/>
            </w:tcBorders>
            <w:shd w:val="clear" w:color="auto" w:fill="auto"/>
            <w:tcMar>
              <w:top w:w="0" w:type="dxa"/>
              <w:left w:w="45" w:type="dxa"/>
              <w:bottom w:w="0" w:type="dxa"/>
              <w:right w:w="45" w:type="dxa"/>
            </w:tcMar>
            <w:vAlign w:val="center"/>
            <w:hideMark/>
          </w:tcPr>
          <w:p w14:paraId="778BEA60" w14:textId="2FD15139" w:rsidR="002A14FE" w:rsidRPr="005553E1" w:rsidRDefault="005553E1" w:rsidP="005553E1">
            <w:pPr>
              <w:spacing w:after="0" w:line="240" w:lineRule="auto"/>
              <w:jc w:val="center"/>
              <w:rPr>
                <w:rFonts w:eastAsia="Times New Roman" w:cstheme="minorHAnsi"/>
                <w:color w:val="FF0000"/>
                <w:sz w:val="20"/>
                <w:szCs w:val="20"/>
                <w:lang w:val="en-US" w:eastAsia="pt-PT"/>
              </w:rPr>
            </w:pPr>
            <w:r w:rsidRPr="005553E1">
              <w:rPr>
                <w:rFonts w:eastAsia="Times New Roman" w:cstheme="minorHAnsi"/>
                <w:color w:val="FF0000"/>
                <w:sz w:val="20"/>
                <w:szCs w:val="20"/>
                <w:lang w:val="en-US" w:eastAsia="pt-PT"/>
              </w:rPr>
              <w:t>?</w:t>
            </w:r>
          </w:p>
        </w:tc>
      </w:tr>
      <w:tr w:rsidR="00AE6FBD" w:rsidRPr="005C3F62" w14:paraId="3CCDBF23" w14:textId="77777777" w:rsidTr="00AE6FBD">
        <w:trPr>
          <w:trHeight w:val="285"/>
        </w:trPr>
        <w:tc>
          <w:tcPr>
            <w:tcW w:w="1283" w:type="dxa"/>
            <w:tcBorders>
              <w:top w:val="single" w:sz="6" w:space="0" w:color="CCCCCC"/>
              <w:left w:val="single" w:sz="12" w:space="0" w:color="000000"/>
              <w:bottom w:val="single" w:sz="8" w:space="0" w:color="000000"/>
              <w:right w:val="single" w:sz="6" w:space="0" w:color="000000"/>
            </w:tcBorders>
            <w:shd w:val="clear" w:color="auto" w:fill="auto"/>
            <w:tcMar>
              <w:top w:w="0" w:type="dxa"/>
              <w:left w:w="45" w:type="dxa"/>
              <w:bottom w:w="0" w:type="dxa"/>
              <w:right w:w="45" w:type="dxa"/>
            </w:tcMar>
            <w:vAlign w:val="center"/>
            <w:hideMark/>
          </w:tcPr>
          <w:p w14:paraId="3FFBC87F" w14:textId="77777777" w:rsidR="00305EB2" w:rsidRPr="005C3F62" w:rsidRDefault="00305EB2" w:rsidP="00305EB2">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D2.3</w:t>
            </w:r>
          </w:p>
        </w:tc>
        <w:tc>
          <w:tcPr>
            <w:tcW w:w="4258" w:type="dxa"/>
            <w:tcBorders>
              <w:top w:val="single" w:sz="6" w:space="0" w:color="CCCCCC"/>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394793CB" w14:textId="77777777" w:rsidR="00305EB2" w:rsidRPr="005C3F62" w:rsidRDefault="00305EB2" w:rsidP="00305EB2">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 xml:space="preserve">Identify the different skills needed for managing a multi-disciplinary team according to the specific crisis scenario </w:t>
            </w:r>
          </w:p>
        </w:tc>
        <w:tc>
          <w:tcPr>
            <w:tcW w:w="1728" w:type="dxa"/>
            <w:tcBorders>
              <w:top w:val="single" w:sz="6" w:space="0" w:color="CCCCCC"/>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09FD9C8E" w14:textId="72CD63C8" w:rsidR="00305EB2" w:rsidRPr="009C13D8" w:rsidRDefault="00305EB2"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6" w:space="0" w:color="CCCCCC"/>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616BA3D7" w14:textId="38B48F2B" w:rsidR="00305EB2" w:rsidRPr="009C13D8" w:rsidRDefault="00305EB2"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3521" w:type="dxa"/>
            <w:tcBorders>
              <w:top w:val="single" w:sz="6" w:space="0" w:color="CCCCCC"/>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hideMark/>
          </w:tcPr>
          <w:p w14:paraId="7979480B" w14:textId="2CB93BB2" w:rsidR="00305EB2" w:rsidRPr="009C13D8" w:rsidRDefault="00C641D8" w:rsidP="00305EB2">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Incidence handling</w:t>
            </w:r>
          </w:p>
        </w:tc>
      </w:tr>
      <w:tr w:rsidR="00305EB2" w:rsidRPr="005C3F62" w14:paraId="4670B5A3" w14:textId="77777777" w:rsidTr="00AE6FBD">
        <w:trPr>
          <w:trHeight w:val="795"/>
        </w:trPr>
        <w:tc>
          <w:tcPr>
            <w:tcW w:w="0" w:type="auto"/>
            <w:gridSpan w:val="5"/>
            <w:tcBorders>
              <w:top w:val="single" w:sz="8" w:space="0" w:color="000000"/>
              <w:left w:val="single" w:sz="12" w:space="0" w:color="000000"/>
              <w:bottom w:val="single" w:sz="8" w:space="0" w:color="000000"/>
              <w:right w:val="single" w:sz="12" w:space="0" w:color="000000"/>
            </w:tcBorders>
            <w:tcMar>
              <w:top w:w="0" w:type="dxa"/>
              <w:left w:w="45" w:type="dxa"/>
              <w:bottom w:w="0" w:type="dxa"/>
              <w:right w:w="45" w:type="dxa"/>
            </w:tcMar>
            <w:vAlign w:val="center"/>
            <w:hideMark/>
          </w:tcPr>
          <w:p w14:paraId="3C2A8658" w14:textId="77777777" w:rsidR="00305EB2" w:rsidRPr="005C3F62" w:rsidRDefault="00305EB2" w:rsidP="00305EB2">
            <w:pPr>
              <w:spacing w:after="0" w:line="240" w:lineRule="auto"/>
              <w:jc w:val="center"/>
              <w:rPr>
                <w:rFonts w:eastAsia="Times New Roman" w:cstheme="minorHAnsi"/>
                <w:b/>
                <w:bCs/>
                <w:sz w:val="20"/>
                <w:szCs w:val="20"/>
                <w:lang w:val="en-US" w:eastAsia="pt-PT"/>
              </w:rPr>
            </w:pPr>
            <w:r w:rsidRPr="005C3F62">
              <w:rPr>
                <w:rFonts w:eastAsia="Times New Roman" w:cstheme="minorHAnsi"/>
                <w:b/>
                <w:bCs/>
                <w:sz w:val="20"/>
                <w:szCs w:val="20"/>
                <w:lang w:val="en-US" w:eastAsia="pt-PT"/>
              </w:rPr>
              <w:t>D3. SELECTING APPROPRIATE CRITERIA, METHODS, PROCEDURES, TOOLS, RESOURCES MULTIDISCIPLINARY AND TECHNOLOGIES IN AN EMERGENCY/CRISIS COMPLEX SCENARIOS, TAKING INTO THE DUE ACCOUNT OF OTHER RESOURCES AND METHODS THAT ARE ALSO OF DIFFERENT NATURE</w:t>
            </w:r>
          </w:p>
        </w:tc>
      </w:tr>
      <w:tr w:rsidR="00AE6FBD" w:rsidRPr="005C3F62" w14:paraId="235E66FC" w14:textId="77777777" w:rsidTr="00AE6FBD">
        <w:trPr>
          <w:trHeight w:val="285"/>
        </w:trPr>
        <w:tc>
          <w:tcPr>
            <w:tcW w:w="1283" w:type="dxa"/>
            <w:vMerge w:val="restart"/>
            <w:tcBorders>
              <w:top w:val="single" w:sz="8" w:space="0" w:color="000000"/>
              <w:left w:val="single" w:sz="12" w:space="0" w:color="000000"/>
              <w:right w:val="single" w:sz="6" w:space="0" w:color="000000"/>
            </w:tcBorders>
            <w:shd w:val="clear" w:color="auto" w:fill="auto"/>
            <w:tcMar>
              <w:top w:w="0" w:type="dxa"/>
              <w:left w:w="45" w:type="dxa"/>
              <w:bottom w:w="0" w:type="dxa"/>
              <w:right w:w="45" w:type="dxa"/>
            </w:tcMar>
            <w:vAlign w:val="center"/>
            <w:hideMark/>
          </w:tcPr>
          <w:p w14:paraId="6CF4F59E" w14:textId="77777777" w:rsidR="00C641D8" w:rsidRPr="005C3F62" w:rsidRDefault="00C641D8" w:rsidP="00305EB2">
            <w:pPr>
              <w:spacing w:after="0" w:line="240" w:lineRule="auto"/>
              <w:jc w:val="center"/>
              <w:rPr>
                <w:rFonts w:eastAsia="Times New Roman" w:cstheme="minorHAnsi"/>
                <w:b/>
                <w:bCs/>
                <w:sz w:val="20"/>
                <w:szCs w:val="20"/>
                <w:lang w:val="pt-PT" w:eastAsia="pt-PT"/>
              </w:rPr>
            </w:pPr>
            <w:r w:rsidRPr="005C3F62">
              <w:rPr>
                <w:rFonts w:eastAsia="Times New Roman" w:cstheme="minorHAnsi"/>
                <w:b/>
                <w:bCs/>
                <w:sz w:val="20"/>
                <w:szCs w:val="20"/>
                <w:lang w:val="pt-PT" w:eastAsia="pt-PT"/>
              </w:rPr>
              <w:t>ECEM D3.1</w:t>
            </w:r>
          </w:p>
        </w:tc>
        <w:tc>
          <w:tcPr>
            <w:tcW w:w="4258" w:type="dxa"/>
            <w:vMerge w:val="restart"/>
            <w:tcBorders>
              <w:top w:val="single" w:sz="8" w:space="0" w:color="000000"/>
              <w:left w:val="single" w:sz="6" w:space="0" w:color="CCCCCC"/>
              <w:right w:val="single" w:sz="6" w:space="0" w:color="000000"/>
            </w:tcBorders>
            <w:shd w:val="clear" w:color="auto" w:fill="auto"/>
            <w:tcMar>
              <w:top w:w="0" w:type="dxa"/>
              <w:left w:w="45" w:type="dxa"/>
              <w:bottom w:w="0" w:type="dxa"/>
              <w:right w:w="45" w:type="dxa"/>
            </w:tcMar>
            <w:vAlign w:val="center"/>
            <w:hideMark/>
          </w:tcPr>
          <w:p w14:paraId="0C7FB293" w14:textId="77777777" w:rsidR="00C641D8" w:rsidRPr="005C3F62" w:rsidRDefault="00C641D8" w:rsidP="00305EB2">
            <w:pPr>
              <w:spacing w:after="0" w:line="240" w:lineRule="auto"/>
              <w:rPr>
                <w:rFonts w:eastAsia="Times New Roman" w:cstheme="minorHAnsi"/>
                <w:sz w:val="20"/>
                <w:szCs w:val="20"/>
                <w:lang w:val="en-US" w:eastAsia="pt-PT"/>
              </w:rPr>
            </w:pPr>
            <w:r w:rsidRPr="005C3F62">
              <w:rPr>
                <w:rFonts w:eastAsia="Times New Roman" w:cstheme="minorHAnsi"/>
                <w:sz w:val="20"/>
                <w:szCs w:val="20"/>
                <w:lang w:val="en-US" w:eastAsia="pt-PT"/>
              </w:rPr>
              <w:t>Critically evaluate the importance of different methods and technologies available for the management of critical scenarios (*) (MUHEC)</w:t>
            </w:r>
          </w:p>
        </w:tc>
        <w:tc>
          <w:tcPr>
            <w:tcW w:w="172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19F274C4" w14:textId="3F9EE20E"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hideMark/>
          </w:tcPr>
          <w:p w14:paraId="057641FF" w14:textId="2793EA69"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Blockchain Anatomy and Analytics</w:t>
            </w:r>
          </w:p>
        </w:tc>
        <w:tc>
          <w:tcPr>
            <w:tcW w:w="3521" w:type="dxa"/>
            <w:tcBorders>
              <w:top w:val="single" w:sz="8"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hideMark/>
          </w:tcPr>
          <w:p w14:paraId="24CE8F5B" w14:textId="7832F9E1" w:rsidR="00C641D8"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Deploy appropriate tools and techniques to carry out an investigation</w:t>
            </w:r>
          </w:p>
        </w:tc>
      </w:tr>
      <w:tr w:rsidR="00AE6FBD" w:rsidRPr="005C3F62" w14:paraId="1A2A2C3D"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2C7B0103" w14:textId="77777777" w:rsidR="00C641D8" w:rsidRPr="00305EB2" w:rsidRDefault="00C641D8" w:rsidP="00305EB2">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5E29135" w14:textId="77777777" w:rsidR="00C641D8" w:rsidRPr="005C3F62" w:rsidRDefault="00C641D8" w:rsidP="00305EB2">
            <w:pPr>
              <w:spacing w:after="0" w:line="240" w:lineRule="auto"/>
              <w:rPr>
                <w:rFonts w:eastAsia="Times New Roman" w:cstheme="minorHAnsi"/>
                <w:sz w:val="20"/>
                <w:szCs w:val="20"/>
                <w:lang w:val="en-US" w:eastAsia="pt-PT"/>
              </w:rPr>
            </w:pPr>
          </w:p>
        </w:tc>
        <w:tc>
          <w:tcPr>
            <w:tcW w:w="172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5FE94BCF" w14:textId="06CA6A46"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140E2ED3" w14:textId="0EEDD7DA"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Forensics &amp; Incident Management</w:t>
            </w:r>
          </w:p>
        </w:tc>
        <w:tc>
          <w:tcPr>
            <w:tcW w:w="3521" w:type="dxa"/>
            <w:tcBorders>
              <w:top w:val="single" w:sz="8"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7F271A55" w14:textId="298FD814" w:rsidR="00C641D8"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Techniques and valid procedures to carry out digital forensic investigations on current and emerging technologies</w:t>
            </w:r>
          </w:p>
        </w:tc>
      </w:tr>
      <w:tr w:rsidR="00AE6FBD" w:rsidRPr="005C3F62" w14:paraId="1F0E8252"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16C26696" w14:textId="77777777" w:rsidR="00C641D8" w:rsidRPr="00305EB2" w:rsidRDefault="00C641D8" w:rsidP="00305EB2">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AE641E3" w14:textId="77777777" w:rsidR="00C641D8" w:rsidRPr="005C3F62" w:rsidRDefault="00C641D8" w:rsidP="00305EB2">
            <w:pPr>
              <w:spacing w:after="0" w:line="240" w:lineRule="auto"/>
              <w:rPr>
                <w:rFonts w:eastAsia="Times New Roman" w:cstheme="minorHAnsi"/>
                <w:sz w:val="20"/>
                <w:szCs w:val="20"/>
                <w:lang w:val="en-US" w:eastAsia="pt-PT"/>
              </w:rPr>
            </w:pPr>
          </w:p>
        </w:tc>
        <w:tc>
          <w:tcPr>
            <w:tcW w:w="172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2E7A808D" w14:textId="3D86CFFD"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2CA267F5" w14:textId="4EC6256B" w:rsidR="00C641D8" w:rsidRPr="009C13D8" w:rsidRDefault="00C641D8" w:rsidP="00305EB2">
            <w:pPr>
              <w:spacing w:after="0" w:line="240" w:lineRule="auto"/>
              <w:jc w:val="center"/>
              <w:rPr>
                <w:rFonts w:eastAsia="Times New Roman" w:cstheme="minorHAnsi"/>
                <w:sz w:val="20"/>
                <w:szCs w:val="20"/>
                <w:lang w:val="en-US" w:eastAsia="pt-PT"/>
              </w:rPr>
            </w:pPr>
            <w:r w:rsidRPr="005D042A">
              <w:rPr>
                <w:rFonts w:eastAsia="Times New Roman" w:cstheme="minorHAnsi"/>
                <w:sz w:val="20"/>
                <w:szCs w:val="20"/>
                <w:highlight w:val="yellow"/>
                <w:lang w:val="en-US" w:eastAsia="pt-PT"/>
              </w:rPr>
              <w:t>Fin</w:t>
            </w:r>
            <w:r w:rsidR="005D042A" w:rsidRPr="005D042A">
              <w:rPr>
                <w:rFonts w:eastAsia="Times New Roman" w:cstheme="minorHAnsi"/>
                <w:sz w:val="20"/>
                <w:szCs w:val="20"/>
                <w:highlight w:val="yellow"/>
                <w:lang w:val="en-US" w:eastAsia="pt-PT"/>
              </w:rPr>
              <w:t xml:space="preserve"> </w:t>
            </w:r>
            <w:r w:rsidRPr="005D042A">
              <w:rPr>
                <w:rFonts w:eastAsia="Times New Roman" w:cstheme="minorHAnsi"/>
                <w:sz w:val="20"/>
                <w:szCs w:val="20"/>
                <w:highlight w:val="yellow"/>
                <w:lang w:val="en-US" w:eastAsia="pt-PT"/>
              </w:rPr>
              <w:t>Crime</w:t>
            </w:r>
            <w:r w:rsidRPr="009C13D8">
              <w:rPr>
                <w:rFonts w:eastAsia="Times New Roman" w:cstheme="minorHAnsi"/>
                <w:sz w:val="20"/>
                <w:szCs w:val="20"/>
                <w:lang w:val="en-US" w:eastAsia="pt-PT"/>
              </w:rPr>
              <w:t xml:space="preserve"> Risks from Emerging Technologies</w:t>
            </w:r>
          </w:p>
        </w:tc>
        <w:tc>
          <w:tcPr>
            <w:tcW w:w="3521" w:type="dxa"/>
            <w:tcBorders>
              <w:top w:val="single" w:sz="8"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6D7AE776" w14:textId="2ADA65B4" w:rsidR="00C641D8"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Assessment of new technologies</w:t>
            </w:r>
          </w:p>
        </w:tc>
      </w:tr>
      <w:tr w:rsidR="00AE6FBD" w:rsidRPr="005C3F62" w14:paraId="3F0AA756"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356D6E56" w14:textId="77777777" w:rsidR="00C641D8" w:rsidRPr="00305EB2" w:rsidRDefault="00C641D8" w:rsidP="00305EB2">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22E9A35" w14:textId="77777777" w:rsidR="00C641D8" w:rsidRPr="005C3F62" w:rsidRDefault="00C641D8" w:rsidP="00305EB2">
            <w:pPr>
              <w:spacing w:after="0" w:line="240" w:lineRule="auto"/>
              <w:rPr>
                <w:rFonts w:eastAsia="Times New Roman" w:cstheme="minorHAnsi"/>
                <w:sz w:val="20"/>
                <w:szCs w:val="20"/>
                <w:lang w:val="en-US" w:eastAsia="pt-PT"/>
              </w:rPr>
            </w:pPr>
          </w:p>
        </w:tc>
        <w:tc>
          <w:tcPr>
            <w:tcW w:w="172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10DEA93D" w14:textId="4DFE20FD"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490F55A9" w14:textId="538C9E19"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Open-Source Intelligence Techniques</w:t>
            </w:r>
          </w:p>
        </w:tc>
        <w:tc>
          <w:tcPr>
            <w:tcW w:w="3521" w:type="dxa"/>
            <w:tcBorders>
              <w:top w:val="single" w:sz="8"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6C561FB1" w14:textId="74F9DF31" w:rsidR="00C641D8"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Apply advanced techniques to gather intelligence and evidence</w:t>
            </w:r>
          </w:p>
        </w:tc>
      </w:tr>
      <w:tr w:rsidR="00AE6FBD" w:rsidRPr="005C3F62" w14:paraId="25B39732"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29C53435" w14:textId="77777777" w:rsidR="00C641D8" w:rsidRPr="00305EB2" w:rsidRDefault="00C641D8" w:rsidP="00305EB2">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D709C5D" w14:textId="77777777" w:rsidR="00C641D8" w:rsidRPr="005C3F62" w:rsidRDefault="00C641D8" w:rsidP="00305EB2">
            <w:pPr>
              <w:spacing w:after="0" w:line="240" w:lineRule="auto"/>
              <w:rPr>
                <w:rFonts w:eastAsia="Times New Roman" w:cstheme="minorHAnsi"/>
                <w:sz w:val="20"/>
                <w:szCs w:val="20"/>
                <w:lang w:val="en-US" w:eastAsia="pt-PT"/>
              </w:rPr>
            </w:pPr>
          </w:p>
        </w:tc>
        <w:tc>
          <w:tcPr>
            <w:tcW w:w="172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342B5DB9" w14:textId="3FCA8D63"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7EB7560C" w14:textId="35173B6A"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Penetration Testing and Digital Forensic</w:t>
            </w:r>
          </w:p>
        </w:tc>
        <w:tc>
          <w:tcPr>
            <w:tcW w:w="3521" w:type="dxa"/>
            <w:tcBorders>
              <w:top w:val="single" w:sz="8"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5A6D1460" w14:textId="74FDBF5C" w:rsidR="00C641D8"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Systematically and critically evaluate the design of countermeasures for computer and network flaws found </w:t>
            </w:r>
            <w:proofErr w:type="gramStart"/>
            <w:r w:rsidRPr="009C13D8">
              <w:rPr>
                <w:rFonts w:eastAsia="Times New Roman" w:cstheme="minorHAnsi"/>
                <w:sz w:val="20"/>
                <w:szCs w:val="20"/>
                <w:lang w:val="en-US" w:eastAsia="pt-PT"/>
              </w:rPr>
              <w:t>as a result of</w:t>
            </w:r>
            <w:proofErr w:type="gramEnd"/>
            <w:r w:rsidRPr="009C13D8">
              <w:rPr>
                <w:rFonts w:eastAsia="Times New Roman" w:cstheme="minorHAnsi"/>
                <w:sz w:val="20"/>
                <w:szCs w:val="20"/>
                <w:lang w:val="en-US" w:eastAsia="pt-PT"/>
              </w:rPr>
              <w:t xml:space="preserve"> penetration tests</w:t>
            </w:r>
          </w:p>
        </w:tc>
      </w:tr>
      <w:tr w:rsidR="00AE6FBD" w:rsidRPr="005C3F62" w14:paraId="259FC8BC"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5BC175A" w14:textId="77777777" w:rsidR="00C641D8" w:rsidRPr="00305EB2" w:rsidRDefault="00C641D8" w:rsidP="00305EB2">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BD8CEC2" w14:textId="77777777" w:rsidR="00C641D8" w:rsidRPr="005C3F62" w:rsidRDefault="00C641D8" w:rsidP="00305EB2">
            <w:pPr>
              <w:spacing w:after="0" w:line="240" w:lineRule="auto"/>
              <w:rPr>
                <w:rFonts w:eastAsia="Times New Roman" w:cstheme="minorHAnsi"/>
                <w:sz w:val="20"/>
                <w:szCs w:val="20"/>
                <w:lang w:val="en-US" w:eastAsia="pt-PT"/>
              </w:rPr>
            </w:pPr>
          </w:p>
        </w:tc>
        <w:tc>
          <w:tcPr>
            <w:tcW w:w="172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5780B414" w14:textId="6413AFF8"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7F8947AA" w14:textId="0FC68EF8"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Network Security and Services</w:t>
            </w:r>
          </w:p>
        </w:tc>
        <w:tc>
          <w:tcPr>
            <w:tcW w:w="3521" w:type="dxa"/>
            <w:tcBorders>
              <w:top w:val="single" w:sz="8"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508F543F" w14:textId="62F62E9C" w:rsidR="00C641D8"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Security policies, </w:t>
            </w:r>
            <w:proofErr w:type="gramStart"/>
            <w:r w:rsidRPr="009C13D8">
              <w:rPr>
                <w:rFonts w:eastAsia="Times New Roman" w:cstheme="minorHAnsi"/>
                <w:sz w:val="20"/>
                <w:szCs w:val="20"/>
                <w:lang w:val="en-US" w:eastAsia="pt-PT"/>
              </w:rPr>
              <w:t>services</w:t>
            </w:r>
            <w:proofErr w:type="gramEnd"/>
            <w:r w:rsidRPr="009C13D8">
              <w:rPr>
                <w:rFonts w:eastAsia="Times New Roman" w:cstheme="minorHAnsi"/>
                <w:sz w:val="20"/>
                <w:szCs w:val="20"/>
                <w:lang w:val="en-US" w:eastAsia="pt-PT"/>
              </w:rPr>
              <w:t xml:space="preserve"> and mechanisms</w:t>
            </w:r>
          </w:p>
        </w:tc>
      </w:tr>
      <w:tr w:rsidR="00AE6FBD" w:rsidRPr="005C3F62" w14:paraId="5BD79C41" w14:textId="77777777" w:rsidTr="00AE6FBD">
        <w:trPr>
          <w:trHeight w:val="285"/>
        </w:trPr>
        <w:tc>
          <w:tcPr>
            <w:tcW w:w="1283" w:type="dxa"/>
            <w:vMerge/>
            <w:tcBorders>
              <w:left w:val="single" w:sz="12" w:space="0" w:color="000000"/>
              <w:right w:val="single" w:sz="6" w:space="0" w:color="000000"/>
            </w:tcBorders>
            <w:shd w:val="clear" w:color="auto" w:fill="auto"/>
            <w:tcMar>
              <w:top w:w="0" w:type="dxa"/>
              <w:left w:w="45" w:type="dxa"/>
              <w:bottom w:w="0" w:type="dxa"/>
              <w:right w:w="45" w:type="dxa"/>
            </w:tcMar>
            <w:vAlign w:val="center"/>
          </w:tcPr>
          <w:p w14:paraId="7DE49196" w14:textId="77777777" w:rsidR="00C641D8" w:rsidRPr="00D53A2C" w:rsidRDefault="00C641D8" w:rsidP="00305EB2">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4B217A9" w14:textId="77777777" w:rsidR="00C641D8" w:rsidRPr="005C3F62" w:rsidRDefault="00C641D8" w:rsidP="00305EB2">
            <w:pPr>
              <w:spacing w:after="0" w:line="240" w:lineRule="auto"/>
              <w:rPr>
                <w:rFonts w:eastAsia="Times New Roman" w:cstheme="minorHAnsi"/>
                <w:sz w:val="20"/>
                <w:szCs w:val="20"/>
                <w:lang w:val="en-US" w:eastAsia="pt-PT"/>
              </w:rPr>
            </w:pPr>
          </w:p>
        </w:tc>
        <w:tc>
          <w:tcPr>
            <w:tcW w:w="172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7F428515" w14:textId="1A9F6502"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8" w:space="0" w:color="000000"/>
              <w:right w:val="single" w:sz="6" w:space="0" w:color="000000"/>
            </w:tcBorders>
            <w:shd w:val="clear" w:color="auto" w:fill="auto"/>
            <w:tcMar>
              <w:top w:w="0" w:type="dxa"/>
              <w:left w:w="45" w:type="dxa"/>
              <w:bottom w:w="0" w:type="dxa"/>
              <w:right w:w="45" w:type="dxa"/>
            </w:tcMar>
            <w:vAlign w:val="center"/>
          </w:tcPr>
          <w:p w14:paraId="35F87CE7" w14:textId="4FD4CDAF" w:rsidR="00C641D8" w:rsidRPr="009C13D8" w:rsidRDefault="00C641D8" w:rsidP="00305EB2">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Cyber Security and Legal Regulations</w:t>
            </w:r>
          </w:p>
        </w:tc>
        <w:tc>
          <w:tcPr>
            <w:tcW w:w="3521" w:type="dxa"/>
            <w:tcBorders>
              <w:top w:val="single" w:sz="8" w:space="0" w:color="000000"/>
              <w:left w:val="single" w:sz="6" w:space="0" w:color="CCCCCC"/>
              <w:bottom w:val="single" w:sz="8" w:space="0" w:color="000000"/>
              <w:right w:val="single" w:sz="12" w:space="0" w:color="000000"/>
            </w:tcBorders>
            <w:shd w:val="clear" w:color="auto" w:fill="auto"/>
            <w:tcMar>
              <w:top w:w="0" w:type="dxa"/>
              <w:left w:w="45" w:type="dxa"/>
              <w:bottom w:w="0" w:type="dxa"/>
              <w:right w:w="45" w:type="dxa"/>
            </w:tcMar>
            <w:vAlign w:val="center"/>
          </w:tcPr>
          <w:p w14:paraId="18DC7094" w14:textId="7167C86C" w:rsidR="00C641D8" w:rsidRPr="009C13D8" w:rsidRDefault="00C641D8" w:rsidP="006E5437">
            <w:pPr>
              <w:spacing w:after="0" w:line="240" w:lineRule="auto"/>
              <w:jc w:val="both"/>
              <w:rPr>
                <w:rFonts w:eastAsia="Times New Roman" w:cstheme="minorHAnsi"/>
                <w:sz w:val="20"/>
                <w:szCs w:val="20"/>
                <w:lang w:val="en-US" w:eastAsia="pt-PT"/>
              </w:rPr>
            </w:pPr>
            <w:r w:rsidRPr="009C13D8">
              <w:rPr>
                <w:rFonts w:eastAsia="Times New Roman" w:cstheme="minorHAnsi"/>
                <w:sz w:val="20"/>
                <w:szCs w:val="20"/>
                <w:lang w:val="en-US" w:eastAsia="pt-PT"/>
              </w:rPr>
              <w:t xml:space="preserve">Develop security programs, policies, procedures, </w:t>
            </w:r>
            <w:r w:rsidR="00656F80" w:rsidRPr="009C13D8">
              <w:rPr>
                <w:rFonts w:eastAsia="Times New Roman" w:cstheme="minorHAnsi"/>
                <w:sz w:val="20"/>
                <w:szCs w:val="20"/>
                <w:lang w:val="en-US" w:eastAsia="pt-PT"/>
              </w:rPr>
              <w:t>standards,</w:t>
            </w:r>
            <w:r w:rsidRPr="009C13D8">
              <w:rPr>
                <w:rFonts w:eastAsia="Times New Roman" w:cstheme="minorHAnsi"/>
                <w:sz w:val="20"/>
                <w:szCs w:val="20"/>
                <w:lang w:val="en-US" w:eastAsia="pt-PT"/>
              </w:rPr>
              <w:t xml:space="preserve"> and guidelines appropriate for corporate environments</w:t>
            </w:r>
          </w:p>
        </w:tc>
      </w:tr>
      <w:tr w:rsidR="00AE6FBD" w:rsidRPr="005C3F62" w14:paraId="44F5EE56" w14:textId="77777777" w:rsidTr="00AE6FBD">
        <w:trPr>
          <w:trHeight w:val="285"/>
        </w:trPr>
        <w:tc>
          <w:tcPr>
            <w:tcW w:w="1283" w:type="dxa"/>
            <w:vMerge/>
            <w:tcBorders>
              <w:left w:val="single" w:sz="12" w:space="0" w:color="000000"/>
              <w:bottom w:val="single" w:sz="12" w:space="0" w:color="000000"/>
              <w:right w:val="single" w:sz="6" w:space="0" w:color="000000"/>
            </w:tcBorders>
            <w:shd w:val="clear" w:color="auto" w:fill="auto"/>
            <w:tcMar>
              <w:top w:w="0" w:type="dxa"/>
              <w:left w:w="45" w:type="dxa"/>
              <w:bottom w:w="0" w:type="dxa"/>
              <w:right w:w="45" w:type="dxa"/>
            </w:tcMar>
            <w:vAlign w:val="center"/>
          </w:tcPr>
          <w:p w14:paraId="1CE348DB" w14:textId="77777777" w:rsidR="00C641D8" w:rsidRPr="00305EB2" w:rsidRDefault="00C641D8" w:rsidP="00305EB2">
            <w:pPr>
              <w:spacing w:after="0" w:line="240" w:lineRule="auto"/>
              <w:jc w:val="center"/>
              <w:rPr>
                <w:rFonts w:eastAsia="Times New Roman" w:cstheme="minorHAnsi"/>
                <w:b/>
                <w:bCs/>
                <w:sz w:val="20"/>
                <w:szCs w:val="20"/>
                <w:lang w:val="en-US" w:eastAsia="pt-PT"/>
              </w:rPr>
            </w:pPr>
          </w:p>
        </w:tc>
        <w:tc>
          <w:tcPr>
            <w:tcW w:w="4258" w:type="dxa"/>
            <w:vMerge/>
            <w:tcBorders>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tcPr>
          <w:p w14:paraId="566EBE91" w14:textId="77777777" w:rsidR="00C641D8" w:rsidRPr="005C3F62" w:rsidRDefault="00C641D8" w:rsidP="00305EB2">
            <w:pPr>
              <w:spacing w:after="0" w:line="240" w:lineRule="auto"/>
              <w:rPr>
                <w:rFonts w:eastAsia="Times New Roman" w:cstheme="minorHAnsi"/>
                <w:sz w:val="20"/>
                <w:szCs w:val="20"/>
                <w:lang w:val="en-US" w:eastAsia="pt-PT"/>
              </w:rPr>
            </w:pPr>
          </w:p>
        </w:tc>
        <w:tc>
          <w:tcPr>
            <w:tcW w:w="1728" w:type="dxa"/>
            <w:tcBorders>
              <w:top w:val="single" w:sz="8" w:space="0" w:color="000000"/>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tcPr>
          <w:p w14:paraId="7191A5AD" w14:textId="21A2809D" w:rsidR="00C641D8" w:rsidRPr="009C13D8" w:rsidRDefault="00C641D8" w:rsidP="00D53A2C">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MUHEC</w:t>
            </w:r>
          </w:p>
        </w:tc>
        <w:tc>
          <w:tcPr>
            <w:tcW w:w="3138" w:type="dxa"/>
            <w:tcBorders>
              <w:top w:val="single" w:sz="8" w:space="0" w:color="000000"/>
              <w:left w:val="single" w:sz="6" w:space="0" w:color="CCCCCC"/>
              <w:bottom w:val="single" w:sz="12" w:space="0" w:color="000000"/>
              <w:right w:val="single" w:sz="6" w:space="0" w:color="000000"/>
            </w:tcBorders>
            <w:shd w:val="clear" w:color="auto" w:fill="auto"/>
            <w:tcMar>
              <w:top w:w="0" w:type="dxa"/>
              <w:left w:w="45" w:type="dxa"/>
              <w:bottom w:w="0" w:type="dxa"/>
              <w:right w:w="45" w:type="dxa"/>
            </w:tcMar>
            <w:vAlign w:val="center"/>
          </w:tcPr>
          <w:p w14:paraId="7B8DD85A" w14:textId="018BB050" w:rsidR="00C641D8" w:rsidRPr="009C13D8" w:rsidRDefault="00C641D8" w:rsidP="00D53A2C">
            <w:pPr>
              <w:spacing w:after="0" w:line="240" w:lineRule="auto"/>
              <w:jc w:val="center"/>
              <w:rPr>
                <w:rFonts w:eastAsia="Times New Roman" w:cstheme="minorHAnsi"/>
                <w:sz w:val="20"/>
                <w:szCs w:val="20"/>
                <w:lang w:val="en-US" w:eastAsia="pt-PT"/>
              </w:rPr>
            </w:pPr>
            <w:r w:rsidRPr="009C13D8">
              <w:rPr>
                <w:rFonts w:eastAsia="Times New Roman" w:cstheme="minorHAnsi"/>
                <w:sz w:val="20"/>
                <w:szCs w:val="20"/>
                <w:lang w:val="en-US" w:eastAsia="pt-PT"/>
              </w:rPr>
              <w:t>Digital Evidence</w:t>
            </w:r>
          </w:p>
        </w:tc>
        <w:tc>
          <w:tcPr>
            <w:tcW w:w="3521" w:type="dxa"/>
            <w:tcBorders>
              <w:top w:val="single" w:sz="8" w:space="0" w:color="000000"/>
              <w:left w:val="single" w:sz="6" w:space="0" w:color="CCCCCC"/>
              <w:bottom w:val="single" w:sz="12" w:space="0" w:color="000000"/>
              <w:right w:val="single" w:sz="12" w:space="0" w:color="000000"/>
            </w:tcBorders>
            <w:shd w:val="clear" w:color="auto" w:fill="auto"/>
            <w:tcMar>
              <w:top w:w="0" w:type="dxa"/>
              <w:left w:w="45" w:type="dxa"/>
              <w:bottom w:w="0" w:type="dxa"/>
              <w:right w:w="45" w:type="dxa"/>
            </w:tcMar>
            <w:vAlign w:val="center"/>
          </w:tcPr>
          <w:p w14:paraId="0BB1F44D" w14:textId="31EC8E18" w:rsidR="00C641D8" w:rsidRPr="009C13D8" w:rsidRDefault="00C641D8" w:rsidP="00305EB2">
            <w:pPr>
              <w:spacing w:after="0" w:line="240" w:lineRule="auto"/>
              <w:rPr>
                <w:rFonts w:eastAsia="Times New Roman" w:cstheme="minorHAnsi"/>
                <w:sz w:val="20"/>
                <w:szCs w:val="20"/>
                <w:lang w:val="en-US" w:eastAsia="pt-PT"/>
              </w:rPr>
            </w:pPr>
            <w:r w:rsidRPr="009C13D8">
              <w:rPr>
                <w:rFonts w:eastAsia="Times New Roman" w:cstheme="minorHAnsi"/>
                <w:sz w:val="20"/>
                <w:szCs w:val="20"/>
                <w:lang w:val="en-US" w:eastAsia="pt-PT"/>
              </w:rPr>
              <w:t>Evidence presentation</w:t>
            </w:r>
          </w:p>
        </w:tc>
      </w:tr>
    </w:tbl>
    <w:p w14:paraId="77A18B9D" w14:textId="77777777" w:rsidR="005D0C82" w:rsidRDefault="005D0C82" w:rsidP="005D0C82">
      <w:pPr>
        <w:rPr>
          <w:noProof/>
          <w:color w:val="4472C4" w:themeColor="accent1"/>
          <w:lang w:val="en-US"/>
        </w:rPr>
      </w:pPr>
    </w:p>
    <w:p w14:paraId="0B75FD79" w14:textId="77777777" w:rsidR="005D0C82" w:rsidRDefault="005D0C82" w:rsidP="005D0C82">
      <w:pPr>
        <w:rPr>
          <w:noProof/>
          <w:color w:val="4472C4" w:themeColor="accent1"/>
          <w:lang w:val="en-US"/>
        </w:rPr>
      </w:pPr>
    </w:p>
    <w:p w14:paraId="4889D31D" w14:textId="77777777" w:rsidR="005D0C82" w:rsidRDefault="005D0C82" w:rsidP="005D0C82">
      <w:pPr>
        <w:rPr>
          <w:noProof/>
          <w:color w:val="4472C4" w:themeColor="accent1"/>
          <w:lang w:val="en-US"/>
        </w:rPr>
        <w:sectPr w:rsidR="005D0C82" w:rsidSect="004A0E81">
          <w:pgSz w:w="16838" w:h="11906" w:orient="landscape"/>
          <w:pgMar w:top="1440" w:right="1440" w:bottom="1440" w:left="1440" w:header="708" w:footer="708" w:gutter="0"/>
          <w:cols w:space="708"/>
          <w:docGrid w:linePitch="360"/>
        </w:sectPr>
      </w:pPr>
    </w:p>
    <w:p w14:paraId="6A74D64D" w14:textId="77777777" w:rsidR="005D0C82" w:rsidRDefault="005D0C82" w:rsidP="005D0C82">
      <w:pPr>
        <w:rPr>
          <w:noProof/>
          <w:color w:val="4472C4" w:themeColor="accent1"/>
          <w:lang w:val="en-US"/>
        </w:rPr>
      </w:pPr>
    </w:p>
    <w:p w14:paraId="1F4E2EDA" w14:textId="77777777" w:rsidR="005D0C82" w:rsidRDefault="005D0C82" w:rsidP="005D0C82">
      <w:pPr>
        <w:rPr>
          <w:noProof/>
          <w:color w:val="4472C4" w:themeColor="accent1"/>
          <w:lang w:val="en-US"/>
        </w:rPr>
      </w:pPr>
    </w:p>
    <w:p w14:paraId="156823BC" w14:textId="77777777" w:rsidR="005D0C82" w:rsidRDefault="005D0C82" w:rsidP="005D0C82">
      <w:pPr>
        <w:rPr>
          <w:noProof/>
          <w:color w:val="4472C4" w:themeColor="accent1"/>
          <w:lang w:val="en-US"/>
        </w:rPr>
      </w:pPr>
    </w:p>
    <w:p w14:paraId="572FA229" w14:textId="77777777" w:rsidR="005D0C82" w:rsidRDefault="005D0C82" w:rsidP="005D0C82">
      <w:pPr>
        <w:rPr>
          <w:noProof/>
          <w:color w:val="4472C4" w:themeColor="accent1"/>
          <w:lang w:val="en-US"/>
        </w:rPr>
      </w:pPr>
    </w:p>
    <w:p w14:paraId="596CE7F1" w14:textId="77777777" w:rsidR="005D0C82" w:rsidRDefault="005D0C82" w:rsidP="005D0C82">
      <w:pPr>
        <w:rPr>
          <w:noProof/>
          <w:color w:val="4472C4" w:themeColor="accent1"/>
          <w:lang w:val="en-US"/>
        </w:rPr>
      </w:pPr>
    </w:p>
    <w:p w14:paraId="420AFBB7" w14:textId="77777777" w:rsidR="005D0C82" w:rsidRDefault="005D0C82" w:rsidP="005D0C82">
      <w:pPr>
        <w:rPr>
          <w:noProof/>
          <w:color w:val="4472C4" w:themeColor="accent1"/>
          <w:lang w:val="en-US"/>
        </w:rPr>
      </w:pPr>
    </w:p>
    <w:p w14:paraId="3A677C4A" w14:textId="77777777" w:rsidR="005D0C82" w:rsidRDefault="005D0C82" w:rsidP="005D0C82">
      <w:pPr>
        <w:rPr>
          <w:noProof/>
          <w:color w:val="4472C4" w:themeColor="accent1"/>
          <w:lang w:val="en-US"/>
        </w:rPr>
      </w:pPr>
    </w:p>
    <w:p w14:paraId="2F17F06F" w14:textId="77777777" w:rsidR="005D0C82" w:rsidRDefault="005D0C82" w:rsidP="005D0C82">
      <w:pPr>
        <w:rPr>
          <w:noProof/>
          <w:color w:val="4472C4" w:themeColor="accent1"/>
          <w:lang w:val="en-US"/>
        </w:rPr>
      </w:pPr>
    </w:p>
    <w:p w14:paraId="6A844622" w14:textId="77777777" w:rsidR="00AE6FBD" w:rsidRDefault="00AE6FBD" w:rsidP="005D0C82">
      <w:pPr>
        <w:rPr>
          <w:noProof/>
          <w:color w:val="4472C4" w:themeColor="accent1"/>
          <w:lang w:val="en-US"/>
        </w:rPr>
      </w:pPr>
    </w:p>
    <w:p w14:paraId="446FAC17" w14:textId="77777777" w:rsidR="005D0C82" w:rsidRDefault="005D0C82" w:rsidP="005D0C82">
      <w:pPr>
        <w:rPr>
          <w:noProof/>
          <w:color w:val="4472C4" w:themeColor="accent1"/>
          <w:lang w:val="en-US"/>
        </w:rPr>
      </w:pPr>
    </w:p>
    <w:p w14:paraId="0B29B910" w14:textId="77777777" w:rsidR="005D0C82" w:rsidRDefault="005D0C82" w:rsidP="005D0C82">
      <w:pPr>
        <w:rPr>
          <w:noProof/>
          <w:color w:val="4472C4" w:themeColor="accent1"/>
          <w:lang w:val="en-US"/>
        </w:rPr>
      </w:pPr>
    </w:p>
    <w:p w14:paraId="5AAD51F5" w14:textId="77777777" w:rsidR="005D0C82" w:rsidRPr="000B1BD0" w:rsidRDefault="005D0C82" w:rsidP="005D0C82">
      <w:pPr>
        <w:jc w:val="center"/>
        <w:rPr>
          <w:noProof/>
          <w:color w:val="4472C4" w:themeColor="accent1"/>
          <w:sz w:val="52"/>
          <w:szCs w:val="52"/>
          <w:lang w:val="en-US"/>
        </w:rPr>
      </w:pPr>
      <w:r w:rsidRPr="000B1BD0">
        <w:rPr>
          <w:noProof/>
          <w:color w:val="4472C4" w:themeColor="accent1"/>
          <w:sz w:val="52"/>
          <w:szCs w:val="52"/>
          <w:lang w:val="en-US"/>
        </w:rPr>
        <w:t>APPENDIX 1</w:t>
      </w:r>
    </w:p>
    <w:p w14:paraId="462E1838" w14:textId="77777777" w:rsidR="005D0C82" w:rsidRDefault="005D0C82" w:rsidP="005D0C82">
      <w:pPr>
        <w:rPr>
          <w:noProof/>
          <w:color w:val="4472C4" w:themeColor="accent1"/>
          <w:lang w:val="en-US"/>
        </w:rPr>
      </w:pPr>
    </w:p>
    <w:p w14:paraId="7163EB9D" w14:textId="77777777" w:rsidR="005D0C82" w:rsidRDefault="005D0C82" w:rsidP="005D0C82">
      <w:pPr>
        <w:rPr>
          <w:noProof/>
          <w:color w:val="4472C4" w:themeColor="accent1"/>
          <w:lang w:val="en-US"/>
        </w:rPr>
      </w:pPr>
    </w:p>
    <w:p w14:paraId="2152ECFC" w14:textId="77777777" w:rsidR="005D0C82" w:rsidRDefault="005D0C82" w:rsidP="005D0C82">
      <w:pPr>
        <w:rPr>
          <w:noProof/>
          <w:color w:val="4472C4" w:themeColor="accent1"/>
          <w:lang w:val="en-US"/>
        </w:rPr>
      </w:pPr>
    </w:p>
    <w:p w14:paraId="055A3846" w14:textId="77777777" w:rsidR="005D0C82" w:rsidRDefault="005D0C82" w:rsidP="005D0C82">
      <w:pPr>
        <w:rPr>
          <w:noProof/>
          <w:color w:val="4472C4" w:themeColor="accent1"/>
          <w:lang w:val="en-US"/>
        </w:rPr>
      </w:pPr>
    </w:p>
    <w:p w14:paraId="712D75CC" w14:textId="77777777" w:rsidR="005D0C82" w:rsidRDefault="005D0C82" w:rsidP="005D0C82">
      <w:pPr>
        <w:rPr>
          <w:noProof/>
          <w:color w:val="4472C4" w:themeColor="accent1"/>
          <w:lang w:val="en-US"/>
        </w:rPr>
      </w:pPr>
    </w:p>
    <w:p w14:paraId="780CFEEE" w14:textId="77777777" w:rsidR="005D0C82" w:rsidRDefault="005D0C82" w:rsidP="005D0C82">
      <w:pPr>
        <w:rPr>
          <w:noProof/>
          <w:color w:val="4472C4" w:themeColor="accent1"/>
          <w:lang w:val="en-US"/>
        </w:rPr>
      </w:pPr>
    </w:p>
    <w:p w14:paraId="259CD8FD" w14:textId="77777777" w:rsidR="005D0C82" w:rsidRDefault="005D0C82" w:rsidP="005D0C82">
      <w:pPr>
        <w:rPr>
          <w:noProof/>
          <w:color w:val="4472C4" w:themeColor="accent1"/>
          <w:lang w:val="en-US"/>
        </w:rPr>
      </w:pPr>
    </w:p>
    <w:p w14:paraId="0D3D2460" w14:textId="77777777" w:rsidR="005D0C82" w:rsidRDefault="005D0C82" w:rsidP="005D0C82">
      <w:pPr>
        <w:rPr>
          <w:noProof/>
          <w:color w:val="4472C4" w:themeColor="accent1"/>
          <w:lang w:val="en-US"/>
        </w:rPr>
      </w:pPr>
    </w:p>
    <w:p w14:paraId="7DA92EC5" w14:textId="77777777" w:rsidR="005D0C82" w:rsidRDefault="005D0C82" w:rsidP="005D0C82">
      <w:pPr>
        <w:rPr>
          <w:noProof/>
          <w:color w:val="4472C4" w:themeColor="accent1"/>
          <w:lang w:val="en-US"/>
        </w:rPr>
      </w:pPr>
    </w:p>
    <w:p w14:paraId="5E7428BC" w14:textId="77777777" w:rsidR="005D0C82" w:rsidRDefault="005D0C82" w:rsidP="005D0C82">
      <w:pPr>
        <w:rPr>
          <w:noProof/>
          <w:color w:val="4472C4" w:themeColor="accent1"/>
          <w:lang w:val="en-US"/>
        </w:rPr>
      </w:pPr>
    </w:p>
    <w:p w14:paraId="294BA72A" w14:textId="77777777" w:rsidR="005D0C82" w:rsidRDefault="005D0C82" w:rsidP="005D0C82">
      <w:pPr>
        <w:rPr>
          <w:noProof/>
          <w:color w:val="4472C4" w:themeColor="accent1"/>
          <w:lang w:val="en-US"/>
        </w:rPr>
      </w:pPr>
    </w:p>
    <w:p w14:paraId="5658BB31" w14:textId="77777777" w:rsidR="005D0C82" w:rsidRDefault="005D0C82" w:rsidP="005D0C82">
      <w:pPr>
        <w:rPr>
          <w:noProof/>
          <w:color w:val="4472C4" w:themeColor="accent1"/>
          <w:lang w:val="en-US"/>
        </w:rPr>
      </w:pPr>
    </w:p>
    <w:p w14:paraId="68F20D40" w14:textId="77777777" w:rsidR="005D0C82" w:rsidRDefault="005D0C82" w:rsidP="005D0C82">
      <w:pPr>
        <w:rPr>
          <w:noProof/>
          <w:color w:val="4472C4" w:themeColor="accent1"/>
          <w:lang w:val="en-US"/>
        </w:rPr>
      </w:pPr>
    </w:p>
    <w:p w14:paraId="22C55328" w14:textId="77777777" w:rsidR="00AE6FBD" w:rsidRDefault="00AE6FBD" w:rsidP="005D0C82">
      <w:pPr>
        <w:rPr>
          <w:noProof/>
          <w:color w:val="4472C4" w:themeColor="accent1"/>
          <w:lang w:val="en-US"/>
        </w:rPr>
      </w:pPr>
    </w:p>
    <w:p w14:paraId="247AF9B9" w14:textId="77777777" w:rsidR="00AE6FBD" w:rsidRDefault="00AE6FBD" w:rsidP="005D0C82">
      <w:pPr>
        <w:rPr>
          <w:noProof/>
          <w:color w:val="4472C4" w:themeColor="accent1"/>
          <w:lang w:val="en-US"/>
        </w:rPr>
      </w:pPr>
    </w:p>
    <w:p w14:paraId="6B2CB6AF" w14:textId="77777777" w:rsidR="00AE6FBD" w:rsidRDefault="00AE6FBD" w:rsidP="005D0C82">
      <w:pPr>
        <w:rPr>
          <w:noProof/>
          <w:color w:val="4472C4" w:themeColor="accent1"/>
          <w:lang w:val="en-US"/>
        </w:rPr>
      </w:pPr>
    </w:p>
    <w:p w14:paraId="28F34B19" w14:textId="77777777" w:rsidR="005D0C82" w:rsidRDefault="005D0C82" w:rsidP="005D0C82">
      <w:pPr>
        <w:rPr>
          <w:noProof/>
          <w:color w:val="4472C4" w:themeColor="accent1"/>
          <w:lang w:val="en-US"/>
        </w:rPr>
      </w:pPr>
    </w:p>
    <w:p w14:paraId="1894BD06" w14:textId="77777777" w:rsidR="005D0C82" w:rsidRDefault="005D0C82" w:rsidP="005D0C82">
      <w:pPr>
        <w:rPr>
          <w:noProof/>
          <w:color w:val="4472C4" w:themeColor="accent1"/>
          <w:lang w:val="en-US"/>
        </w:rPr>
      </w:pPr>
    </w:p>
    <w:p w14:paraId="1D2458D6" w14:textId="77777777" w:rsidR="005D0C82" w:rsidRPr="00241017" w:rsidRDefault="005D0C82" w:rsidP="005D0C82">
      <w:pPr>
        <w:spacing w:after="0" w:line="240" w:lineRule="auto"/>
        <w:contextualSpacing/>
        <w:jc w:val="both"/>
        <w:rPr>
          <w:rFonts w:cstheme="minorHAnsi"/>
          <w:b/>
          <w:bCs/>
          <w:lang w:val="en-US"/>
        </w:rPr>
      </w:pPr>
      <w:r w:rsidRPr="00241017">
        <w:rPr>
          <w:rFonts w:cstheme="minorHAnsi"/>
          <w:b/>
          <w:bCs/>
          <w:lang w:val="en-US"/>
        </w:rPr>
        <w:lastRenderedPageBreak/>
        <w:t>Integrated Health Emergencies (University of L’Aquila)</w:t>
      </w:r>
    </w:p>
    <w:tbl>
      <w:tblPr>
        <w:tblStyle w:val="Grigliatabella"/>
        <w:tblW w:w="0" w:type="auto"/>
        <w:tblLook w:val="04A0" w:firstRow="1" w:lastRow="0" w:firstColumn="1" w:lastColumn="0" w:noHBand="0" w:noVBand="1"/>
      </w:tblPr>
      <w:tblGrid>
        <w:gridCol w:w="8494"/>
      </w:tblGrid>
      <w:tr w:rsidR="005D0C82" w:rsidRPr="00241017" w14:paraId="01455A6C" w14:textId="77777777" w:rsidTr="006C3DC5">
        <w:tc>
          <w:tcPr>
            <w:tcW w:w="84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70D26D"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D0C82" w:rsidRPr="00241017" w14:paraId="14B95715" w14:textId="77777777" w:rsidTr="006C3DC5">
        <w:tc>
          <w:tcPr>
            <w:tcW w:w="8494" w:type="dxa"/>
            <w:tcBorders>
              <w:top w:val="single" w:sz="4" w:space="0" w:color="auto"/>
              <w:left w:val="single" w:sz="4" w:space="0" w:color="auto"/>
              <w:bottom w:val="single" w:sz="4" w:space="0" w:color="auto"/>
              <w:right w:val="single" w:sz="4" w:space="0" w:color="auto"/>
            </w:tcBorders>
            <w:hideMark/>
          </w:tcPr>
          <w:p w14:paraId="5CAA84E6" w14:textId="77777777" w:rsidR="005D0C82" w:rsidRPr="00241017" w:rsidRDefault="005D0C82" w:rsidP="006C3DC5">
            <w:pPr>
              <w:jc w:val="both"/>
              <w:rPr>
                <w:rFonts w:cstheme="minorHAnsi"/>
                <w:lang w:val="en-US"/>
              </w:rPr>
            </w:pPr>
            <w:r w:rsidRPr="00241017">
              <w:rPr>
                <w:rFonts w:cstheme="minorHAnsi"/>
                <w:lang w:val="en-US"/>
              </w:rPr>
              <w:t xml:space="preserve">Knowledge of Medicine, First </w:t>
            </w:r>
            <w:proofErr w:type="gramStart"/>
            <w:r w:rsidRPr="00241017">
              <w:rPr>
                <w:rFonts w:cstheme="minorHAnsi"/>
                <w:lang w:val="en-US"/>
              </w:rPr>
              <w:t>Aid</w:t>
            </w:r>
            <w:proofErr w:type="gramEnd"/>
            <w:r w:rsidRPr="00241017">
              <w:rPr>
                <w:rFonts w:cstheme="minorHAnsi"/>
                <w:lang w:val="en-US"/>
              </w:rPr>
              <w:t xml:space="preserve"> and Intensive Care.</w:t>
            </w:r>
          </w:p>
        </w:tc>
      </w:tr>
      <w:tr w:rsidR="005D0C82" w:rsidRPr="00241017" w14:paraId="4D840495" w14:textId="77777777" w:rsidTr="006C3DC5">
        <w:tc>
          <w:tcPr>
            <w:tcW w:w="84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4E724F"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D0C82" w:rsidRPr="00241017" w14:paraId="74AA52A7" w14:textId="77777777" w:rsidTr="006C3DC5">
        <w:tc>
          <w:tcPr>
            <w:tcW w:w="8494" w:type="dxa"/>
            <w:tcBorders>
              <w:top w:val="single" w:sz="4" w:space="0" w:color="auto"/>
              <w:left w:val="single" w:sz="4" w:space="0" w:color="auto"/>
              <w:bottom w:val="single" w:sz="4" w:space="0" w:color="auto"/>
              <w:right w:val="single" w:sz="4" w:space="0" w:color="auto"/>
            </w:tcBorders>
          </w:tcPr>
          <w:p w14:paraId="5CB0B7B2" w14:textId="77777777" w:rsidR="005D0C82" w:rsidRPr="00241017" w:rsidRDefault="005D0C82" w:rsidP="006C3DC5">
            <w:pPr>
              <w:jc w:val="both"/>
              <w:rPr>
                <w:rFonts w:cstheme="minorHAnsi"/>
                <w:lang w:val="en-US"/>
              </w:rPr>
            </w:pPr>
            <w:r w:rsidRPr="00241017">
              <w:rPr>
                <w:rFonts w:cstheme="minorHAnsi"/>
                <w:lang w:val="en-US"/>
              </w:rPr>
              <w:t>The course aims to train participants to deal with medical-assistance problems relating to health emergencies in the intra and extra-hospital environment.</w:t>
            </w:r>
          </w:p>
          <w:p w14:paraId="02841344" w14:textId="77777777" w:rsidR="005D0C82" w:rsidRPr="00241017" w:rsidRDefault="005D0C82" w:rsidP="006C3DC5">
            <w:pPr>
              <w:jc w:val="both"/>
              <w:rPr>
                <w:rFonts w:cstheme="minorHAnsi"/>
                <w:lang w:val="en-US"/>
              </w:rPr>
            </w:pPr>
            <w:r w:rsidRPr="00241017">
              <w:rPr>
                <w:rFonts w:cstheme="minorHAnsi"/>
                <w:lang w:val="en-US"/>
              </w:rPr>
              <w:t xml:space="preserve"> The didactic and training plan is aimed at qualifying:</w:t>
            </w:r>
          </w:p>
          <w:p w14:paraId="1FE3C4E3" w14:textId="77777777"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 xml:space="preserve">in the knowledge of the problems related to the environment and natural disasters </w:t>
            </w:r>
          </w:p>
          <w:p w14:paraId="00050041" w14:textId="77777777"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 xml:space="preserve">in the knowledge of the physiological and pathophysiological problems of the organism in difficult </w:t>
            </w:r>
          </w:p>
          <w:p w14:paraId="5AE7622D" w14:textId="77777777"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 xml:space="preserve">in the management of health emergencies in a hostile environment </w:t>
            </w:r>
          </w:p>
          <w:p w14:paraId="79AE4AC3" w14:textId="77777777"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 xml:space="preserve">in the use of monitoring and therapy systems already at the accident site </w:t>
            </w:r>
          </w:p>
          <w:p w14:paraId="2E77108E" w14:textId="77777777"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 xml:space="preserve">in the management of the patient </w:t>
            </w:r>
          </w:p>
          <w:p w14:paraId="28C2D8DA" w14:textId="77777777"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in the communication with the patient and with the media</w:t>
            </w:r>
          </w:p>
          <w:p w14:paraId="5605DEB0" w14:textId="77777777"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 xml:space="preserve">in the new technologies and techniques at the service of emergencies </w:t>
            </w:r>
          </w:p>
          <w:p w14:paraId="3A3CE852" w14:textId="2BC5C0F0" w:rsidR="005D0C82" w:rsidRPr="00241017" w:rsidRDefault="005D0C82" w:rsidP="006C3DC5">
            <w:pPr>
              <w:numPr>
                <w:ilvl w:val="0"/>
                <w:numId w:val="9"/>
              </w:numPr>
              <w:spacing w:after="255"/>
              <w:contextualSpacing/>
              <w:jc w:val="both"/>
              <w:rPr>
                <w:rFonts w:cstheme="minorHAnsi"/>
                <w:lang w:val="en-US"/>
              </w:rPr>
            </w:pPr>
            <w:r w:rsidRPr="00241017">
              <w:rPr>
                <w:rFonts w:cstheme="minorHAnsi"/>
                <w:lang w:val="en-US"/>
              </w:rPr>
              <w:t>in the knowledge of the new technologies applicable to the emergency / max</w:t>
            </w:r>
            <w:r w:rsidR="005553E1">
              <w:rPr>
                <w:rFonts w:cstheme="minorHAnsi"/>
                <w:lang w:val="en-US"/>
              </w:rPr>
              <w:t xml:space="preserve"> </w:t>
            </w:r>
            <w:r w:rsidRPr="00241017">
              <w:rPr>
                <w:rFonts w:cstheme="minorHAnsi"/>
                <w:lang w:val="en-US"/>
              </w:rPr>
              <w:t>emergency</w:t>
            </w:r>
          </w:p>
          <w:p w14:paraId="4DA95839" w14:textId="77777777" w:rsidR="005D0C82" w:rsidRPr="00241017" w:rsidRDefault="005D0C82" w:rsidP="006C3DC5">
            <w:pPr>
              <w:spacing w:after="255"/>
              <w:ind w:left="720"/>
              <w:contextualSpacing/>
              <w:jc w:val="both"/>
              <w:rPr>
                <w:rFonts w:cstheme="minorHAnsi"/>
                <w:lang w:val="en-US"/>
              </w:rPr>
            </w:pPr>
          </w:p>
        </w:tc>
      </w:tr>
      <w:tr w:rsidR="005D0C82" w:rsidRPr="00241017" w14:paraId="220FF961" w14:textId="77777777" w:rsidTr="006C3DC5">
        <w:tc>
          <w:tcPr>
            <w:tcW w:w="84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1C99A"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Activities &amp; Methodology</w:t>
            </w:r>
          </w:p>
        </w:tc>
      </w:tr>
      <w:tr w:rsidR="005D0C82" w:rsidRPr="00241017" w14:paraId="36F26C45" w14:textId="77777777" w:rsidTr="006C3DC5">
        <w:tc>
          <w:tcPr>
            <w:tcW w:w="8494" w:type="dxa"/>
            <w:tcBorders>
              <w:top w:val="single" w:sz="4" w:space="0" w:color="auto"/>
              <w:left w:val="single" w:sz="4" w:space="0" w:color="auto"/>
              <w:bottom w:val="single" w:sz="4" w:space="0" w:color="auto"/>
              <w:right w:val="single" w:sz="4" w:space="0" w:color="auto"/>
            </w:tcBorders>
            <w:hideMark/>
          </w:tcPr>
          <w:p w14:paraId="59DECF4F" w14:textId="77777777" w:rsidR="005D0C82" w:rsidRPr="00241017" w:rsidRDefault="005D0C82" w:rsidP="006C3DC5">
            <w:pPr>
              <w:jc w:val="both"/>
              <w:rPr>
                <w:rFonts w:cstheme="minorHAnsi"/>
                <w:lang w:val="en-US"/>
              </w:rPr>
            </w:pPr>
            <w:r w:rsidRPr="00241017">
              <w:rPr>
                <w:rFonts w:cstheme="minorHAnsi"/>
                <w:lang w:val="en-US"/>
              </w:rPr>
              <w:t xml:space="preserve">Expositive sessions. </w:t>
            </w:r>
          </w:p>
          <w:p w14:paraId="53C3F811" w14:textId="77777777" w:rsidR="005D0C82" w:rsidRPr="00241017" w:rsidRDefault="005D0C82" w:rsidP="006C3DC5">
            <w:pPr>
              <w:jc w:val="both"/>
              <w:rPr>
                <w:rFonts w:cstheme="minorHAnsi"/>
                <w:lang w:val="en-US"/>
              </w:rPr>
            </w:pPr>
            <w:r w:rsidRPr="00241017">
              <w:rPr>
                <w:rFonts w:cstheme="minorHAnsi"/>
                <w:lang w:val="en-US"/>
              </w:rPr>
              <w:t>Presentation of class works (</w:t>
            </w:r>
            <w:proofErr w:type="gramStart"/>
            <w:r w:rsidRPr="00241017">
              <w:rPr>
                <w:rFonts w:cstheme="minorHAnsi"/>
                <w:lang w:val="en-US"/>
              </w:rPr>
              <w:t>e.g.</w:t>
            </w:r>
            <w:proofErr w:type="gramEnd"/>
            <w:r w:rsidRPr="00241017">
              <w:rPr>
                <w:rFonts w:cstheme="minorHAnsi"/>
                <w:lang w:val="en-US"/>
              </w:rPr>
              <w:t xml:space="preserve"> poster session, slide show, …)</w:t>
            </w:r>
          </w:p>
          <w:p w14:paraId="2010935F" w14:textId="77777777" w:rsidR="005D0C82" w:rsidRPr="00241017" w:rsidRDefault="005D0C82" w:rsidP="006C3DC5">
            <w:pPr>
              <w:jc w:val="both"/>
              <w:rPr>
                <w:rFonts w:cstheme="minorHAnsi"/>
                <w:lang w:val="en-US"/>
              </w:rPr>
            </w:pPr>
            <w:r w:rsidRPr="00241017">
              <w:rPr>
                <w:rFonts w:cstheme="minorHAnsi"/>
                <w:lang w:val="en-US"/>
              </w:rPr>
              <w:t>Practices</w:t>
            </w:r>
          </w:p>
        </w:tc>
      </w:tr>
      <w:tr w:rsidR="005D0C82" w:rsidRPr="00241017" w14:paraId="12341B78" w14:textId="77777777" w:rsidTr="006C3DC5">
        <w:tc>
          <w:tcPr>
            <w:tcW w:w="84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3054DB"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 xml:space="preserve">Evaluation / Assessment </w:t>
            </w:r>
          </w:p>
        </w:tc>
      </w:tr>
      <w:tr w:rsidR="005D0C82" w:rsidRPr="00241017" w14:paraId="6DBC0B0A" w14:textId="77777777" w:rsidTr="006C3DC5">
        <w:tc>
          <w:tcPr>
            <w:tcW w:w="8494" w:type="dxa"/>
            <w:tcBorders>
              <w:top w:val="single" w:sz="4" w:space="0" w:color="auto"/>
              <w:left w:val="single" w:sz="4" w:space="0" w:color="auto"/>
              <w:bottom w:val="single" w:sz="4" w:space="0" w:color="auto"/>
              <w:right w:val="single" w:sz="4" w:space="0" w:color="auto"/>
            </w:tcBorders>
            <w:hideMark/>
          </w:tcPr>
          <w:p w14:paraId="740E9020" w14:textId="77777777" w:rsidR="005D0C82" w:rsidRPr="00241017" w:rsidRDefault="005D0C82" w:rsidP="006C3DC5">
            <w:pPr>
              <w:jc w:val="both"/>
              <w:rPr>
                <w:rFonts w:cstheme="minorHAnsi"/>
                <w:lang w:val="en-US"/>
              </w:rPr>
            </w:pPr>
            <w:r w:rsidRPr="00241017">
              <w:rPr>
                <w:rFonts w:cstheme="minorHAnsi"/>
                <w:lang w:val="en-US"/>
              </w:rPr>
              <w:t>Class works 45%      Practices 55%</w:t>
            </w:r>
          </w:p>
        </w:tc>
      </w:tr>
      <w:tr w:rsidR="005D0C82" w:rsidRPr="00241017" w14:paraId="48A422C4" w14:textId="77777777" w:rsidTr="006C3DC5">
        <w:tc>
          <w:tcPr>
            <w:tcW w:w="84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0082BB"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Learning outputs (Competences)</w:t>
            </w:r>
          </w:p>
        </w:tc>
      </w:tr>
      <w:tr w:rsidR="005D0C82" w:rsidRPr="00241017" w14:paraId="3BD0F7A0" w14:textId="77777777" w:rsidTr="006C3DC5">
        <w:tc>
          <w:tcPr>
            <w:tcW w:w="8494" w:type="dxa"/>
            <w:tcBorders>
              <w:top w:val="single" w:sz="4" w:space="0" w:color="auto"/>
              <w:left w:val="single" w:sz="4" w:space="0" w:color="auto"/>
              <w:bottom w:val="single" w:sz="4" w:space="0" w:color="auto"/>
              <w:right w:val="single" w:sz="4" w:space="0" w:color="auto"/>
            </w:tcBorders>
            <w:hideMark/>
          </w:tcPr>
          <w:p w14:paraId="5BD68315" w14:textId="77777777" w:rsidR="005D0C82" w:rsidRPr="00B26800" w:rsidRDefault="005D0C82" w:rsidP="006C3DC5">
            <w:pPr>
              <w:jc w:val="both"/>
              <w:rPr>
                <w:rFonts w:cstheme="minorHAnsi"/>
                <w:noProof/>
                <w:color w:val="000000" w:themeColor="text1"/>
                <w:lang w:val="en-US"/>
              </w:rPr>
            </w:pPr>
            <w:r w:rsidRPr="00241017">
              <w:rPr>
                <w:rFonts w:cstheme="minorHAnsi"/>
                <w:b/>
                <w:bCs/>
                <w:noProof/>
                <w:color w:val="4472C4" w:themeColor="accent1"/>
                <w:lang w:val="en-US"/>
              </w:rPr>
              <w:t xml:space="preserve">ECEM C1.2 </w:t>
            </w:r>
            <w:r w:rsidRPr="00B26800">
              <w:rPr>
                <w:rFonts w:cstheme="minorHAnsi"/>
                <w:noProof/>
                <w:color w:val="000000" w:themeColor="text1"/>
                <w:lang w:val="en-US"/>
              </w:rPr>
              <w:t>Demonstrate knowledge of the health skills required in critical scenarios</w:t>
            </w:r>
          </w:p>
          <w:p w14:paraId="4F6F9A37" w14:textId="77777777" w:rsidR="005D0C82" w:rsidRPr="00241017" w:rsidRDefault="005D0C82" w:rsidP="006C3DC5">
            <w:pPr>
              <w:jc w:val="both"/>
              <w:rPr>
                <w:rFonts w:cstheme="minorHAnsi"/>
                <w:noProof/>
                <w:color w:val="4472C4" w:themeColor="accent1"/>
                <w:lang w:val="en-US"/>
              </w:rPr>
            </w:pPr>
            <w:r w:rsidRPr="00241017">
              <w:rPr>
                <w:rFonts w:cstheme="minorHAnsi"/>
                <w:b/>
                <w:bCs/>
                <w:noProof/>
                <w:color w:val="4472C4" w:themeColor="accent1"/>
                <w:lang w:val="en-US"/>
              </w:rPr>
              <w:t xml:space="preserve">ECEM C1.3 </w:t>
            </w:r>
            <w:r w:rsidRPr="00B26800">
              <w:rPr>
                <w:rFonts w:cstheme="minorHAnsi"/>
                <w:noProof/>
                <w:color w:val="000000" w:themeColor="text1"/>
                <w:lang w:val="en-US"/>
              </w:rPr>
              <w:t>Demonstrate in depth understanding of the role of each health system unit in crisis scenario</w:t>
            </w:r>
          </w:p>
          <w:p w14:paraId="077C04CE" w14:textId="77777777" w:rsidR="005D0C82" w:rsidRPr="00241017" w:rsidRDefault="005D0C82" w:rsidP="006C3DC5">
            <w:pPr>
              <w:jc w:val="both"/>
              <w:rPr>
                <w:rFonts w:cstheme="minorHAnsi"/>
                <w:lang w:val="en-US"/>
              </w:rPr>
            </w:pPr>
            <w:r w:rsidRPr="00241017">
              <w:rPr>
                <w:rFonts w:cstheme="minorHAnsi"/>
                <w:b/>
                <w:bCs/>
                <w:noProof/>
                <w:color w:val="4472C4" w:themeColor="accent1"/>
                <w:lang w:val="en-US"/>
              </w:rPr>
              <w:t xml:space="preserve">ECEM C2.1 </w:t>
            </w:r>
            <w:r w:rsidRPr="00B26800">
              <w:rPr>
                <w:rFonts w:cstheme="minorHAnsi"/>
                <w:noProof/>
                <w:color w:val="000000" w:themeColor="text1"/>
                <w:lang w:val="en-US"/>
              </w:rPr>
              <w:t>Knowledge and ability to coordinate the medical entities (public and private) in an emergency scenario</w:t>
            </w:r>
          </w:p>
        </w:tc>
      </w:tr>
    </w:tbl>
    <w:p w14:paraId="5AB89615" w14:textId="77777777" w:rsidR="005D0C82" w:rsidRPr="00241017" w:rsidRDefault="005D0C82" w:rsidP="005D0C82">
      <w:pPr>
        <w:spacing w:after="0" w:line="240" w:lineRule="auto"/>
        <w:jc w:val="both"/>
        <w:rPr>
          <w:rFonts w:cstheme="minorHAnsi"/>
          <w:lang w:val="en-US"/>
        </w:rPr>
      </w:pPr>
    </w:p>
    <w:p w14:paraId="76627F1D" w14:textId="77777777" w:rsidR="005D0C82" w:rsidRPr="00241017" w:rsidRDefault="005D0C82" w:rsidP="005D0C82">
      <w:pPr>
        <w:spacing w:after="0" w:line="240" w:lineRule="auto"/>
        <w:jc w:val="both"/>
        <w:rPr>
          <w:rFonts w:cstheme="minorHAnsi"/>
          <w:lang w:val="en-US"/>
        </w:rPr>
      </w:pPr>
    </w:p>
    <w:p w14:paraId="3BB3736C" w14:textId="77777777" w:rsidR="005D0C82" w:rsidRPr="00241017" w:rsidRDefault="005D0C82" w:rsidP="005D0C82">
      <w:pPr>
        <w:spacing w:after="0" w:line="240" w:lineRule="auto"/>
        <w:jc w:val="both"/>
        <w:rPr>
          <w:rFonts w:cstheme="minorHAnsi"/>
          <w:lang w:val="en-US"/>
        </w:rPr>
      </w:pPr>
    </w:p>
    <w:p w14:paraId="6E5FC1AF" w14:textId="77777777" w:rsidR="005D0C82" w:rsidRPr="00241017" w:rsidRDefault="005D0C82" w:rsidP="005D0C82">
      <w:pPr>
        <w:spacing w:after="0" w:line="240" w:lineRule="auto"/>
        <w:contextualSpacing/>
        <w:jc w:val="both"/>
        <w:rPr>
          <w:rFonts w:cstheme="minorHAnsi"/>
          <w:b/>
          <w:bCs/>
          <w:lang w:val="en-US"/>
        </w:rPr>
      </w:pPr>
      <w:r w:rsidRPr="00241017">
        <w:rPr>
          <w:rFonts w:cstheme="minorHAnsi"/>
          <w:b/>
          <w:bCs/>
          <w:lang w:val="en-US"/>
        </w:rPr>
        <w:t>Data Acquisition and Visualization (</w:t>
      </w:r>
      <w:proofErr w:type="spellStart"/>
      <w:r w:rsidRPr="00241017">
        <w:rPr>
          <w:rFonts w:cstheme="minorHAnsi"/>
          <w:b/>
          <w:bCs/>
          <w:lang w:val="en-US"/>
        </w:rPr>
        <w:t>Universitat</w:t>
      </w:r>
      <w:proofErr w:type="spellEnd"/>
      <w:r w:rsidRPr="00241017">
        <w:rPr>
          <w:rFonts w:cstheme="minorHAnsi"/>
          <w:b/>
          <w:bCs/>
          <w:lang w:val="en-US"/>
        </w:rPr>
        <w:t xml:space="preserve"> de Girona/University of L’Aquila))</w:t>
      </w:r>
    </w:p>
    <w:tbl>
      <w:tblPr>
        <w:tblStyle w:val="Grigliatabella"/>
        <w:tblW w:w="0" w:type="auto"/>
        <w:tblLook w:val="04A0" w:firstRow="1" w:lastRow="0" w:firstColumn="1" w:lastColumn="0" w:noHBand="0" w:noVBand="1"/>
      </w:tblPr>
      <w:tblGrid>
        <w:gridCol w:w="8494"/>
      </w:tblGrid>
      <w:tr w:rsidR="005D0C82" w:rsidRPr="00241017" w14:paraId="240A87F0" w14:textId="77777777" w:rsidTr="006C3DC5">
        <w:tc>
          <w:tcPr>
            <w:tcW w:w="8494" w:type="dxa"/>
            <w:shd w:val="clear" w:color="auto" w:fill="4472C4" w:themeFill="accent1"/>
          </w:tcPr>
          <w:p w14:paraId="6A965367"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D0C82" w:rsidRPr="00241017" w14:paraId="01102026" w14:textId="77777777" w:rsidTr="006C3DC5">
        <w:tc>
          <w:tcPr>
            <w:tcW w:w="8494" w:type="dxa"/>
            <w:tcBorders>
              <w:bottom w:val="single" w:sz="4" w:space="0" w:color="auto"/>
            </w:tcBorders>
          </w:tcPr>
          <w:p w14:paraId="430DBCC8" w14:textId="77777777" w:rsidR="005D0C82" w:rsidRPr="00241017" w:rsidRDefault="005D0C82" w:rsidP="006C3DC5">
            <w:pPr>
              <w:jc w:val="both"/>
              <w:rPr>
                <w:rFonts w:cstheme="minorHAnsi"/>
                <w:lang w:val="en-US"/>
              </w:rPr>
            </w:pPr>
            <w:r w:rsidRPr="00241017">
              <w:rPr>
                <w:rFonts w:cstheme="minorHAnsi"/>
                <w:lang w:val="en-US"/>
              </w:rPr>
              <w:t xml:space="preserve">Basic knowledge of computer programming. </w:t>
            </w:r>
          </w:p>
        </w:tc>
      </w:tr>
      <w:tr w:rsidR="005D0C82" w:rsidRPr="00241017" w14:paraId="47CE5B2F" w14:textId="77777777" w:rsidTr="006C3DC5">
        <w:tc>
          <w:tcPr>
            <w:tcW w:w="8494" w:type="dxa"/>
            <w:shd w:val="clear" w:color="auto" w:fill="4472C4" w:themeFill="accent1"/>
          </w:tcPr>
          <w:p w14:paraId="62ADFCF6"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D0C82" w:rsidRPr="00241017" w14:paraId="11F7E098" w14:textId="77777777" w:rsidTr="006C3DC5">
        <w:tc>
          <w:tcPr>
            <w:tcW w:w="8494" w:type="dxa"/>
            <w:tcBorders>
              <w:bottom w:val="single" w:sz="4" w:space="0" w:color="auto"/>
            </w:tcBorders>
          </w:tcPr>
          <w:p w14:paraId="528CFC01" w14:textId="77777777" w:rsidR="005D0C82" w:rsidRPr="00241017" w:rsidRDefault="005D0C82" w:rsidP="006C3DC5">
            <w:pPr>
              <w:jc w:val="both"/>
              <w:rPr>
                <w:rFonts w:cstheme="minorHAnsi"/>
                <w:lang w:val="en-US"/>
              </w:rPr>
            </w:pPr>
            <w:r w:rsidRPr="00241017">
              <w:rPr>
                <w:rFonts w:cstheme="minorHAnsi"/>
                <w:lang w:val="en-US"/>
              </w:rPr>
              <w:t>In emergency prevention and management scenarios there will be received data from sensors, geolocalization of equipment and personnel, etc. These could represent huge volumes of information, in some cases raw data that can be incomplete or containing errors. These data must be prepared for its analysis.</w:t>
            </w:r>
          </w:p>
          <w:p w14:paraId="49DE7DCB" w14:textId="5C877886" w:rsidR="005D0C82" w:rsidRPr="00241017" w:rsidRDefault="005D0C82" w:rsidP="006C3DC5">
            <w:pPr>
              <w:jc w:val="both"/>
              <w:rPr>
                <w:rFonts w:cstheme="minorHAnsi"/>
                <w:lang w:val="en-US"/>
              </w:rPr>
            </w:pPr>
            <w:r w:rsidRPr="00241017">
              <w:rPr>
                <w:rFonts w:cstheme="minorHAnsi"/>
                <w:lang w:val="en-US"/>
              </w:rPr>
              <w:t xml:space="preserve">Also, these data must be adequately presented </w:t>
            </w:r>
            <w:proofErr w:type="gramStart"/>
            <w:r w:rsidRPr="00241017">
              <w:rPr>
                <w:rFonts w:cstheme="minorHAnsi"/>
                <w:lang w:val="en-US"/>
              </w:rPr>
              <w:t>in order to</w:t>
            </w:r>
            <w:proofErr w:type="gramEnd"/>
            <w:r w:rsidRPr="00241017">
              <w:rPr>
                <w:rFonts w:cstheme="minorHAnsi"/>
                <w:lang w:val="en-US"/>
              </w:rPr>
              <w:t xml:space="preserve"> help in the decision-making process. </w:t>
            </w:r>
          </w:p>
          <w:p w14:paraId="778CA511" w14:textId="77777777" w:rsidR="005D0C82" w:rsidRPr="00241017" w:rsidRDefault="005D0C82" w:rsidP="005D0C82">
            <w:pPr>
              <w:numPr>
                <w:ilvl w:val="0"/>
                <w:numId w:val="11"/>
              </w:numPr>
              <w:contextualSpacing/>
              <w:jc w:val="both"/>
              <w:rPr>
                <w:rFonts w:cstheme="minorHAnsi"/>
                <w:lang w:val="en-US"/>
              </w:rPr>
            </w:pPr>
            <w:r w:rsidRPr="00241017">
              <w:rPr>
                <w:rFonts w:cstheme="minorHAnsi"/>
                <w:lang w:val="en-US"/>
              </w:rPr>
              <w:t>Sources of Data in emergencies and its acquisition</w:t>
            </w:r>
          </w:p>
          <w:p w14:paraId="69A57296" w14:textId="77777777" w:rsidR="005D0C82" w:rsidRPr="00241017" w:rsidRDefault="005D0C82" w:rsidP="005D0C82">
            <w:pPr>
              <w:numPr>
                <w:ilvl w:val="0"/>
                <w:numId w:val="11"/>
              </w:numPr>
              <w:contextualSpacing/>
              <w:jc w:val="both"/>
              <w:rPr>
                <w:rFonts w:cstheme="minorHAnsi"/>
                <w:lang w:val="en-US"/>
              </w:rPr>
            </w:pPr>
            <w:r w:rsidRPr="00241017">
              <w:rPr>
                <w:rFonts w:cstheme="minorHAnsi"/>
                <w:lang w:val="en-US"/>
              </w:rPr>
              <w:t>Data Quality Evaluation</w:t>
            </w:r>
          </w:p>
          <w:p w14:paraId="0B29D69D" w14:textId="77777777" w:rsidR="005D0C82" w:rsidRPr="00241017" w:rsidRDefault="005D0C82" w:rsidP="005D0C82">
            <w:pPr>
              <w:numPr>
                <w:ilvl w:val="0"/>
                <w:numId w:val="11"/>
              </w:numPr>
              <w:contextualSpacing/>
              <w:jc w:val="both"/>
              <w:rPr>
                <w:rFonts w:cstheme="minorHAnsi"/>
                <w:lang w:val="en-US"/>
              </w:rPr>
            </w:pPr>
            <w:r w:rsidRPr="00241017">
              <w:rPr>
                <w:rFonts w:cstheme="minorHAnsi"/>
                <w:lang w:val="en-US"/>
              </w:rPr>
              <w:t>Data cleansing</w:t>
            </w:r>
          </w:p>
          <w:p w14:paraId="5F1AEAA6" w14:textId="77777777" w:rsidR="005D0C82" w:rsidRPr="00241017" w:rsidRDefault="005D0C82" w:rsidP="005D0C82">
            <w:pPr>
              <w:numPr>
                <w:ilvl w:val="0"/>
                <w:numId w:val="11"/>
              </w:numPr>
              <w:contextualSpacing/>
              <w:jc w:val="both"/>
              <w:rPr>
                <w:rFonts w:cstheme="minorHAnsi"/>
                <w:lang w:val="en-US"/>
              </w:rPr>
            </w:pPr>
            <w:r w:rsidRPr="00241017">
              <w:rPr>
                <w:rFonts w:cstheme="minorHAnsi"/>
                <w:lang w:val="en-US"/>
              </w:rPr>
              <w:t>Data preparation for their use in Data Science</w:t>
            </w:r>
          </w:p>
          <w:p w14:paraId="26A8C330" w14:textId="77777777" w:rsidR="005D0C82" w:rsidRPr="00241017" w:rsidRDefault="005D0C82" w:rsidP="005D0C82">
            <w:pPr>
              <w:numPr>
                <w:ilvl w:val="0"/>
                <w:numId w:val="11"/>
              </w:numPr>
              <w:contextualSpacing/>
              <w:jc w:val="both"/>
              <w:rPr>
                <w:rFonts w:cstheme="minorHAnsi"/>
                <w:lang w:val="en-US"/>
              </w:rPr>
            </w:pPr>
            <w:r w:rsidRPr="00241017">
              <w:rPr>
                <w:rFonts w:cstheme="minorHAnsi"/>
                <w:lang w:val="en-US"/>
              </w:rPr>
              <w:t xml:space="preserve">Introduction to the visualization of information. </w:t>
            </w:r>
          </w:p>
          <w:p w14:paraId="3354DCF5" w14:textId="77777777" w:rsidR="005D0C82" w:rsidRPr="00241017" w:rsidRDefault="005D0C82" w:rsidP="005D0C82">
            <w:pPr>
              <w:numPr>
                <w:ilvl w:val="0"/>
                <w:numId w:val="11"/>
              </w:numPr>
              <w:contextualSpacing/>
              <w:jc w:val="both"/>
              <w:rPr>
                <w:rFonts w:cstheme="minorHAnsi"/>
                <w:lang w:val="en-US"/>
              </w:rPr>
            </w:pPr>
            <w:r w:rsidRPr="00241017">
              <w:rPr>
                <w:rFonts w:cstheme="minorHAnsi"/>
                <w:lang w:val="en-US"/>
              </w:rPr>
              <w:t xml:space="preserve">Types of graphics and visualization strategies. </w:t>
            </w:r>
          </w:p>
          <w:p w14:paraId="59AD78A5" w14:textId="77777777" w:rsidR="005D0C82" w:rsidRPr="00241017" w:rsidRDefault="005D0C82" w:rsidP="005D0C82">
            <w:pPr>
              <w:numPr>
                <w:ilvl w:val="0"/>
                <w:numId w:val="11"/>
              </w:numPr>
              <w:contextualSpacing/>
              <w:jc w:val="both"/>
              <w:rPr>
                <w:rFonts w:cstheme="minorHAnsi"/>
                <w:lang w:val="en-US"/>
              </w:rPr>
            </w:pPr>
            <w:r w:rsidRPr="00241017">
              <w:rPr>
                <w:rFonts w:cstheme="minorHAnsi"/>
                <w:lang w:val="en-US"/>
              </w:rPr>
              <w:t>Advanced and interactive visualization</w:t>
            </w:r>
          </w:p>
          <w:p w14:paraId="6EFA4361" w14:textId="77777777" w:rsidR="005D0C82" w:rsidRPr="00241017" w:rsidRDefault="005D0C82" w:rsidP="006C3DC5">
            <w:pPr>
              <w:jc w:val="both"/>
              <w:rPr>
                <w:rFonts w:cstheme="minorHAnsi"/>
                <w:lang w:val="en-US"/>
              </w:rPr>
            </w:pPr>
          </w:p>
        </w:tc>
      </w:tr>
      <w:tr w:rsidR="005D0C82" w:rsidRPr="00241017" w14:paraId="7805E63F" w14:textId="77777777" w:rsidTr="006C3DC5">
        <w:tc>
          <w:tcPr>
            <w:tcW w:w="8494" w:type="dxa"/>
            <w:shd w:val="clear" w:color="auto" w:fill="4472C4" w:themeFill="accent1"/>
          </w:tcPr>
          <w:p w14:paraId="6D6FE089"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lastRenderedPageBreak/>
              <w:t>Activities &amp; Methodology</w:t>
            </w:r>
          </w:p>
        </w:tc>
      </w:tr>
      <w:tr w:rsidR="005D0C82" w:rsidRPr="00241017" w14:paraId="26EEF08A" w14:textId="77777777" w:rsidTr="006C3DC5">
        <w:tc>
          <w:tcPr>
            <w:tcW w:w="8494" w:type="dxa"/>
            <w:tcBorders>
              <w:bottom w:val="single" w:sz="4" w:space="0" w:color="auto"/>
            </w:tcBorders>
          </w:tcPr>
          <w:p w14:paraId="155EF01B" w14:textId="77777777" w:rsidR="005D0C82" w:rsidRPr="00241017" w:rsidRDefault="005D0C82" w:rsidP="006C3DC5">
            <w:pPr>
              <w:jc w:val="both"/>
              <w:rPr>
                <w:rFonts w:cstheme="minorHAnsi"/>
                <w:lang w:val="en-US"/>
              </w:rPr>
            </w:pPr>
            <w:r w:rsidRPr="00241017">
              <w:rPr>
                <w:rFonts w:cstheme="minorHAnsi"/>
                <w:lang w:val="en-US"/>
              </w:rPr>
              <w:t xml:space="preserve">Expositive sessions. </w:t>
            </w:r>
          </w:p>
          <w:p w14:paraId="762E00F7" w14:textId="77777777" w:rsidR="005D0C82" w:rsidRPr="00241017" w:rsidRDefault="005D0C82" w:rsidP="006C3DC5">
            <w:pPr>
              <w:jc w:val="both"/>
              <w:rPr>
                <w:rFonts w:cstheme="minorHAnsi"/>
                <w:lang w:val="en-US"/>
              </w:rPr>
            </w:pPr>
            <w:r w:rsidRPr="00241017">
              <w:rPr>
                <w:rFonts w:cstheme="minorHAnsi"/>
                <w:lang w:val="en-US"/>
              </w:rPr>
              <w:t>Presentation of class works (</w:t>
            </w:r>
            <w:proofErr w:type="gramStart"/>
            <w:r w:rsidRPr="00241017">
              <w:rPr>
                <w:rFonts w:cstheme="minorHAnsi"/>
                <w:lang w:val="en-US"/>
              </w:rPr>
              <w:t>e.g.</w:t>
            </w:r>
            <w:proofErr w:type="gramEnd"/>
            <w:r w:rsidRPr="00241017">
              <w:rPr>
                <w:rFonts w:cstheme="minorHAnsi"/>
                <w:lang w:val="en-US"/>
              </w:rPr>
              <w:t xml:space="preserve"> poster session, slide show, …)</w:t>
            </w:r>
          </w:p>
          <w:p w14:paraId="5DE7F6AB" w14:textId="77777777" w:rsidR="005D0C82" w:rsidRPr="00241017" w:rsidRDefault="005D0C82" w:rsidP="006C3DC5">
            <w:pPr>
              <w:jc w:val="both"/>
              <w:rPr>
                <w:rFonts w:cstheme="minorHAnsi"/>
                <w:lang w:val="en-US"/>
              </w:rPr>
            </w:pPr>
            <w:r w:rsidRPr="00241017">
              <w:rPr>
                <w:rFonts w:cstheme="minorHAnsi"/>
                <w:lang w:val="en-US"/>
              </w:rPr>
              <w:t>Practices (development of a small project)</w:t>
            </w:r>
          </w:p>
        </w:tc>
      </w:tr>
      <w:tr w:rsidR="005D0C82" w:rsidRPr="00241017" w14:paraId="758E6728" w14:textId="77777777" w:rsidTr="006C3DC5">
        <w:tc>
          <w:tcPr>
            <w:tcW w:w="8494" w:type="dxa"/>
            <w:shd w:val="clear" w:color="auto" w:fill="4472C4" w:themeFill="accent1"/>
          </w:tcPr>
          <w:p w14:paraId="378E9F9F"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 xml:space="preserve">Evaluation / Assessment </w:t>
            </w:r>
          </w:p>
        </w:tc>
      </w:tr>
      <w:tr w:rsidR="005D0C82" w:rsidRPr="00241017" w14:paraId="0A0A8991" w14:textId="77777777" w:rsidTr="006C3DC5">
        <w:tc>
          <w:tcPr>
            <w:tcW w:w="8494" w:type="dxa"/>
            <w:tcBorders>
              <w:bottom w:val="single" w:sz="4" w:space="0" w:color="auto"/>
            </w:tcBorders>
          </w:tcPr>
          <w:p w14:paraId="731865E9" w14:textId="77777777" w:rsidR="005D0C82" w:rsidRPr="00241017" w:rsidRDefault="005D0C82" w:rsidP="006C3DC5">
            <w:pPr>
              <w:jc w:val="both"/>
              <w:rPr>
                <w:rFonts w:cstheme="minorHAnsi"/>
                <w:lang w:val="en-US"/>
              </w:rPr>
            </w:pPr>
            <w:r w:rsidRPr="00241017">
              <w:rPr>
                <w:rFonts w:cstheme="minorHAnsi"/>
                <w:lang w:val="en-US"/>
              </w:rPr>
              <w:t>Class works 35%      Practices 65%</w:t>
            </w:r>
          </w:p>
        </w:tc>
      </w:tr>
      <w:tr w:rsidR="005D0C82" w:rsidRPr="00241017" w14:paraId="760511CC" w14:textId="77777777" w:rsidTr="006C3DC5">
        <w:tc>
          <w:tcPr>
            <w:tcW w:w="8494" w:type="dxa"/>
            <w:shd w:val="clear" w:color="auto" w:fill="4472C4" w:themeFill="accent1"/>
          </w:tcPr>
          <w:p w14:paraId="514C4522"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Learning outputs (Competences)</w:t>
            </w:r>
          </w:p>
        </w:tc>
      </w:tr>
      <w:tr w:rsidR="005D0C82" w:rsidRPr="00241017" w14:paraId="13D72C68" w14:textId="77777777" w:rsidTr="006C3DC5">
        <w:tc>
          <w:tcPr>
            <w:tcW w:w="8494" w:type="dxa"/>
          </w:tcPr>
          <w:p w14:paraId="3B88C741" w14:textId="0BCE13F4" w:rsidR="005D0C82" w:rsidRPr="00241017" w:rsidRDefault="005D0C82" w:rsidP="006C3DC5">
            <w:pPr>
              <w:contextualSpacing/>
              <w:rPr>
                <w:rFonts w:cstheme="minorHAnsi"/>
              </w:rPr>
            </w:pPr>
            <w:r w:rsidRPr="00241017">
              <w:rPr>
                <w:rFonts w:cstheme="minorHAnsi"/>
                <w:b/>
                <w:bCs/>
                <w:noProof/>
                <w:color w:val="4472C4" w:themeColor="accent1"/>
                <w:lang w:val="en-US"/>
              </w:rPr>
              <w:t xml:space="preserve">EPM B2.2 - </w:t>
            </w:r>
            <w:r w:rsidRPr="00B26800">
              <w:rPr>
                <w:rFonts w:cstheme="minorHAnsi"/>
                <w:noProof/>
                <w:color w:val="000000" w:themeColor="text1"/>
                <w:lang w:val="en-US"/>
              </w:rPr>
              <w:t>Knowledge of and capacity to properly use the main tools</w:t>
            </w:r>
            <w:r w:rsidRPr="00B26800">
              <w:rPr>
                <w:rFonts w:cstheme="minorHAnsi"/>
                <w:color w:val="000000" w:themeColor="text1"/>
              </w:rPr>
              <w:t xml:space="preserve"> </w:t>
            </w:r>
          </w:p>
          <w:p w14:paraId="0950E41B" w14:textId="77777777" w:rsidR="005D0C82" w:rsidRPr="00241017" w:rsidRDefault="005D0C82" w:rsidP="006C3DC5">
            <w:pPr>
              <w:contextualSpacing/>
              <w:rPr>
                <w:rFonts w:cstheme="minorHAnsi"/>
                <w:noProof/>
                <w:color w:val="4472C4" w:themeColor="accent1"/>
                <w:lang w:val="en-US"/>
              </w:rPr>
            </w:pPr>
            <w:r w:rsidRPr="00241017">
              <w:rPr>
                <w:rFonts w:cstheme="minorHAnsi"/>
                <w:b/>
                <w:bCs/>
                <w:noProof/>
                <w:color w:val="4472C4" w:themeColor="accent1"/>
                <w:lang w:val="en-US"/>
              </w:rPr>
              <w:t xml:space="preserve">EPM B3.1 - </w:t>
            </w:r>
            <w:r w:rsidRPr="00B26800">
              <w:rPr>
                <w:rFonts w:cstheme="minorHAnsi"/>
                <w:noProof/>
                <w:color w:val="000000" w:themeColor="text1"/>
                <w:lang w:val="en-US"/>
              </w:rPr>
              <w:t>Recognize and understand the importance of the role played by monitoring and EWS</w:t>
            </w:r>
          </w:p>
          <w:p w14:paraId="7F4B8AF7" w14:textId="77777777" w:rsidR="005D0C82" w:rsidRPr="00241017" w:rsidRDefault="005D0C82" w:rsidP="006C3DC5">
            <w:pPr>
              <w:contextualSpacing/>
              <w:rPr>
                <w:rFonts w:cstheme="minorHAnsi"/>
                <w:noProof/>
                <w:color w:val="4472C4" w:themeColor="accent1"/>
                <w:lang w:val="en-US"/>
              </w:rPr>
            </w:pPr>
            <w:r w:rsidRPr="00241017">
              <w:rPr>
                <w:rFonts w:cstheme="minorHAnsi"/>
                <w:b/>
                <w:bCs/>
                <w:noProof/>
                <w:color w:val="4472C4" w:themeColor="accent1"/>
                <w:lang w:val="en-US"/>
              </w:rPr>
              <w:t xml:space="preserve">EPM B3.2 - </w:t>
            </w:r>
            <w:r w:rsidRPr="00B26800">
              <w:rPr>
                <w:rFonts w:cstheme="minorHAnsi"/>
                <w:noProof/>
                <w:color w:val="000000" w:themeColor="text1"/>
                <w:lang w:val="en-US"/>
              </w:rPr>
              <w:t>Recognize and understand the main elements that govern the design of EWS</w:t>
            </w:r>
          </w:p>
          <w:p w14:paraId="101F178D" w14:textId="77777777" w:rsidR="005D0C82" w:rsidRPr="00241017" w:rsidRDefault="005D0C82" w:rsidP="006C3DC5">
            <w:pPr>
              <w:contextualSpacing/>
              <w:rPr>
                <w:rFonts w:cstheme="minorHAnsi"/>
              </w:rPr>
            </w:pPr>
            <w:r w:rsidRPr="00241017">
              <w:rPr>
                <w:rFonts w:cstheme="minorHAnsi"/>
                <w:b/>
                <w:bCs/>
                <w:noProof/>
                <w:color w:val="4472C4" w:themeColor="accent1"/>
                <w:lang w:val="en-US"/>
              </w:rPr>
              <w:t xml:space="preserve">EPM B3.5 - </w:t>
            </w:r>
            <w:r w:rsidRPr="00B26800">
              <w:rPr>
                <w:rFonts w:cstheme="minorHAnsi"/>
                <w:noProof/>
                <w:color w:val="000000" w:themeColor="text1"/>
                <w:lang w:val="en-US"/>
              </w:rPr>
              <w:t>Recognize and understand the variety and complexity of existing monitoring and EWS “Early Warning Systems” and their use in a multi-hazard perspective</w:t>
            </w:r>
          </w:p>
        </w:tc>
      </w:tr>
    </w:tbl>
    <w:p w14:paraId="40CF3D64" w14:textId="77777777" w:rsidR="005D0C82" w:rsidRPr="00241017" w:rsidRDefault="005D0C82" w:rsidP="005D0C82">
      <w:pPr>
        <w:spacing w:after="0" w:line="240" w:lineRule="auto"/>
        <w:jc w:val="both"/>
        <w:rPr>
          <w:rFonts w:cstheme="minorHAnsi"/>
          <w:lang w:val="en-US"/>
        </w:rPr>
      </w:pPr>
    </w:p>
    <w:p w14:paraId="6972F43A" w14:textId="77777777" w:rsidR="005D0C82" w:rsidRPr="00241017" w:rsidRDefault="005D0C82" w:rsidP="005D0C82">
      <w:pPr>
        <w:spacing w:after="0" w:line="240" w:lineRule="auto"/>
        <w:jc w:val="both"/>
        <w:rPr>
          <w:rFonts w:cstheme="minorHAnsi"/>
          <w:lang w:val="en-US"/>
        </w:rPr>
      </w:pPr>
    </w:p>
    <w:p w14:paraId="7A10392C" w14:textId="77777777" w:rsidR="005D0C82" w:rsidRPr="00241017" w:rsidRDefault="005D0C82" w:rsidP="005D0C82">
      <w:pPr>
        <w:spacing w:after="0" w:line="240" w:lineRule="auto"/>
        <w:jc w:val="both"/>
        <w:rPr>
          <w:rFonts w:cstheme="minorHAnsi"/>
          <w:lang w:val="en-US"/>
        </w:rPr>
      </w:pPr>
    </w:p>
    <w:p w14:paraId="5B6E4099" w14:textId="77777777" w:rsidR="005D0C82" w:rsidRPr="00241017" w:rsidRDefault="005D0C82" w:rsidP="005D0C82">
      <w:pPr>
        <w:spacing w:after="0" w:line="240" w:lineRule="auto"/>
        <w:contextualSpacing/>
        <w:jc w:val="both"/>
        <w:rPr>
          <w:rFonts w:cstheme="minorHAnsi"/>
          <w:b/>
          <w:bCs/>
          <w:lang w:val="en-US"/>
        </w:rPr>
      </w:pPr>
      <w:r w:rsidRPr="00241017">
        <w:rPr>
          <w:rFonts w:cstheme="minorHAnsi"/>
          <w:b/>
          <w:bCs/>
          <w:lang w:val="en-US"/>
        </w:rPr>
        <w:t>Cyber Security Risks and Data Protection (</w:t>
      </w:r>
      <w:proofErr w:type="spellStart"/>
      <w:r w:rsidRPr="00241017">
        <w:rPr>
          <w:rFonts w:cstheme="minorHAnsi"/>
          <w:b/>
          <w:bCs/>
          <w:lang w:val="en-US"/>
        </w:rPr>
        <w:t>Universitat</w:t>
      </w:r>
      <w:proofErr w:type="spellEnd"/>
      <w:r w:rsidRPr="00241017">
        <w:rPr>
          <w:rFonts w:cstheme="minorHAnsi"/>
          <w:b/>
          <w:bCs/>
          <w:lang w:val="en-US"/>
        </w:rPr>
        <w:t xml:space="preserve"> de Girona)</w:t>
      </w:r>
    </w:p>
    <w:tbl>
      <w:tblPr>
        <w:tblStyle w:val="Grigliatabella"/>
        <w:tblW w:w="0" w:type="auto"/>
        <w:tblLook w:val="04A0" w:firstRow="1" w:lastRow="0" w:firstColumn="1" w:lastColumn="0" w:noHBand="0" w:noVBand="1"/>
      </w:tblPr>
      <w:tblGrid>
        <w:gridCol w:w="8494"/>
      </w:tblGrid>
      <w:tr w:rsidR="005D0C82" w:rsidRPr="00241017" w14:paraId="3708F9CD" w14:textId="77777777" w:rsidTr="006C3DC5">
        <w:tc>
          <w:tcPr>
            <w:tcW w:w="8494" w:type="dxa"/>
            <w:shd w:val="clear" w:color="auto" w:fill="4472C4" w:themeFill="accent1"/>
          </w:tcPr>
          <w:p w14:paraId="2FB111EA"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D0C82" w:rsidRPr="00241017" w14:paraId="0E2E9D1A" w14:textId="77777777" w:rsidTr="006C3DC5">
        <w:tc>
          <w:tcPr>
            <w:tcW w:w="8494" w:type="dxa"/>
            <w:tcBorders>
              <w:bottom w:val="single" w:sz="4" w:space="0" w:color="auto"/>
            </w:tcBorders>
          </w:tcPr>
          <w:p w14:paraId="6E64055C" w14:textId="77777777" w:rsidR="005D0C82" w:rsidRPr="00241017" w:rsidRDefault="005D0C82" w:rsidP="006C3DC5">
            <w:pPr>
              <w:jc w:val="both"/>
              <w:rPr>
                <w:rFonts w:cstheme="minorHAnsi"/>
                <w:lang w:val="en-US"/>
              </w:rPr>
            </w:pPr>
            <w:r w:rsidRPr="00241017">
              <w:rPr>
                <w:rFonts w:cstheme="minorHAnsi"/>
                <w:lang w:val="en-US"/>
              </w:rPr>
              <w:t>Basic knowledge of computer programming, and computer networks.</w:t>
            </w:r>
          </w:p>
        </w:tc>
      </w:tr>
      <w:tr w:rsidR="005D0C82" w:rsidRPr="00241017" w14:paraId="1507BAE5" w14:textId="77777777" w:rsidTr="006C3DC5">
        <w:tc>
          <w:tcPr>
            <w:tcW w:w="8494" w:type="dxa"/>
            <w:shd w:val="clear" w:color="auto" w:fill="4472C4" w:themeFill="accent1"/>
          </w:tcPr>
          <w:p w14:paraId="2D4D9988"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D0C82" w:rsidRPr="00241017" w14:paraId="1FAF8327" w14:textId="77777777" w:rsidTr="006C3DC5">
        <w:tc>
          <w:tcPr>
            <w:tcW w:w="8494" w:type="dxa"/>
            <w:tcBorders>
              <w:bottom w:val="single" w:sz="4" w:space="0" w:color="auto"/>
            </w:tcBorders>
          </w:tcPr>
          <w:p w14:paraId="7352AE7F" w14:textId="54279581" w:rsidR="005D0C82" w:rsidRPr="00241017" w:rsidRDefault="005D0C82" w:rsidP="006C3DC5">
            <w:pPr>
              <w:jc w:val="both"/>
              <w:rPr>
                <w:rFonts w:cstheme="minorHAnsi"/>
                <w:lang w:val="en-US"/>
              </w:rPr>
            </w:pPr>
            <w:r w:rsidRPr="00241017">
              <w:rPr>
                <w:rFonts w:cstheme="minorHAnsi"/>
                <w:lang w:val="en-US"/>
              </w:rPr>
              <w:t xml:space="preserve">Most of the modern services and infrastructures (telecommunications, energy, water supply, transportation, </w:t>
            </w:r>
            <w:proofErr w:type="spellStart"/>
            <w:r w:rsidRPr="00241017">
              <w:rPr>
                <w:rFonts w:cstheme="minorHAnsi"/>
                <w:lang w:val="en-US"/>
              </w:rPr>
              <w:t>etc</w:t>
            </w:r>
            <w:proofErr w:type="spellEnd"/>
            <w:r w:rsidRPr="00241017">
              <w:rPr>
                <w:rFonts w:cstheme="minorHAnsi"/>
                <w:lang w:val="en-US"/>
              </w:rPr>
              <w:t>) rely on electronic and computer systems which can be attacked. It is of major importance to maintain these services working properly.</w:t>
            </w:r>
          </w:p>
          <w:p w14:paraId="45FD3B0B" w14:textId="77777777" w:rsidR="005D0C82" w:rsidRPr="00241017" w:rsidRDefault="005D0C82" w:rsidP="005D0C82">
            <w:pPr>
              <w:numPr>
                <w:ilvl w:val="0"/>
                <w:numId w:val="15"/>
              </w:numPr>
              <w:contextualSpacing/>
              <w:jc w:val="both"/>
              <w:rPr>
                <w:rFonts w:cstheme="minorHAnsi"/>
                <w:lang w:val="en-US"/>
              </w:rPr>
            </w:pPr>
            <w:r w:rsidRPr="00241017">
              <w:rPr>
                <w:rFonts w:cstheme="minorHAnsi"/>
                <w:lang w:val="en-US"/>
              </w:rPr>
              <w:t xml:space="preserve">Introduction to cryptography </w:t>
            </w:r>
          </w:p>
          <w:p w14:paraId="1ECEE70C" w14:textId="77777777" w:rsidR="005D0C82" w:rsidRPr="00241017" w:rsidRDefault="005D0C82" w:rsidP="005D0C82">
            <w:pPr>
              <w:numPr>
                <w:ilvl w:val="0"/>
                <w:numId w:val="15"/>
              </w:numPr>
              <w:contextualSpacing/>
              <w:jc w:val="both"/>
              <w:rPr>
                <w:rFonts w:cstheme="minorHAnsi"/>
                <w:lang w:val="en-US"/>
              </w:rPr>
            </w:pPr>
            <w:r w:rsidRPr="00241017">
              <w:rPr>
                <w:rFonts w:cstheme="minorHAnsi"/>
                <w:lang w:val="en-US"/>
              </w:rPr>
              <w:t>Security in Data Bases and Operating Systems</w:t>
            </w:r>
          </w:p>
          <w:p w14:paraId="028266DE" w14:textId="77777777" w:rsidR="005D0C82" w:rsidRPr="00241017" w:rsidRDefault="005D0C82" w:rsidP="005D0C82">
            <w:pPr>
              <w:numPr>
                <w:ilvl w:val="0"/>
                <w:numId w:val="15"/>
              </w:numPr>
              <w:contextualSpacing/>
              <w:jc w:val="both"/>
              <w:rPr>
                <w:rFonts w:cstheme="minorHAnsi"/>
                <w:lang w:val="en-US"/>
              </w:rPr>
            </w:pPr>
            <w:r w:rsidRPr="00241017">
              <w:rPr>
                <w:rFonts w:cstheme="minorHAnsi"/>
                <w:lang w:val="en-US"/>
              </w:rPr>
              <w:t>Security in Networks and Internet Services</w:t>
            </w:r>
          </w:p>
          <w:p w14:paraId="5FB10C44" w14:textId="77777777" w:rsidR="005D0C82" w:rsidRPr="00241017" w:rsidRDefault="005D0C82" w:rsidP="005D0C82">
            <w:pPr>
              <w:numPr>
                <w:ilvl w:val="0"/>
                <w:numId w:val="15"/>
              </w:numPr>
              <w:contextualSpacing/>
              <w:jc w:val="both"/>
              <w:rPr>
                <w:rFonts w:cstheme="minorHAnsi"/>
                <w:lang w:val="en-US"/>
              </w:rPr>
            </w:pPr>
            <w:r w:rsidRPr="00241017">
              <w:rPr>
                <w:rFonts w:cstheme="minorHAnsi"/>
                <w:lang w:val="en-US"/>
              </w:rPr>
              <w:t>Security in Sensors and Data Acquisition</w:t>
            </w:r>
          </w:p>
          <w:p w14:paraId="2DC5FE0A" w14:textId="7BF55818" w:rsidR="005D0C82" w:rsidRPr="005553E1" w:rsidRDefault="005D0C82" w:rsidP="005553E1">
            <w:pPr>
              <w:numPr>
                <w:ilvl w:val="0"/>
                <w:numId w:val="15"/>
              </w:numPr>
              <w:contextualSpacing/>
              <w:jc w:val="both"/>
              <w:rPr>
                <w:rFonts w:cstheme="minorHAnsi"/>
                <w:lang w:val="en-US"/>
              </w:rPr>
            </w:pPr>
            <w:r w:rsidRPr="00241017">
              <w:rPr>
                <w:rFonts w:cstheme="minorHAnsi"/>
                <w:lang w:val="en-US"/>
              </w:rPr>
              <w:t>Application of Blockchain solutions and Smart Contracts</w:t>
            </w:r>
          </w:p>
        </w:tc>
      </w:tr>
      <w:tr w:rsidR="005D0C82" w:rsidRPr="00241017" w14:paraId="63C3BD35" w14:textId="77777777" w:rsidTr="006C3DC5">
        <w:tc>
          <w:tcPr>
            <w:tcW w:w="8494" w:type="dxa"/>
            <w:shd w:val="clear" w:color="auto" w:fill="4472C4" w:themeFill="accent1"/>
          </w:tcPr>
          <w:p w14:paraId="2B472784"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Activities &amp; Methodology</w:t>
            </w:r>
          </w:p>
        </w:tc>
      </w:tr>
      <w:tr w:rsidR="005D0C82" w:rsidRPr="00241017" w14:paraId="7EC530AC" w14:textId="77777777" w:rsidTr="006C3DC5">
        <w:tc>
          <w:tcPr>
            <w:tcW w:w="8494" w:type="dxa"/>
            <w:tcBorders>
              <w:bottom w:val="single" w:sz="4" w:space="0" w:color="auto"/>
            </w:tcBorders>
          </w:tcPr>
          <w:p w14:paraId="673E7451" w14:textId="77777777" w:rsidR="005D0C82" w:rsidRPr="00241017" w:rsidRDefault="005D0C82" w:rsidP="006C3DC5">
            <w:pPr>
              <w:jc w:val="both"/>
              <w:rPr>
                <w:rFonts w:cstheme="minorHAnsi"/>
                <w:lang w:val="en-US"/>
              </w:rPr>
            </w:pPr>
            <w:r w:rsidRPr="00241017">
              <w:rPr>
                <w:rFonts w:cstheme="minorHAnsi"/>
                <w:lang w:val="en-US"/>
              </w:rPr>
              <w:t xml:space="preserve">Expositive sessions. </w:t>
            </w:r>
          </w:p>
          <w:p w14:paraId="62012E00" w14:textId="77777777" w:rsidR="005D0C82" w:rsidRPr="00241017" w:rsidRDefault="005D0C82" w:rsidP="006C3DC5">
            <w:pPr>
              <w:jc w:val="both"/>
              <w:rPr>
                <w:rFonts w:cstheme="minorHAnsi"/>
                <w:lang w:val="en-US"/>
              </w:rPr>
            </w:pPr>
            <w:r w:rsidRPr="00241017">
              <w:rPr>
                <w:rFonts w:cstheme="minorHAnsi"/>
                <w:lang w:val="en-US"/>
              </w:rPr>
              <w:t>Presentation of class works (</w:t>
            </w:r>
            <w:proofErr w:type="gramStart"/>
            <w:r w:rsidRPr="00241017">
              <w:rPr>
                <w:rFonts w:cstheme="minorHAnsi"/>
                <w:lang w:val="en-US"/>
              </w:rPr>
              <w:t>e.g.</w:t>
            </w:r>
            <w:proofErr w:type="gramEnd"/>
            <w:r w:rsidRPr="00241017">
              <w:rPr>
                <w:rFonts w:cstheme="minorHAnsi"/>
                <w:lang w:val="en-US"/>
              </w:rPr>
              <w:t xml:space="preserve"> poster sessions, slide show, </w:t>
            </w:r>
            <w:proofErr w:type="spellStart"/>
            <w:r w:rsidRPr="00241017">
              <w:rPr>
                <w:rFonts w:cstheme="minorHAnsi"/>
                <w:lang w:val="en-US"/>
              </w:rPr>
              <w:t>etc</w:t>
            </w:r>
            <w:proofErr w:type="spellEnd"/>
            <w:r w:rsidRPr="00241017">
              <w:rPr>
                <w:rFonts w:cstheme="minorHAnsi"/>
                <w:lang w:val="en-US"/>
              </w:rPr>
              <w:t>)</w:t>
            </w:r>
          </w:p>
          <w:p w14:paraId="624EA963" w14:textId="77777777" w:rsidR="005D0C82" w:rsidRPr="00241017" w:rsidRDefault="005D0C82" w:rsidP="006C3DC5">
            <w:pPr>
              <w:jc w:val="both"/>
              <w:rPr>
                <w:rFonts w:cstheme="minorHAnsi"/>
                <w:lang w:val="en-US"/>
              </w:rPr>
            </w:pPr>
            <w:r w:rsidRPr="00241017">
              <w:rPr>
                <w:rFonts w:cstheme="minorHAnsi"/>
                <w:lang w:val="en-US"/>
              </w:rPr>
              <w:t xml:space="preserve">Practices (programming, analyzing, </w:t>
            </w:r>
            <w:proofErr w:type="spellStart"/>
            <w:r w:rsidRPr="00241017">
              <w:rPr>
                <w:rFonts w:cstheme="minorHAnsi"/>
                <w:lang w:val="en-US"/>
              </w:rPr>
              <w:t>etc</w:t>
            </w:r>
            <w:proofErr w:type="spellEnd"/>
            <w:r w:rsidRPr="00241017">
              <w:rPr>
                <w:rFonts w:cstheme="minorHAnsi"/>
                <w:lang w:val="en-US"/>
              </w:rPr>
              <w:t>)</w:t>
            </w:r>
          </w:p>
        </w:tc>
      </w:tr>
      <w:tr w:rsidR="005D0C82" w:rsidRPr="00241017" w14:paraId="28F1D818" w14:textId="77777777" w:rsidTr="006C3DC5">
        <w:tc>
          <w:tcPr>
            <w:tcW w:w="8494" w:type="dxa"/>
            <w:shd w:val="clear" w:color="auto" w:fill="4472C4" w:themeFill="accent1"/>
          </w:tcPr>
          <w:p w14:paraId="6DE94465"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 xml:space="preserve">Evaluation / Assessment </w:t>
            </w:r>
          </w:p>
        </w:tc>
      </w:tr>
      <w:tr w:rsidR="005D0C82" w:rsidRPr="00241017" w14:paraId="39A1D5CC" w14:textId="77777777" w:rsidTr="006C3DC5">
        <w:tc>
          <w:tcPr>
            <w:tcW w:w="8494" w:type="dxa"/>
            <w:tcBorders>
              <w:bottom w:val="single" w:sz="4" w:space="0" w:color="auto"/>
            </w:tcBorders>
          </w:tcPr>
          <w:p w14:paraId="60FBDEDE" w14:textId="77777777" w:rsidR="005D0C82" w:rsidRPr="00241017" w:rsidRDefault="005D0C82" w:rsidP="006C3DC5">
            <w:pPr>
              <w:jc w:val="both"/>
              <w:rPr>
                <w:rFonts w:cstheme="minorHAnsi"/>
                <w:lang w:val="en-US"/>
              </w:rPr>
            </w:pPr>
            <w:r w:rsidRPr="00241017">
              <w:rPr>
                <w:rFonts w:cstheme="minorHAnsi"/>
                <w:lang w:val="en-US"/>
              </w:rPr>
              <w:t>Class works 40%      Practices 60%</w:t>
            </w:r>
          </w:p>
        </w:tc>
      </w:tr>
      <w:tr w:rsidR="005D0C82" w:rsidRPr="00241017" w14:paraId="0FB4A8C4" w14:textId="77777777" w:rsidTr="006C3DC5">
        <w:tc>
          <w:tcPr>
            <w:tcW w:w="8494" w:type="dxa"/>
            <w:shd w:val="clear" w:color="auto" w:fill="4472C4" w:themeFill="accent1"/>
          </w:tcPr>
          <w:p w14:paraId="1093C336"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Learning outputs (Competences)</w:t>
            </w:r>
          </w:p>
        </w:tc>
      </w:tr>
      <w:tr w:rsidR="005D0C82" w:rsidRPr="00241017" w14:paraId="7CEF2C21" w14:textId="77777777" w:rsidTr="006C3DC5">
        <w:tc>
          <w:tcPr>
            <w:tcW w:w="8494" w:type="dxa"/>
          </w:tcPr>
          <w:p w14:paraId="20BB18E2" w14:textId="77777777" w:rsidR="005D0C82" w:rsidRPr="00241017" w:rsidRDefault="005D0C82" w:rsidP="006C3DC5">
            <w:pPr>
              <w:contextualSpacing/>
              <w:rPr>
                <w:rFonts w:cstheme="minorHAnsi"/>
                <w:noProof/>
                <w:color w:val="4472C4" w:themeColor="accent1"/>
                <w:lang w:val="en-US"/>
              </w:rPr>
            </w:pPr>
            <w:r w:rsidRPr="00241017">
              <w:rPr>
                <w:rFonts w:cstheme="minorHAnsi"/>
                <w:b/>
                <w:bCs/>
                <w:noProof/>
                <w:color w:val="4472C4" w:themeColor="accent1"/>
                <w:lang w:val="en-US"/>
              </w:rPr>
              <w:t xml:space="preserve">EPM B2.1 - </w:t>
            </w:r>
            <w:r w:rsidRPr="00B26800">
              <w:rPr>
                <w:rFonts w:cstheme="minorHAnsi"/>
                <w:noProof/>
                <w:color w:val="000000" w:themeColor="text1"/>
                <w:lang w:val="en-US"/>
              </w:rPr>
              <w:t>Identify the coordination methodology processes and tools</w:t>
            </w:r>
            <w:r w:rsidRPr="00B26800">
              <w:rPr>
                <w:rFonts w:cstheme="minorHAnsi"/>
                <w:b/>
                <w:bCs/>
                <w:noProof/>
                <w:color w:val="000000" w:themeColor="text1"/>
                <w:lang w:val="en-US"/>
              </w:rPr>
              <w:t>,</w:t>
            </w:r>
            <w:r w:rsidRPr="00B26800">
              <w:rPr>
                <w:rFonts w:cstheme="minorHAnsi"/>
                <w:noProof/>
                <w:color w:val="000000" w:themeColor="text1"/>
                <w:lang w:val="en-US"/>
              </w:rPr>
              <w:t xml:space="preserve"> according to the selected prevention plans (UdG)</w:t>
            </w:r>
          </w:p>
          <w:p w14:paraId="44B659FD" w14:textId="77777777" w:rsidR="005D0C82" w:rsidRPr="00241017" w:rsidRDefault="005D0C82" w:rsidP="006C3DC5">
            <w:pPr>
              <w:contextualSpacing/>
              <w:rPr>
                <w:rFonts w:cstheme="minorHAnsi"/>
                <w:noProof/>
                <w:color w:val="4472C4" w:themeColor="accent1"/>
                <w:lang w:val="en-US"/>
              </w:rPr>
            </w:pPr>
            <w:r w:rsidRPr="00656F80">
              <w:rPr>
                <w:rFonts w:cstheme="minorHAnsi"/>
                <w:b/>
                <w:bCs/>
                <w:noProof/>
                <w:color w:val="2E74B5" w:themeColor="accent5" w:themeShade="BF"/>
                <w:lang w:val="en-US"/>
              </w:rPr>
              <w:t xml:space="preserve">EPM A1.2 - </w:t>
            </w:r>
            <w:r w:rsidRPr="00B26800">
              <w:rPr>
                <w:rFonts w:cstheme="minorHAnsi"/>
                <w:noProof/>
                <w:color w:val="000000" w:themeColor="text1"/>
                <w:lang w:val="en-US"/>
              </w:rPr>
              <w:t>The policies and legal constrains, related to risks management (e.g. labour risks, cyber risk, natural risk, etc.)</w:t>
            </w:r>
          </w:p>
          <w:p w14:paraId="22A7081E" w14:textId="77777777" w:rsidR="005D0C82" w:rsidRPr="00241017" w:rsidRDefault="005D0C82" w:rsidP="006C3DC5">
            <w:pPr>
              <w:contextualSpacing/>
              <w:rPr>
                <w:rFonts w:cstheme="minorHAnsi"/>
              </w:rPr>
            </w:pPr>
            <w:r w:rsidRPr="00656F80">
              <w:rPr>
                <w:rFonts w:cstheme="minorHAnsi"/>
                <w:b/>
                <w:bCs/>
                <w:noProof/>
                <w:color w:val="2E74B5" w:themeColor="accent5" w:themeShade="BF"/>
                <w:lang w:val="en-US"/>
              </w:rPr>
              <w:t xml:space="preserve">EPM A4.1 </w:t>
            </w:r>
            <w:r w:rsidRPr="00241017">
              <w:rPr>
                <w:rFonts w:cstheme="minorHAnsi"/>
                <w:b/>
                <w:bCs/>
                <w:noProof/>
                <w:color w:val="4472C4" w:themeColor="accent1"/>
                <w:lang w:val="en-US"/>
              </w:rPr>
              <w:t xml:space="preserve">- </w:t>
            </w:r>
            <w:r w:rsidRPr="00B26800">
              <w:rPr>
                <w:rFonts w:cstheme="minorHAnsi"/>
                <w:noProof/>
                <w:color w:val="000000" w:themeColor="text1"/>
                <w:lang w:val="en-US"/>
              </w:rPr>
              <w:t>Critically reflect on the impact of relevant legislation and policies for Integrated Strategic Multidisciplinary Territorial Planning for Risk Prevention</w:t>
            </w:r>
          </w:p>
        </w:tc>
      </w:tr>
    </w:tbl>
    <w:p w14:paraId="7E7CE7E5" w14:textId="77777777" w:rsidR="005D0C82" w:rsidRPr="00241017" w:rsidRDefault="005D0C82" w:rsidP="005D0C82">
      <w:pPr>
        <w:spacing w:after="0" w:line="240" w:lineRule="auto"/>
        <w:jc w:val="both"/>
        <w:rPr>
          <w:rFonts w:cstheme="minorHAnsi"/>
          <w:lang w:val="en-US"/>
        </w:rPr>
      </w:pPr>
    </w:p>
    <w:p w14:paraId="18D92A6A" w14:textId="77777777" w:rsidR="005D0C82" w:rsidRDefault="005D0C82" w:rsidP="005D0C82">
      <w:pPr>
        <w:spacing w:after="0" w:line="240" w:lineRule="auto"/>
        <w:jc w:val="both"/>
        <w:rPr>
          <w:rFonts w:cstheme="minorHAnsi"/>
          <w:lang w:val="en-US"/>
        </w:rPr>
      </w:pPr>
    </w:p>
    <w:p w14:paraId="012E4445" w14:textId="77777777" w:rsidR="005553E1" w:rsidRDefault="005553E1" w:rsidP="005D0C82">
      <w:pPr>
        <w:spacing w:after="0" w:line="240" w:lineRule="auto"/>
        <w:jc w:val="both"/>
        <w:rPr>
          <w:rFonts w:cstheme="minorHAnsi"/>
          <w:lang w:val="en-US"/>
        </w:rPr>
      </w:pPr>
    </w:p>
    <w:p w14:paraId="2D3C266C" w14:textId="77777777" w:rsidR="005553E1" w:rsidRDefault="005553E1" w:rsidP="005D0C82">
      <w:pPr>
        <w:spacing w:after="0" w:line="240" w:lineRule="auto"/>
        <w:jc w:val="both"/>
        <w:rPr>
          <w:rFonts w:cstheme="minorHAnsi"/>
          <w:lang w:val="en-US"/>
        </w:rPr>
      </w:pPr>
    </w:p>
    <w:p w14:paraId="0AC3BF5F" w14:textId="77777777" w:rsidR="005553E1" w:rsidRDefault="005553E1" w:rsidP="005D0C82">
      <w:pPr>
        <w:spacing w:after="0" w:line="240" w:lineRule="auto"/>
        <w:jc w:val="both"/>
        <w:rPr>
          <w:rFonts w:cstheme="minorHAnsi"/>
          <w:lang w:val="en-US"/>
        </w:rPr>
      </w:pPr>
    </w:p>
    <w:p w14:paraId="2AE2E11F" w14:textId="77777777" w:rsidR="00B26800" w:rsidRDefault="00B26800" w:rsidP="005D0C82">
      <w:pPr>
        <w:spacing w:after="0" w:line="240" w:lineRule="auto"/>
        <w:jc w:val="both"/>
        <w:rPr>
          <w:rFonts w:cstheme="minorHAnsi"/>
          <w:lang w:val="en-US"/>
        </w:rPr>
      </w:pPr>
    </w:p>
    <w:p w14:paraId="14D5FF80" w14:textId="77777777" w:rsidR="00B26800" w:rsidRDefault="00B26800" w:rsidP="005D0C82">
      <w:pPr>
        <w:spacing w:after="0" w:line="240" w:lineRule="auto"/>
        <w:jc w:val="both"/>
        <w:rPr>
          <w:rFonts w:cstheme="minorHAnsi"/>
          <w:lang w:val="en-US"/>
        </w:rPr>
      </w:pPr>
    </w:p>
    <w:p w14:paraId="4B587DC9" w14:textId="77777777" w:rsidR="00B26800" w:rsidRDefault="00B26800" w:rsidP="005D0C82">
      <w:pPr>
        <w:spacing w:after="0" w:line="240" w:lineRule="auto"/>
        <w:jc w:val="both"/>
        <w:rPr>
          <w:rFonts w:cstheme="minorHAnsi"/>
          <w:lang w:val="en-US"/>
        </w:rPr>
      </w:pPr>
    </w:p>
    <w:p w14:paraId="1AB90275" w14:textId="77777777" w:rsidR="00B26800" w:rsidRDefault="00B26800" w:rsidP="005D0C82">
      <w:pPr>
        <w:spacing w:after="0" w:line="240" w:lineRule="auto"/>
        <w:jc w:val="both"/>
        <w:rPr>
          <w:rFonts w:cstheme="minorHAnsi"/>
          <w:lang w:val="en-US"/>
        </w:rPr>
      </w:pPr>
    </w:p>
    <w:p w14:paraId="6B3250B4" w14:textId="77777777" w:rsidR="005553E1" w:rsidRDefault="005553E1" w:rsidP="005D0C82">
      <w:pPr>
        <w:spacing w:after="0" w:line="240" w:lineRule="auto"/>
        <w:jc w:val="both"/>
        <w:rPr>
          <w:rFonts w:cstheme="minorHAnsi"/>
          <w:lang w:val="en-US"/>
        </w:rPr>
      </w:pPr>
    </w:p>
    <w:p w14:paraId="62BD912D" w14:textId="77777777" w:rsidR="005553E1" w:rsidRDefault="005553E1" w:rsidP="005D0C82">
      <w:pPr>
        <w:spacing w:after="0" w:line="240" w:lineRule="auto"/>
        <w:jc w:val="both"/>
        <w:rPr>
          <w:rFonts w:cstheme="minorHAnsi"/>
          <w:lang w:val="en-US"/>
        </w:rPr>
      </w:pPr>
    </w:p>
    <w:p w14:paraId="07B9852B" w14:textId="77777777" w:rsidR="005553E1" w:rsidRDefault="005553E1" w:rsidP="005D0C82">
      <w:pPr>
        <w:spacing w:after="0" w:line="240" w:lineRule="auto"/>
        <w:jc w:val="both"/>
        <w:rPr>
          <w:rFonts w:cstheme="minorHAnsi"/>
          <w:lang w:val="en-US"/>
        </w:rPr>
      </w:pPr>
    </w:p>
    <w:p w14:paraId="0B54CF25" w14:textId="77777777" w:rsidR="005553E1" w:rsidRPr="00241017" w:rsidRDefault="005553E1" w:rsidP="005D0C82">
      <w:pPr>
        <w:spacing w:after="0" w:line="240" w:lineRule="auto"/>
        <w:jc w:val="both"/>
        <w:rPr>
          <w:rFonts w:cstheme="minorHAnsi"/>
          <w:lang w:val="en-US"/>
        </w:rPr>
      </w:pPr>
    </w:p>
    <w:p w14:paraId="5E3CDF7A" w14:textId="77777777" w:rsidR="005D0C82" w:rsidRPr="00241017" w:rsidRDefault="005D0C82" w:rsidP="005D0C82">
      <w:pPr>
        <w:spacing w:after="0" w:line="240" w:lineRule="auto"/>
        <w:contextualSpacing/>
        <w:jc w:val="both"/>
        <w:rPr>
          <w:rFonts w:cstheme="minorHAnsi"/>
          <w:b/>
          <w:bCs/>
          <w:lang w:val="en-US"/>
        </w:rPr>
      </w:pPr>
      <w:r w:rsidRPr="00241017">
        <w:rPr>
          <w:rFonts w:cstheme="minorHAnsi"/>
          <w:b/>
          <w:bCs/>
          <w:lang w:val="en-US"/>
        </w:rPr>
        <w:t>Monitoring and Warning Systems (University of the Azores)</w:t>
      </w:r>
    </w:p>
    <w:tbl>
      <w:tblPr>
        <w:tblStyle w:val="Grigliatabella"/>
        <w:tblW w:w="0" w:type="auto"/>
        <w:tblLook w:val="04A0" w:firstRow="1" w:lastRow="0" w:firstColumn="1" w:lastColumn="0" w:noHBand="0" w:noVBand="1"/>
      </w:tblPr>
      <w:tblGrid>
        <w:gridCol w:w="8494"/>
      </w:tblGrid>
      <w:tr w:rsidR="005D0C82" w:rsidRPr="00241017" w14:paraId="63948ACC" w14:textId="77777777" w:rsidTr="006C3DC5">
        <w:tc>
          <w:tcPr>
            <w:tcW w:w="8494" w:type="dxa"/>
            <w:shd w:val="clear" w:color="auto" w:fill="4472C4" w:themeFill="accent1"/>
          </w:tcPr>
          <w:p w14:paraId="60562349"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D0C82" w:rsidRPr="00241017" w14:paraId="3F3B2855" w14:textId="77777777" w:rsidTr="006C3DC5">
        <w:tc>
          <w:tcPr>
            <w:tcW w:w="8494" w:type="dxa"/>
            <w:tcBorders>
              <w:bottom w:val="single" w:sz="4" w:space="0" w:color="auto"/>
            </w:tcBorders>
          </w:tcPr>
          <w:p w14:paraId="549DA7CC" w14:textId="77777777" w:rsidR="005D0C82" w:rsidRPr="00241017" w:rsidRDefault="005D0C82" w:rsidP="006C3DC5">
            <w:pPr>
              <w:jc w:val="both"/>
              <w:rPr>
                <w:rFonts w:cstheme="minorHAnsi"/>
                <w:lang w:val="en-US"/>
              </w:rPr>
            </w:pPr>
            <w:r w:rsidRPr="00241017">
              <w:rPr>
                <w:rFonts w:cstheme="minorHAnsi"/>
                <w:lang w:val="en-US"/>
              </w:rPr>
              <w:t>None</w:t>
            </w:r>
          </w:p>
        </w:tc>
      </w:tr>
      <w:tr w:rsidR="005D0C82" w:rsidRPr="00241017" w14:paraId="6947EF4C" w14:textId="77777777" w:rsidTr="006C3DC5">
        <w:tc>
          <w:tcPr>
            <w:tcW w:w="8494" w:type="dxa"/>
            <w:shd w:val="clear" w:color="auto" w:fill="4472C4" w:themeFill="accent1"/>
          </w:tcPr>
          <w:p w14:paraId="5B871BF2"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D0C82" w:rsidRPr="00241017" w14:paraId="54A5B696" w14:textId="77777777" w:rsidTr="006C3DC5">
        <w:tc>
          <w:tcPr>
            <w:tcW w:w="8494" w:type="dxa"/>
            <w:tcBorders>
              <w:bottom w:val="single" w:sz="4" w:space="0" w:color="auto"/>
            </w:tcBorders>
          </w:tcPr>
          <w:p w14:paraId="2770FDB1" w14:textId="4F9B7DE8" w:rsidR="005D0C82" w:rsidRPr="00241017" w:rsidRDefault="005D0C82" w:rsidP="006C3DC5">
            <w:pPr>
              <w:jc w:val="both"/>
              <w:rPr>
                <w:rFonts w:cstheme="minorHAnsi"/>
                <w:lang w:val="en-US"/>
              </w:rPr>
            </w:pPr>
            <w:r w:rsidRPr="00241017">
              <w:rPr>
                <w:rFonts w:cstheme="minorHAnsi"/>
                <w:lang w:val="en-US"/>
              </w:rPr>
              <w:t>Monitoring and Early Warning Systems are essential for the mitigation of hazards. The module addresses the implementation of a warning system according to the type of hazards to be monitored and the necessary resources for that purpose. It also explains how the information is generated, transformed into warning messages, and disseminated using resources to the various communication systems.</w:t>
            </w:r>
          </w:p>
          <w:p w14:paraId="34C14A44" w14:textId="77777777" w:rsidR="005D0C82" w:rsidRPr="00241017" w:rsidRDefault="005D0C82" w:rsidP="006C3DC5">
            <w:pPr>
              <w:jc w:val="both"/>
              <w:rPr>
                <w:rFonts w:cstheme="minorHAnsi"/>
                <w:lang w:val="en-US"/>
              </w:rPr>
            </w:pPr>
            <w:r w:rsidRPr="00241017">
              <w:rPr>
                <w:rFonts w:cstheme="minorHAnsi"/>
                <w:lang w:val="en-US"/>
              </w:rPr>
              <w:t>Topics of the module include:</w:t>
            </w:r>
          </w:p>
          <w:p w14:paraId="764AD9CF" w14:textId="77777777" w:rsidR="005D0C82" w:rsidRPr="00241017" w:rsidRDefault="005D0C82" w:rsidP="005D0C82">
            <w:pPr>
              <w:numPr>
                <w:ilvl w:val="0"/>
                <w:numId w:val="22"/>
              </w:numPr>
              <w:contextualSpacing/>
              <w:jc w:val="both"/>
              <w:rPr>
                <w:rFonts w:cstheme="minorHAnsi"/>
                <w:lang w:val="en-US"/>
              </w:rPr>
            </w:pPr>
            <w:r w:rsidRPr="00241017">
              <w:rPr>
                <w:rFonts w:cstheme="minorHAnsi"/>
                <w:lang w:val="en-US"/>
              </w:rPr>
              <w:t>Identification of natural hazards</w:t>
            </w:r>
          </w:p>
          <w:p w14:paraId="3092C280"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Introduction to monitoring and warning systems</w:t>
            </w:r>
          </w:p>
          <w:p w14:paraId="093C7C59"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Monitoring methods and strategies</w:t>
            </w:r>
          </w:p>
          <w:p w14:paraId="707B1F9F" w14:textId="77777777" w:rsidR="005D0C82" w:rsidRPr="00241017" w:rsidRDefault="005D0C82" w:rsidP="005D0C82">
            <w:pPr>
              <w:numPr>
                <w:ilvl w:val="0"/>
                <w:numId w:val="20"/>
              </w:numPr>
              <w:autoSpaceDE w:val="0"/>
              <w:autoSpaceDN w:val="0"/>
              <w:adjustRightInd w:val="0"/>
              <w:contextualSpacing/>
              <w:rPr>
                <w:rFonts w:cstheme="minorHAnsi"/>
                <w:lang w:val="en-US"/>
              </w:rPr>
            </w:pPr>
            <w:r w:rsidRPr="00241017">
              <w:rPr>
                <w:rFonts w:cstheme="minorHAnsi"/>
                <w:lang w:val="en-US"/>
              </w:rPr>
              <w:t xml:space="preserve">Data acquisition and transmission </w:t>
            </w:r>
          </w:p>
          <w:p w14:paraId="3E7906EE" w14:textId="77777777" w:rsidR="005D0C82" w:rsidRPr="00241017" w:rsidRDefault="005D0C82" w:rsidP="005D0C82">
            <w:pPr>
              <w:numPr>
                <w:ilvl w:val="0"/>
                <w:numId w:val="20"/>
              </w:numPr>
              <w:autoSpaceDE w:val="0"/>
              <w:autoSpaceDN w:val="0"/>
              <w:adjustRightInd w:val="0"/>
              <w:contextualSpacing/>
              <w:jc w:val="both"/>
              <w:rPr>
                <w:rFonts w:cstheme="minorHAnsi"/>
                <w:lang w:val="en-US"/>
              </w:rPr>
            </w:pPr>
            <w:r w:rsidRPr="00241017">
              <w:rPr>
                <w:rFonts w:cstheme="minorHAnsi"/>
                <w:lang w:val="en-US"/>
              </w:rPr>
              <w:t>Monitoring systems (</w:t>
            </w:r>
            <w:r w:rsidRPr="00241017">
              <w:rPr>
                <w:rFonts w:cstheme="minorHAnsi"/>
                <w:i/>
                <w:iCs/>
                <w:lang w:val="en-US"/>
              </w:rPr>
              <w:t>i.e.</w:t>
            </w:r>
            <w:r w:rsidRPr="00241017">
              <w:rPr>
                <w:rFonts w:eastAsia="CIDFont+F5" w:cstheme="minorHAnsi"/>
                <w:lang w:val="en-US"/>
              </w:rPr>
              <w:t>, Gas emissions – CO</w:t>
            </w:r>
            <w:r w:rsidRPr="00241017">
              <w:rPr>
                <w:rFonts w:eastAsia="CIDFont+F5" w:cstheme="minorHAnsi"/>
                <w:vertAlign w:val="subscript"/>
                <w:lang w:val="en-US"/>
              </w:rPr>
              <w:t>2</w:t>
            </w:r>
            <w:r w:rsidRPr="00241017">
              <w:rPr>
                <w:rFonts w:eastAsia="CIDFont+F5" w:cstheme="minorHAnsi"/>
                <w:lang w:val="en-US"/>
              </w:rPr>
              <w:t xml:space="preserve"> (discrete and continuous measurements) and radon (</w:t>
            </w:r>
            <w:r w:rsidRPr="00241017">
              <w:rPr>
                <w:rFonts w:eastAsia="CIDFont+F5" w:cstheme="minorHAnsi"/>
                <w:vertAlign w:val="superscript"/>
                <w:lang w:val="en-US"/>
              </w:rPr>
              <w:t>222</w:t>
            </w:r>
            <w:r w:rsidRPr="00241017">
              <w:rPr>
                <w:rFonts w:eastAsia="CIDFont+F5" w:cstheme="minorHAnsi"/>
                <w:lang w:val="en-US"/>
              </w:rPr>
              <w:t xml:space="preserve">Rn); Water analysis – Physical and chemical parameters measured in situ and in the laboratory; Seismic monitoring; </w:t>
            </w:r>
            <w:r w:rsidRPr="00241017">
              <w:rPr>
                <w:rFonts w:cstheme="minorHAnsi"/>
                <w:vertAlign w:val="superscript"/>
                <w:lang w:val="en-US"/>
              </w:rPr>
              <w:t xml:space="preserve">(*) </w:t>
            </w:r>
            <w:r w:rsidRPr="00241017">
              <w:rPr>
                <w:rFonts w:eastAsia="CIDFont+F5" w:cstheme="minorHAnsi"/>
                <w:lang w:val="en-US"/>
              </w:rPr>
              <w:t>Visit to seismic stations and epicenter calculations. Geodetic landslide monitoring – using a total station method.)</w:t>
            </w:r>
          </w:p>
          <w:p w14:paraId="440BAF27" w14:textId="77777777" w:rsidR="005D0C82" w:rsidRPr="00241017" w:rsidRDefault="005D0C82" w:rsidP="005D0C82">
            <w:pPr>
              <w:numPr>
                <w:ilvl w:val="0"/>
                <w:numId w:val="21"/>
              </w:numPr>
              <w:autoSpaceDE w:val="0"/>
              <w:autoSpaceDN w:val="0"/>
              <w:adjustRightInd w:val="0"/>
              <w:contextualSpacing/>
              <w:rPr>
                <w:rFonts w:eastAsia="CIDFont+F5" w:cstheme="minorHAnsi"/>
                <w:lang w:val="en-US"/>
              </w:rPr>
            </w:pPr>
            <w:r w:rsidRPr="00241017">
              <w:rPr>
                <w:rFonts w:cstheme="minorHAnsi"/>
                <w:lang w:val="en-US"/>
              </w:rPr>
              <w:t>Warning systems. (</w:t>
            </w:r>
            <w:r w:rsidRPr="00241017">
              <w:rPr>
                <w:rFonts w:cstheme="minorHAnsi"/>
                <w:i/>
                <w:iCs/>
                <w:lang w:val="en-US"/>
              </w:rPr>
              <w:t>i.e.,</w:t>
            </w:r>
            <w:r w:rsidRPr="00241017">
              <w:rPr>
                <w:rFonts w:cstheme="minorHAnsi"/>
                <w:lang w:val="en-US"/>
              </w:rPr>
              <w:t xml:space="preserve"> </w:t>
            </w:r>
            <w:r w:rsidRPr="00241017">
              <w:rPr>
                <w:rFonts w:cstheme="minorHAnsi"/>
                <w:vertAlign w:val="superscript"/>
                <w:lang w:val="en-US"/>
              </w:rPr>
              <w:t>(</w:t>
            </w:r>
            <w:proofErr w:type="gramStart"/>
            <w:r w:rsidRPr="00241017">
              <w:rPr>
                <w:rFonts w:cstheme="minorHAnsi"/>
                <w:vertAlign w:val="superscript"/>
                <w:lang w:val="en-US"/>
              </w:rPr>
              <w:t>*)</w:t>
            </w:r>
            <w:r w:rsidRPr="00241017">
              <w:rPr>
                <w:rFonts w:eastAsia="CIDFont+F5" w:cstheme="minorHAnsi"/>
                <w:lang w:val="en-US"/>
              </w:rPr>
              <w:t>Visit</w:t>
            </w:r>
            <w:proofErr w:type="gramEnd"/>
            <w:r w:rsidRPr="00241017">
              <w:rPr>
                <w:rFonts w:eastAsia="CIDFont+F5" w:cstheme="minorHAnsi"/>
                <w:lang w:val="en-US"/>
              </w:rPr>
              <w:t xml:space="preserve"> to the landslide early warning system</w:t>
            </w:r>
          </w:p>
          <w:p w14:paraId="0F4B4B14" w14:textId="77777777" w:rsidR="005D0C82" w:rsidRPr="00241017" w:rsidRDefault="005D0C82" w:rsidP="006C3DC5">
            <w:pPr>
              <w:autoSpaceDE w:val="0"/>
              <w:autoSpaceDN w:val="0"/>
              <w:adjustRightInd w:val="0"/>
              <w:ind w:left="720"/>
              <w:rPr>
                <w:rFonts w:eastAsia="CIDFont+F5" w:cstheme="minorHAnsi"/>
                <w:lang w:val="en-US"/>
              </w:rPr>
            </w:pPr>
            <w:r w:rsidRPr="00241017">
              <w:rPr>
                <w:rFonts w:eastAsia="CIDFont+F5" w:cstheme="minorHAnsi"/>
                <w:lang w:val="en-US"/>
              </w:rPr>
              <w:t>array of meteorological stations.)</w:t>
            </w:r>
          </w:p>
          <w:p w14:paraId="568C04EC"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Communication of information warning systems to authorities, organizations, and the population</w:t>
            </w:r>
          </w:p>
        </w:tc>
      </w:tr>
      <w:tr w:rsidR="005D0C82" w:rsidRPr="00241017" w14:paraId="4FAF9838" w14:textId="77777777" w:rsidTr="006C3DC5">
        <w:tc>
          <w:tcPr>
            <w:tcW w:w="8494" w:type="dxa"/>
            <w:shd w:val="clear" w:color="auto" w:fill="4472C4" w:themeFill="accent1"/>
          </w:tcPr>
          <w:p w14:paraId="745A850F"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Activities &amp; Methodology</w:t>
            </w:r>
          </w:p>
        </w:tc>
      </w:tr>
      <w:tr w:rsidR="005D0C82" w:rsidRPr="00241017" w14:paraId="7FB1904D" w14:textId="77777777" w:rsidTr="006C3DC5">
        <w:tc>
          <w:tcPr>
            <w:tcW w:w="8494" w:type="dxa"/>
            <w:tcBorders>
              <w:bottom w:val="single" w:sz="4" w:space="0" w:color="auto"/>
            </w:tcBorders>
          </w:tcPr>
          <w:p w14:paraId="1E6F7B48" w14:textId="77777777" w:rsidR="005D0C82" w:rsidRPr="00241017" w:rsidRDefault="005D0C82" w:rsidP="006C3DC5">
            <w:pPr>
              <w:jc w:val="both"/>
              <w:rPr>
                <w:rFonts w:cstheme="minorHAnsi"/>
                <w:lang w:val="en-US"/>
              </w:rPr>
            </w:pPr>
            <w:r w:rsidRPr="00241017">
              <w:rPr>
                <w:rFonts w:cstheme="minorHAnsi"/>
                <w:lang w:val="en-US"/>
              </w:rPr>
              <w:t xml:space="preserve">Expositive sessions (oral presentation of topics using slides, illustrative diagrams, photographs, videos, </w:t>
            </w:r>
            <w:proofErr w:type="spellStart"/>
            <w:r w:rsidRPr="00241017">
              <w:rPr>
                <w:rFonts w:cstheme="minorHAnsi"/>
                <w:lang w:val="en-US"/>
              </w:rPr>
              <w:t>etc</w:t>
            </w:r>
            <w:proofErr w:type="spellEnd"/>
            <w:r w:rsidRPr="00241017">
              <w:rPr>
                <w:rFonts w:cstheme="minorHAnsi"/>
                <w:lang w:val="en-US"/>
              </w:rPr>
              <w:t>).</w:t>
            </w:r>
          </w:p>
          <w:p w14:paraId="35D931F4" w14:textId="77777777" w:rsidR="005D0C82" w:rsidRPr="00241017" w:rsidRDefault="005D0C82" w:rsidP="006C3DC5">
            <w:pPr>
              <w:jc w:val="both"/>
              <w:rPr>
                <w:rFonts w:cstheme="minorHAnsi"/>
                <w:lang w:val="en-US"/>
              </w:rPr>
            </w:pPr>
            <w:r w:rsidRPr="00241017">
              <w:rPr>
                <w:rFonts w:cstheme="minorHAnsi"/>
                <w:lang w:val="en-US"/>
              </w:rPr>
              <w:t xml:space="preserve">Practices (development of a small project and </w:t>
            </w:r>
            <w:r w:rsidRPr="00241017">
              <w:rPr>
                <w:rFonts w:cstheme="minorHAnsi"/>
                <w:vertAlign w:val="superscript"/>
                <w:lang w:val="en-US"/>
              </w:rPr>
              <w:t>(</w:t>
            </w:r>
            <w:proofErr w:type="gramStart"/>
            <w:r w:rsidRPr="00241017">
              <w:rPr>
                <w:rFonts w:cstheme="minorHAnsi"/>
                <w:vertAlign w:val="superscript"/>
                <w:lang w:val="en-US"/>
              </w:rPr>
              <w:t>*)</w:t>
            </w:r>
            <w:r w:rsidRPr="00241017">
              <w:rPr>
                <w:rFonts w:cstheme="minorHAnsi"/>
                <w:lang w:val="en-US"/>
              </w:rPr>
              <w:t>observation</w:t>
            </w:r>
            <w:proofErr w:type="gramEnd"/>
            <w:r w:rsidRPr="00241017">
              <w:rPr>
                <w:rFonts w:cstheme="minorHAnsi"/>
                <w:lang w:val="en-US"/>
              </w:rPr>
              <w:t xml:space="preserve"> of data acquisition centers and transmission systems. </w:t>
            </w:r>
          </w:p>
          <w:p w14:paraId="685E2B57" w14:textId="77777777" w:rsidR="005D0C82" w:rsidRPr="00241017" w:rsidRDefault="005D0C82" w:rsidP="006C3DC5">
            <w:pPr>
              <w:jc w:val="both"/>
              <w:rPr>
                <w:rFonts w:cstheme="minorHAnsi"/>
                <w:lang w:val="en-US"/>
              </w:rPr>
            </w:pPr>
            <w:r w:rsidRPr="00241017">
              <w:rPr>
                <w:rFonts w:cstheme="minorHAnsi"/>
                <w:vertAlign w:val="superscript"/>
                <w:lang w:val="en-US"/>
              </w:rPr>
              <w:t xml:space="preserve">(*) </w:t>
            </w:r>
            <w:r w:rsidRPr="00241017">
              <w:rPr>
                <w:rFonts w:cstheme="minorHAnsi"/>
                <w:lang w:val="en-US"/>
              </w:rPr>
              <w:t>Activities to be held in São Miguel Island, Azores</w:t>
            </w:r>
          </w:p>
        </w:tc>
      </w:tr>
      <w:tr w:rsidR="005D0C82" w:rsidRPr="00241017" w14:paraId="6372A83A" w14:textId="77777777" w:rsidTr="006C3DC5">
        <w:tc>
          <w:tcPr>
            <w:tcW w:w="8494" w:type="dxa"/>
            <w:shd w:val="clear" w:color="auto" w:fill="4472C4" w:themeFill="accent1"/>
          </w:tcPr>
          <w:p w14:paraId="59F9E929"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 xml:space="preserve">Evaluation / Assessment </w:t>
            </w:r>
          </w:p>
        </w:tc>
      </w:tr>
      <w:tr w:rsidR="005D0C82" w:rsidRPr="00241017" w14:paraId="3B7DB8EC" w14:textId="77777777" w:rsidTr="006C3DC5">
        <w:tc>
          <w:tcPr>
            <w:tcW w:w="8494" w:type="dxa"/>
            <w:tcBorders>
              <w:bottom w:val="single" w:sz="4" w:space="0" w:color="auto"/>
            </w:tcBorders>
          </w:tcPr>
          <w:p w14:paraId="40ACAD36" w14:textId="77777777" w:rsidR="005D0C82" w:rsidRPr="00241017" w:rsidRDefault="005D0C82" w:rsidP="006C3DC5">
            <w:pPr>
              <w:jc w:val="both"/>
              <w:rPr>
                <w:rFonts w:cstheme="minorHAnsi"/>
                <w:lang w:val="en-US"/>
              </w:rPr>
            </w:pPr>
            <w:r w:rsidRPr="00241017">
              <w:rPr>
                <w:rFonts w:cstheme="minorHAnsi"/>
                <w:lang w:val="en-US"/>
              </w:rPr>
              <w:t>Class works 40%       Practices 60%</w:t>
            </w:r>
          </w:p>
        </w:tc>
      </w:tr>
      <w:tr w:rsidR="005D0C82" w:rsidRPr="00241017" w14:paraId="73FF1952" w14:textId="77777777" w:rsidTr="006C3DC5">
        <w:tc>
          <w:tcPr>
            <w:tcW w:w="8494" w:type="dxa"/>
            <w:shd w:val="clear" w:color="auto" w:fill="4472C4" w:themeFill="accent1"/>
          </w:tcPr>
          <w:p w14:paraId="612C1A70"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Learning outputs (Competences)</w:t>
            </w:r>
          </w:p>
        </w:tc>
      </w:tr>
      <w:tr w:rsidR="005D0C82" w:rsidRPr="00241017" w14:paraId="510151FF" w14:textId="77777777" w:rsidTr="006C3DC5">
        <w:tc>
          <w:tcPr>
            <w:tcW w:w="8494" w:type="dxa"/>
          </w:tcPr>
          <w:p w14:paraId="1C7B4871" w14:textId="77777777" w:rsidR="005D0C82" w:rsidRPr="00241017" w:rsidRDefault="005D0C82" w:rsidP="006C3DC5">
            <w:pPr>
              <w:contextualSpacing/>
              <w:rPr>
                <w:rFonts w:eastAsia="Times New Roman" w:cstheme="minorHAnsi"/>
                <w:lang w:val="en-US" w:eastAsia="pt-PT"/>
              </w:rPr>
            </w:pPr>
            <w:r w:rsidRPr="00656F80">
              <w:rPr>
                <w:rFonts w:eastAsia="Times New Roman" w:cstheme="minorHAnsi"/>
                <w:b/>
                <w:bCs/>
                <w:color w:val="2E74B5" w:themeColor="accent5" w:themeShade="BF"/>
                <w:lang w:val="en-US" w:eastAsia="pt-PT"/>
              </w:rPr>
              <w:t xml:space="preserve">EPM B1.1 </w:t>
            </w:r>
            <w:r w:rsidRPr="00656F80">
              <w:rPr>
                <w:rFonts w:eastAsia="Times New Roman" w:cstheme="minorHAnsi"/>
                <w:b/>
                <w:bCs/>
                <w:color w:val="8EAADB" w:themeColor="accent1" w:themeTint="99"/>
                <w:lang w:val="en-US" w:eastAsia="pt-PT"/>
              </w:rPr>
              <w:t xml:space="preserve">- </w:t>
            </w:r>
            <w:r w:rsidRPr="00241017">
              <w:rPr>
                <w:rFonts w:eastAsia="Times New Roman" w:cstheme="minorHAnsi"/>
                <w:lang w:val="en-US" w:eastAsia="pt-PT"/>
              </w:rPr>
              <w:t>Recognize the importance of timely dissemination of information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p w14:paraId="4096CF06" w14:textId="77777777" w:rsidR="005D0C82" w:rsidRPr="00241017" w:rsidRDefault="005D0C82" w:rsidP="006C3DC5">
            <w:pPr>
              <w:rPr>
                <w:rFonts w:eastAsia="Times New Roman" w:cstheme="minorHAnsi"/>
                <w:lang w:val="en-US" w:eastAsia="pt-PT"/>
              </w:rPr>
            </w:pPr>
            <w:r w:rsidRPr="00656F80">
              <w:rPr>
                <w:rFonts w:eastAsia="Times New Roman" w:cstheme="minorHAnsi"/>
                <w:color w:val="2E74B5" w:themeColor="accent5" w:themeShade="BF"/>
                <w:lang w:val="en-US" w:eastAsia="pt-PT"/>
              </w:rPr>
              <w:t xml:space="preserve">ECEM B1.2 </w:t>
            </w:r>
            <w:r w:rsidRPr="00241017">
              <w:rPr>
                <w:rFonts w:eastAsia="Times New Roman" w:cstheme="minorHAnsi"/>
                <w:lang w:val="en-US" w:eastAsia="pt-PT"/>
              </w:rPr>
              <w:t>- Recognize the importance of timely and competent information to the citizens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p w14:paraId="7490E6F4" w14:textId="77777777" w:rsidR="005D0C82" w:rsidRPr="00241017" w:rsidRDefault="005D0C82" w:rsidP="006C3DC5">
            <w:pPr>
              <w:rPr>
                <w:rFonts w:eastAsia="Times New Roman" w:cstheme="minorHAnsi"/>
                <w:lang w:val="en-US" w:eastAsia="pt-PT"/>
              </w:rPr>
            </w:pPr>
            <w:r w:rsidRPr="00241017">
              <w:rPr>
                <w:rFonts w:eastAsia="Times New Roman" w:cstheme="minorHAnsi"/>
                <w:lang w:val="en-US" w:eastAsia="pt-PT"/>
              </w:rPr>
              <w:t>EPM B3.2 - Understand the main elements that govern the design of an early warning system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 xml:space="preserve">)   </w:t>
            </w:r>
          </w:p>
          <w:p w14:paraId="75F90D4F" w14:textId="77777777" w:rsidR="005D0C82" w:rsidRPr="00241017" w:rsidRDefault="005D0C82" w:rsidP="006C3DC5">
            <w:pPr>
              <w:contextualSpacing/>
              <w:rPr>
                <w:rFonts w:cstheme="minorHAnsi"/>
                <w:lang w:val="en-US"/>
              </w:rPr>
            </w:pPr>
            <w:r w:rsidRPr="00241017">
              <w:rPr>
                <w:rFonts w:eastAsia="Times New Roman" w:cstheme="minorHAnsi"/>
                <w:lang w:val="en-US" w:eastAsia="pt-PT"/>
              </w:rPr>
              <w:t>EPM B3.5 - Recognize and understand the variety and complexity of existing monitoring and early warning systems and their use in a multi-hazard perspective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p w14:paraId="6E80747A" w14:textId="77777777" w:rsidR="005D0C82" w:rsidRPr="00241017" w:rsidRDefault="005D0C82" w:rsidP="006C3DC5">
            <w:pPr>
              <w:contextualSpacing/>
              <w:rPr>
                <w:rFonts w:cstheme="minorHAnsi"/>
                <w:lang w:val="en-US"/>
              </w:rPr>
            </w:pPr>
            <w:r w:rsidRPr="00241017">
              <w:rPr>
                <w:rFonts w:eastAsia="Times New Roman" w:cstheme="minorHAnsi"/>
                <w:lang w:val="en-US" w:eastAsia="pt-PT"/>
              </w:rPr>
              <w:t xml:space="preserve">EPM B3.6 - Know and understand the different monitoring and early warning systems applied </w:t>
            </w:r>
            <w:proofErr w:type="gramStart"/>
            <w:r w:rsidRPr="00241017">
              <w:rPr>
                <w:rFonts w:eastAsia="Times New Roman" w:cstheme="minorHAnsi"/>
                <w:lang w:val="en-US" w:eastAsia="pt-PT"/>
              </w:rPr>
              <w:t>in order to</w:t>
            </w:r>
            <w:proofErr w:type="gramEnd"/>
            <w:r w:rsidRPr="00241017">
              <w:rPr>
                <w:rFonts w:eastAsia="Times New Roman" w:cstheme="minorHAnsi"/>
                <w:lang w:val="en-US" w:eastAsia="pt-PT"/>
              </w:rPr>
              <w:t xml:space="preserve"> reduce / mitigate natural, anthropic and modern risks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tc>
      </w:tr>
    </w:tbl>
    <w:p w14:paraId="3126B635" w14:textId="77777777" w:rsidR="005553E1" w:rsidRDefault="005553E1" w:rsidP="005D0C82">
      <w:pPr>
        <w:spacing w:after="0" w:line="240" w:lineRule="auto"/>
        <w:jc w:val="both"/>
        <w:rPr>
          <w:rFonts w:cstheme="minorHAnsi"/>
          <w:lang w:val="en-US"/>
        </w:rPr>
      </w:pPr>
    </w:p>
    <w:p w14:paraId="7BDC8266" w14:textId="77777777" w:rsidR="005553E1" w:rsidRDefault="005553E1" w:rsidP="005D0C82">
      <w:pPr>
        <w:spacing w:after="0" w:line="240" w:lineRule="auto"/>
        <w:jc w:val="both"/>
        <w:rPr>
          <w:rFonts w:cstheme="minorHAnsi"/>
          <w:lang w:val="en-US"/>
        </w:rPr>
      </w:pPr>
    </w:p>
    <w:p w14:paraId="300A7B43" w14:textId="77777777" w:rsidR="005553E1" w:rsidRPr="00241017" w:rsidRDefault="005553E1" w:rsidP="005D0C82">
      <w:pPr>
        <w:spacing w:after="0" w:line="240" w:lineRule="auto"/>
        <w:jc w:val="both"/>
        <w:rPr>
          <w:rFonts w:cstheme="minorHAnsi"/>
          <w:lang w:val="en-US"/>
        </w:rPr>
      </w:pPr>
    </w:p>
    <w:p w14:paraId="11CA51AD" w14:textId="77777777" w:rsidR="005D0C82" w:rsidRPr="00241017" w:rsidRDefault="005D0C82" w:rsidP="005D0C82">
      <w:pPr>
        <w:spacing w:after="0" w:line="240" w:lineRule="auto"/>
        <w:contextualSpacing/>
        <w:jc w:val="both"/>
        <w:rPr>
          <w:rFonts w:cstheme="minorHAnsi"/>
          <w:b/>
          <w:bCs/>
          <w:lang w:val="en-US"/>
        </w:rPr>
      </w:pPr>
      <w:r w:rsidRPr="00241017">
        <w:rPr>
          <w:rFonts w:cstheme="minorHAnsi"/>
          <w:b/>
          <w:bCs/>
          <w:lang w:val="en-US"/>
        </w:rPr>
        <w:t>Civil Protection Structures and Agents (University of the Azores)</w:t>
      </w:r>
    </w:p>
    <w:tbl>
      <w:tblPr>
        <w:tblStyle w:val="Grigliatabella"/>
        <w:tblW w:w="0" w:type="auto"/>
        <w:tblLook w:val="04A0" w:firstRow="1" w:lastRow="0" w:firstColumn="1" w:lastColumn="0" w:noHBand="0" w:noVBand="1"/>
      </w:tblPr>
      <w:tblGrid>
        <w:gridCol w:w="8494"/>
      </w:tblGrid>
      <w:tr w:rsidR="005D0C82" w:rsidRPr="00241017" w14:paraId="7C760D8F" w14:textId="77777777" w:rsidTr="006C3DC5">
        <w:tc>
          <w:tcPr>
            <w:tcW w:w="8494" w:type="dxa"/>
            <w:shd w:val="clear" w:color="auto" w:fill="4472C4" w:themeFill="accent1"/>
          </w:tcPr>
          <w:p w14:paraId="19AC278D"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D0C82" w:rsidRPr="00241017" w14:paraId="22B0FD44" w14:textId="77777777" w:rsidTr="006C3DC5">
        <w:tc>
          <w:tcPr>
            <w:tcW w:w="8494" w:type="dxa"/>
            <w:tcBorders>
              <w:bottom w:val="single" w:sz="4" w:space="0" w:color="auto"/>
            </w:tcBorders>
          </w:tcPr>
          <w:p w14:paraId="57F30FC6" w14:textId="77777777" w:rsidR="005D0C82" w:rsidRPr="00241017" w:rsidRDefault="005D0C82" w:rsidP="006C3DC5">
            <w:pPr>
              <w:jc w:val="both"/>
              <w:rPr>
                <w:rFonts w:cstheme="minorHAnsi"/>
                <w:lang w:val="en-US"/>
              </w:rPr>
            </w:pPr>
            <w:r w:rsidRPr="00241017">
              <w:rPr>
                <w:rFonts w:cstheme="minorHAnsi"/>
                <w:lang w:val="en-US"/>
              </w:rPr>
              <w:t>None</w:t>
            </w:r>
          </w:p>
        </w:tc>
      </w:tr>
      <w:tr w:rsidR="005D0C82" w:rsidRPr="00241017" w14:paraId="06ED21FE" w14:textId="77777777" w:rsidTr="006C3DC5">
        <w:tc>
          <w:tcPr>
            <w:tcW w:w="8494" w:type="dxa"/>
            <w:shd w:val="clear" w:color="auto" w:fill="4472C4" w:themeFill="accent1"/>
          </w:tcPr>
          <w:p w14:paraId="7AF0E77A"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lastRenderedPageBreak/>
              <w:t>Description &amp; Contents</w:t>
            </w:r>
          </w:p>
        </w:tc>
      </w:tr>
      <w:tr w:rsidR="005D0C82" w:rsidRPr="00241017" w14:paraId="23BF6D05" w14:textId="77777777" w:rsidTr="006C3DC5">
        <w:tc>
          <w:tcPr>
            <w:tcW w:w="8494" w:type="dxa"/>
            <w:tcBorders>
              <w:bottom w:val="single" w:sz="4" w:space="0" w:color="auto"/>
            </w:tcBorders>
          </w:tcPr>
          <w:p w14:paraId="27BC048B" w14:textId="1D27980D" w:rsidR="005D0C82" w:rsidRPr="00241017" w:rsidRDefault="005D0C82" w:rsidP="006C3DC5">
            <w:pPr>
              <w:jc w:val="both"/>
              <w:rPr>
                <w:rFonts w:cstheme="minorHAnsi"/>
                <w:lang w:val="en-US"/>
              </w:rPr>
            </w:pPr>
            <w:r w:rsidRPr="00241017">
              <w:rPr>
                <w:rFonts w:cstheme="minorHAnsi"/>
                <w:lang w:val="en-US"/>
              </w:rPr>
              <w:t xml:space="preserve">The different organizations, structures and civil protection agents are discussed regarding the structure, organization, </w:t>
            </w:r>
            <w:proofErr w:type="gramStart"/>
            <w:r w:rsidRPr="00241017">
              <w:rPr>
                <w:rFonts w:cstheme="minorHAnsi"/>
                <w:lang w:val="en-US"/>
              </w:rPr>
              <w:t>competences</w:t>
            </w:r>
            <w:proofErr w:type="gramEnd"/>
            <w:r w:rsidRPr="00241017">
              <w:rPr>
                <w:rFonts w:cstheme="minorHAnsi"/>
                <w:lang w:val="en-US"/>
              </w:rPr>
              <w:t xml:space="preserve"> and duties.</w:t>
            </w:r>
          </w:p>
          <w:p w14:paraId="730707A8" w14:textId="77777777" w:rsidR="005D0C82" w:rsidRPr="00241017" w:rsidRDefault="005D0C82" w:rsidP="006C3DC5">
            <w:pPr>
              <w:jc w:val="both"/>
              <w:rPr>
                <w:rFonts w:cstheme="minorHAnsi"/>
                <w:lang w:val="en-US"/>
              </w:rPr>
            </w:pPr>
            <w:r w:rsidRPr="00241017">
              <w:rPr>
                <w:rFonts w:cstheme="minorHAnsi"/>
                <w:lang w:val="en-US"/>
              </w:rPr>
              <w:t>Topics of the module include:</w:t>
            </w:r>
          </w:p>
          <w:p w14:paraId="6FBDBCF4"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Public Civil Protection policies</w:t>
            </w:r>
          </w:p>
          <w:p w14:paraId="5D06BF78"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International organizations and structures</w:t>
            </w:r>
          </w:p>
          <w:p w14:paraId="66EC4EE9"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National Civil Protection authority</w:t>
            </w:r>
          </w:p>
          <w:p w14:paraId="129C2534"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Civil Protection structure</w:t>
            </w:r>
          </w:p>
          <w:p w14:paraId="79CC0A98" w14:textId="2DC8C2DB" w:rsidR="005D0C82" w:rsidRPr="005553E1" w:rsidRDefault="005D0C82" w:rsidP="005553E1">
            <w:pPr>
              <w:numPr>
                <w:ilvl w:val="0"/>
                <w:numId w:val="16"/>
              </w:numPr>
              <w:contextualSpacing/>
              <w:jc w:val="both"/>
              <w:rPr>
                <w:rFonts w:cstheme="minorHAnsi"/>
                <w:lang w:val="en-US"/>
              </w:rPr>
            </w:pPr>
            <w:r w:rsidRPr="00241017">
              <w:rPr>
                <w:rFonts w:cstheme="minorHAnsi"/>
                <w:lang w:val="en-US"/>
              </w:rPr>
              <w:t>Civil Protection agents</w:t>
            </w:r>
          </w:p>
        </w:tc>
      </w:tr>
      <w:tr w:rsidR="005D0C82" w:rsidRPr="00241017" w14:paraId="28BDC94C" w14:textId="77777777" w:rsidTr="006C3DC5">
        <w:tc>
          <w:tcPr>
            <w:tcW w:w="8494" w:type="dxa"/>
            <w:shd w:val="clear" w:color="auto" w:fill="4472C4" w:themeFill="accent1"/>
          </w:tcPr>
          <w:p w14:paraId="01C61FC7"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Activities &amp; Methodology</w:t>
            </w:r>
          </w:p>
        </w:tc>
      </w:tr>
      <w:tr w:rsidR="005D0C82" w:rsidRPr="00241017" w14:paraId="17F89CCA" w14:textId="77777777" w:rsidTr="006C3DC5">
        <w:tc>
          <w:tcPr>
            <w:tcW w:w="8494" w:type="dxa"/>
            <w:tcBorders>
              <w:bottom w:val="single" w:sz="4" w:space="0" w:color="auto"/>
            </w:tcBorders>
            <w:shd w:val="clear" w:color="auto" w:fill="auto"/>
          </w:tcPr>
          <w:p w14:paraId="13E01E57" w14:textId="0D7FF040" w:rsidR="005D0C82" w:rsidRPr="00241017" w:rsidRDefault="005D0C82" w:rsidP="006C3DC5">
            <w:pPr>
              <w:jc w:val="both"/>
              <w:rPr>
                <w:rFonts w:cstheme="minorHAnsi"/>
                <w:color w:val="FF0000"/>
                <w:lang w:val="en-US"/>
              </w:rPr>
            </w:pPr>
            <w:r w:rsidRPr="00241017">
              <w:rPr>
                <w:rFonts w:cstheme="minorHAnsi"/>
                <w:lang w:val="en-US"/>
              </w:rPr>
              <w:t xml:space="preserve">The module operates with the collaboration of leaders from different organizations, </w:t>
            </w:r>
            <w:proofErr w:type="gramStart"/>
            <w:r w:rsidRPr="00241017">
              <w:rPr>
                <w:rFonts w:cstheme="minorHAnsi"/>
                <w:lang w:val="en-US"/>
              </w:rPr>
              <w:t>structures</w:t>
            </w:r>
            <w:proofErr w:type="gramEnd"/>
            <w:r w:rsidRPr="00241017">
              <w:rPr>
                <w:rFonts w:cstheme="minorHAnsi"/>
                <w:lang w:val="en-US"/>
              </w:rPr>
              <w:t xml:space="preserve"> and entities.</w:t>
            </w:r>
          </w:p>
        </w:tc>
      </w:tr>
      <w:tr w:rsidR="005D0C82" w:rsidRPr="00241017" w14:paraId="1F035A8C" w14:textId="77777777" w:rsidTr="006C3DC5">
        <w:tc>
          <w:tcPr>
            <w:tcW w:w="8494" w:type="dxa"/>
            <w:shd w:val="clear" w:color="auto" w:fill="4472C4" w:themeFill="accent1"/>
          </w:tcPr>
          <w:p w14:paraId="37A3B92A"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 xml:space="preserve">Evaluation / Assessment </w:t>
            </w:r>
          </w:p>
        </w:tc>
      </w:tr>
      <w:tr w:rsidR="005D0C82" w:rsidRPr="00241017" w14:paraId="74483AD8" w14:textId="77777777" w:rsidTr="006C3DC5">
        <w:tc>
          <w:tcPr>
            <w:tcW w:w="8494" w:type="dxa"/>
            <w:tcBorders>
              <w:bottom w:val="single" w:sz="4" w:space="0" w:color="auto"/>
            </w:tcBorders>
          </w:tcPr>
          <w:p w14:paraId="5EB581FA" w14:textId="00308525" w:rsidR="005D0C82" w:rsidRPr="00241017" w:rsidRDefault="005D0C82" w:rsidP="006C3DC5">
            <w:pPr>
              <w:jc w:val="both"/>
              <w:rPr>
                <w:rFonts w:cstheme="minorHAnsi"/>
                <w:color w:val="FF0000"/>
                <w:lang w:val="en-US"/>
              </w:rPr>
            </w:pPr>
            <w:r w:rsidRPr="00241017">
              <w:rPr>
                <w:rFonts w:cstheme="minorHAnsi"/>
                <w:lang w:val="en-US"/>
              </w:rPr>
              <w:t>Class works 40%       Practices 60%</w:t>
            </w:r>
          </w:p>
        </w:tc>
      </w:tr>
      <w:tr w:rsidR="005D0C82" w:rsidRPr="00241017" w14:paraId="1AB5F879" w14:textId="77777777" w:rsidTr="006C3DC5">
        <w:tc>
          <w:tcPr>
            <w:tcW w:w="8494" w:type="dxa"/>
            <w:shd w:val="clear" w:color="auto" w:fill="4472C4" w:themeFill="accent1"/>
          </w:tcPr>
          <w:p w14:paraId="1206674F"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Learning outputs (Competences)</w:t>
            </w:r>
          </w:p>
        </w:tc>
      </w:tr>
      <w:tr w:rsidR="005D0C82" w:rsidRPr="00241017" w14:paraId="3B067B8C" w14:textId="77777777" w:rsidTr="006C3DC5">
        <w:tc>
          <w:tcPr>
            <w:tcW w:w="8494" w:type="dxa"/>
          </w:tcPr>
          <w:p w14:paraId="520A0B54" w14:textId="77777777" w:rsidR="005D0C82" w:rsidRPr="00241017" w:rsidRDefault="005D0C82" w:rsidP="006C3DC5">
            <w:pPr>
              <w:ind w:left="34"/>
              <w:contextualSpacing/>
              <w:rPr>
                <w:rFonts w:cstheme="minorHAnsi"/>
                <w:color w:val="4472C4" w:themeColor="accent1"/>
              </w:rPr>
            </w:pPr>
            <w:r w:rsidRPr="00656F80">
              <w:rPr>
                <w:rFonts w:eastAsia="Times New Roman" w:cstheme="minorHAnsi"/>
                <w:b/>
                <w:bCs/>
                <w:color w:val="4472C4" w:themeColor="accent1"/>
                <w:lang w:val="en-US" w:eastAsia="pt-PT"/>
              </w:rPr>
              <w:t>EPM A1.3</w:t>
            </w:r>
            <w:r w:rsidRPr="00241017">
              <w:rPr>
                <w:rFonts w:eastAsia="Times New Roman" w:cstheme="minorHAnsi"/>
                <w:color w:val="4472C4" w:themeColor="accent1"/>
                <w:lang w:val="en-US" w:eastAsia="pt-PT"/>
              </w:rPr>
              <w:t xml:space="preserve"> - </w:t>
            </w:r>
            <w:r w:rsidRPr="00656F80">
              <w:rPr>
                <w:rFonts w:eastAsia="Times New Roman" w:cstheme="minorHAnsi"/>
                <w:color w:val="000000" w:themeColor="text1"/>
                <w:lang w:val="en-US" w:eastAsia="pt-PT"/>
              </w:rPr>
              <w:t>The legal framework that determines public policies in terms of civil protection services (</w:t>
            </w:r>
            <w:proofErr w:type="spellStart"/>
            <w:r w:rsidRPr="00656F80">
              <w:rPr>
                <w:rFonts w:eastAsia="Times New Roman" w:cstheme="minorHAnsi"/>
                <w:color w:val="000000" w:themeColor="text1"/>
                <w:lang w:val="en-US" w:eastAsia="pt-PT"/>
              </w:rPr>
              <w:t>UoA</w:t>
            </w:r>
            <w:proofErr w:type="spellEnd"/>
          </w:p>
          <w:p w14:paraId="66617965" w14:textId="77777777" w:rsidR="005D0C82" w:rsidRPr="00241017" w:rsidRDefault="005D0C82" w:rsidP="006C3DC5">
            <w:pPr>
              <w:ind w:left="34"/>
              <w:contextualSpacing/>
              <w:rPr>
                <w:rFonts w:cstheme="minorHAnsi"/>
                <w:color w:val="4472C4" w:themeColor="accent1"/>
              </w:rPr>
            </w:pPr>
            <w:r w:rsidRPr="00656F80">
              <w:rPr>
                <w:rFonts w:eastAsia="Times New Roman" w:cstheme="minorHAnsi"/>
                <w:b/>
                <w:bCs/>
                <w:color w:val="4472C4" w:themeColor="accent1"/>
                <w:lang w:val="en-US" w:eastAsia="pt-PT"/>
              </w:rPr>
              <w:t>EPM A2.4 -</w:t>
            </w:r>
            <w:r w:rsidRPr="00241017">
              <w:rPr>
                <w:rFonts w:eastAsia="Times New Roman" w:cstheme="minorHAnsi"/>
                <w:color w:val="4472C4" w:themeColor="accent1"/>
                <w:lang w:val="en-US" w:eastAsia="pt-PT"/>
              </w:rPr>
              <w:t xml:space="preserve"> </w:t>
            </w:r>
            <w:r w:rsidRPr="00656F80">
              <w:rPr>
                <w:rFonts w:eastAsia="Times New Roman" w:cstheme="minorHAnsi"/>
                <w:color w:val="000000" w:themeColor="text1"/>
                <w:lang w:val="en-US" w:eastAsia="pt-PT"/>
              </w:rPr>
              <w:t>Identify and characterize international civil protection institutions and related organizations and structures, the key actors in charge. (</w:t>
            </w:r>
            <w:proofErr w:type="spellStart"/>
            <w:r w:rsidRPr="00656F80">
              <w:rPr>
                <w:rFonts w:eastAsia="Times New Roman" w:cstheme="minorHAnsi"/>
                <w:color w:val="000000" w:themeColor="text1"/>
                <w:lang w:val="en-US" w:eastAsia="pt-PT"/>
              </w:rPr>
              <w:t>UoA</w:t>
            </w:r>
            <w:proofErr w:type="spellEnd"/>
            <w:r w:rsidRPr="00656F80">
              <w:rPr>
                <w:rFonts w:eastAsia="Times New Roman" w:cstheme="minorHAnsi"/>
                <w:color w:val="000000" w:themeColor="text1"/>
                <w:lang w:val="en-US" w:eastAsia="pt-PT"/>
              </w:rPr>
              <w:t>)</w:t>
            </w:r>
          </w:p>
          <w:p w14:paraId="447AF667" w14:textId="77777777" w:rsidR="005D0C82" w:rsidRPr="00241017" w:rsidRDefault="005D0C82" w:rsidP="006C3DC5">
            <w:pPr>
              <w:ind w:left="34"/>
              <w:contextualSpacing/>
              <w:rPr>
                <w:rFonts w:cstheme="minorHAnsi"/>
                <w:color w:val="4472C4" w:themeColor="accent1"/>
              </w:rPr>
            </w:pPr>
            <w:r w:rsidRPr="00656F80">
              <w:rPr>
                <w:rFonts w:eastAsia="Times New Roman" w:cstheme="minorHAnsi"/>
                <w:b/>
                <w:bCs/>
                <w:color w:val="4472C4" w:themeColor="accent1"/>
                <w:lang w:val="en-US" w:eastAsia="pt-PT"/>
              </w:rPr>
              <w:t>ECEM A2.2</w:t>
            </w:r>
            <w:r w:rsidRPr="00241017">
              <w:rPr>
                <w:rFonts w:eastAsia="Times New Roman" w:cstheme="minorHAnsi"/>
                <w:color w:val="4472C4" w:themeColor="accent1"/>
                <w:lang w:val="en-US" w:eastAsia="pt-PT"/>
              </w:rPr>
              <w:t xml:space="preserve"> - </w:t>
            </w:r>
            <w:r w:rsidRPr="00656F80">
              <w:rPr>
                <w:rFonts w:eastAsia="Times New Roman" w:cstheme="minorHAnsi"/>
                <w:color w:val="000000" w:themeColor="text1"/>
                <w:lang w:val="en-US" w:eastAsia="pt-PT"/>
              </w:rPr>
              <w:t>Identify and characterize international civil protection organizations and structures (</w:t>
            </w:r>
            <w:proofErr w:type="spellStart"/>
            <w:r w:rsidRPr="00656F80">
              <w:rPr>
                <w:rFonts w:eastAsia="Times New Roman" w:cstheme="minorHAnsi"/>
                <w:color w:val="000000" w:themeColor="text1"/>
                <w:lang w:val="en-US" w:eastAsia="pt-PT"/>
              </w:rPr>
              <w:t>UoA</w:t>
            </w:r>
            <w:proofErr w:type="spellEnd"/>
            <w:r w:rsidRPr="00656F80">
              <w:rPr>
                <w:rFonts w:eastAsia="Times New Roman" w:cstheme="minorHAnsi"/>
                <w:color w:val="000000" w:themeColor="text1"/>
                <w:lang w:val="en-US" w:eastAsia="pt-PT"/>
              </w:rPr>
              <w:t>)</w:t>
            </w:r>
          </w:p>
          <w:p w14:paraId="3C4B97AC" w14:textId="77777777" w:rsidR="005D0C82" w:rsidRPr="00241017" w:rsidRDefault="005D0C82" w:rsidP="006C3DC5">
            <w:pPr>
              <w:ind w:left="34"/>
              <w:contextualSpacing/>
              <w:rPr>
                <w:rFonts w:cstheme="minorHAnsi"/>
                <w:color w:val="4472C4" w:themeColor="accent1"/>
              </w:rPr>
            </w:pPr>
            <w:r w:rsidRPr="00656F80">
              <w:rPr>
                <w:rFonts w:eastAsia="Times New Roman" w:cstheme="minorHAnsi"/>
                <w:b/>
                <w:bCs/>
                <w:color w:val="4472C4" w:themeColor="accent1"/>
                <w:lang w:val="en-US" w:eastAsia="pt-PT"/>
              </w:rPr>
              <w:t>EPM A2.6</w:t>
            </w:r>
            <w:r w:rsidRPr="00241017">
              <w:rPr>
                <w:rFonts w:eastAsia="Times New Roman" w:cstheme="minorHAnsi"/>
                <w:color w:val="4472C4" w:themeColor="accent1"/>
                <w:lang w:val="en-US" w:eastAsia="pt-PT"/>
              </w:rPr>
              <w:t xml:space="preserve"> - </w:t>
            </w:r>
            <w:r w:rsidRPr="00656F80">
              <w:rPr>
                <w:rFonts w:eastAsia="Times New Roman" w:cstheme="minorHAnsi"/>
                <w:color w:val="000000" w:themeColor="text1"/>
                <w:lang w:val="en-US" w:eastAsia="pt-PT"/>
              </w:rPr>
              <w:t>Know the key actors of the civil protection system (</w:t>
            </w:r>
            <w:proofErr w:type="spellStart"/>
            <w:r w:rsidRPr="00656F80">
              <w:rPr>
                <w:rFonts w:eastAsia="Times New Roman" w:cstheme="minorHAnsi"/>
                <w:color w:val="000000" w:themeColor="text1"/>
                <w:lang w:val="en-US" w:eastAsia="pt-PT"/>
              </w:rPr>
              <w:t>UoA</w:t>
            </w:r>
            <w:proofErr w:type="spellEnd"/>
            <w:r w:rsidRPr="00656F80">
              <w:rPr>
                <w:rFonts w:eastAsia="Times New Roman" w:cstheme="minorHAnsi"/>
                <w:color w:val="000000" w:themeColor="text1"/>
                <w:lang w:val="en-US" w:eastAsia="pt-PT"/>
              </w:rPr>
              <w:t>)</w:t>
            </w:r>
          </w:p>
        </w:tc>
      </w:tr>
    </w:tbl>
    <w:p w14:paraId="20F46CD6" w14:textId="77777777" w:rsidR="005D0C82" w:rsidRPr="00E84DC3" w:rsidRDefault="005D0C82" w:rsidP="005D0C82">
      <w:pPr>
        <w:spacing w:after="0" w:line="240" w:lineRule="auto"/>
        <w:jc w:val="both"/>
        <w:rPr>
          <w:rFonts w:cstheme="minorHAnsi"/>
          <w:lang w:val="en-US"/>
        </w:rPr>
      </w:pPr>
    </w:p>
    <w:p w14:paraId="5BFFFF91" w14:textId="77777777" w:rsidR="005D0C82" w:rsidRPr="00241017" w:rsidRDefault="005D0C82" w:rsidP="005D0C82">
      <w:pPr>
        <w:spacing w:after="0" w:line="240" w:lineRule="auto"/>
        <w:contextualSpacing/>
        <w:jc w:val="both"/>
        <w:rPr>
          <w:rFonts w:cstheme="minorHAnsi"/>
          <w:b/>
          <w:bCs/>
          <w:lang w:val="en-US"/>
        </w:rPr>
      </w:pPr>
      <w:r w:rsidRPr="00241017">
        <w:rPr>
          <w:rFonts w:cstheme="minorHAnsi"/>
          <w:b/>
          <w:bCs/>
          <w:lang w:val="en-US"/>
        </w:rPr>
        <w:t>Natural and Technological Risks (University of the Azores)</w:t>
      </w:r>
    </w:p>
    <w:tbl>
      <w:tblPr>
        <w:tblStyle w:val="Grigliatabella"/>
        <w:tblW w:w="0" w:type="auto"/>
        <w:tblLook w:val="04A0" w:firstRow="1" w:lastRow="0" w:firstColumn="1" w:lastColumn="0" w:noHBand="0" w:noVBand="1"/>
      </w:tblPr>
      <w:tblGrid>
        <w:gridCol w:w="8494"/>
      </w:tblGrid>
      <w:tr w:rsidR="005D0C82" w:rsidRPr="00241017" w14:paraId="1976C040" w14:textId="77777777" w:rsidTr="006C3DC5">
        <w:tc>
          <w:tcPr>
            <w:tcW w:w="8494" w:type="dxa"/>
            <w:shd w:val="clear" w:color="auto" w:fill="4472C4" w:themeFill="accent1"/>
          </w:tcPr>
          <w:p w14:paraId="06FC55DD"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D0C82" w:rsidRPr="00241017" w14:paraId="2E00534D" w14:textId="77777777" w:rsidTr="006C3DC5">
        <w:tc>
          <w:tcPr>
            <w:tcW w:w="8494" w:type="dxa"/>
            <w:tcBorders>
              <w:bottom w:val="single" w:sz="4" w:space="0" w:color="auto"/>
            </w:tcBorders>
          </w:tcPr>
          <w:p w14:paraId="7BBA1D3B" w14:textId="77777777" w:rsidR="005D0C82" w:rsidRPr="00241017" w:rsidRDefault="005D0C82" w:rsidP="006C3DC5">
            <w:pPr>
              <w:jc w:val="both"/>
              <w:rPr>
                <w:rFonts w:cstheme="minorHAnsi"/>
                <w:lang w:val="en-US"/>
              </w:rPr>
            </w:pPr>
            <w:r w:rsidRPr="00241017">
              <w:rPr>
                <w:rFonts w:cstheme="minorHAnsi"/>
                <w:lang w:val="en-US"/>
              </w:rPr>
              <w:t>None</w:t>
            </w:r>
          </w:p>
        </w:tc>
      </w:tr>
      <w:tr w:rsidR="005D0C82" w:rsidRPr="00241017" w14:paraId="57230330" w14:textId="77777777" w:rsidTr="006C3DC5">
        <w:tc>
          <w:tcPr>
            <w:tcW w:w="8494" w:type="dxa"/>
            <w:shd w:val="clear" w:color="auto" w:fill="4472C4" w:themeFill="accent1"/>
          </w:tcPr>
          <w:p w14:paraId="5D8875FB"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D0C82" w:rsidRPr="00241017" w14:paraId="792F3D75" w14:textId="77777777" w:rsidTr="006C3DC5">
        <w:tc>
          <w:tcPr>
            <w:tcW w:w="8494" w:type="dxa"/>
            <w:tcBorders>
              <w:bottom w:val="single" w:sz="4" w:space="0" w:color="auto"/>
            </w:tcBorders>
          </w:tcPr>
          <w:p w14:paraId="753E1C94" w14:textId="77777777" w:rsidR="005D0C82" w:rsidRPr="00241017" w:rsidRDefault="005D0C82" w:rsidP="006C3DC5">
            <w:pPr>
              <w:jc w:val="both"/>
              <w:rPr>
                <w:rFonts w:cstheme="minorHAnsi"/>
                <w:lang w:val="en-US"/>
              </w:rPr>
            </w:pPr>
            <w:r w:rsidRPr="00241017">
              <w:rPr>
                <w:rFonts w:cstheme="minorHAnsi"/>
                <w:lang w:val="en-US"/>
              </w:rPr>
              <w:t xml:space="preserve">The module aims to provide an integrated view of natural and technological risks, so the learning objectives of this module are situated, fundamentally, both around the strengthening of notions and principles, and of a better perception of public policies in the field of risk prevention, whether in their construction or implementation. </w:t>
            </w:r>
          </w:p>
          <w:p w14:paraId="6ADB594B" w14:textId="77777777" w:rsidR="005D0C82" w:rsidRPr="00241017" w:rsidRDefault="005D0C82" w:rsidP="006C3DC5">
            <w:pPr>
              <w:jc w:val="both"/>
              <w:rPr>
                <w:rFonts w:cstheme="minorHAnsi"/>
                <w:lang w:val="en-US"/>
              </w:rPr>
            </w:pPr>
          </w:p>
          <w:p w14:paraId="7BFD7213" w14:textId="77777777" w:rsidR="005D0C82" w:rsidRPr="00241017" w:rsidRDefault="005D0C82" w:rsidP="006C3DC5">
            <w:pPr>
              <w:jc w:val="both"/>
              <w:rPr>
                <w:rFonts w:cstheme="minorHAnsi"/>
                <w:lang w:val="en-US"/>
              </w:rPr>
            </w:pPr>
            <w:r w:rsidRPr="00241017">
              <w:rPr>
                <w:rFonts w:cstheme="minorHAnsi"/>
                <w:lang w:val="en-US"/>
              </w:rPr>
              <w:t>Topics of the module include:</w:t>
            </w:r>
          </w:p>
          <w:p w14:paraId="450E4F65"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 xml:space="preserve">Hazard, vulnerability, </w:t>
            </w:r>
            <w:proofErr w:type="gramStart"/>
            <w:r w:rsidRPr="00241017">
              <w:rPr>
                <w:rFonts w:cstheme="minorHAnsi"/>
                <w:lang w:val="en-US"/>
              </w:rPr>
              <w:t>value</w:t>
            </w:r>
            <w:proofErr w:type="gramEnd"/>
            <w:r w:rsidRPr="00241017">
              <w:rPr>
                <w:rFonts w:cstheme="minorHAnsi"/>
                <w:lang w:val="en-US"/>
              </w:rPr>
              <w:t xml:space="preserve"> and risk</w:t>
            </w:r>
          </w:p>
          <w:p w14:paraId="51089F58"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Multiple hazards and risks</w:t>
            </w:r>
          </w:p>
          <w:p w14:paraId="52D5E203"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Risk assessment (natural hazards, and environmental and technological risks)</w:t>
            </w:r>
          </w:p>
          <w:p w14:paraId="724C6E45" w14:textId="77777777" w:rsidR="005D0C82" w:rsidRPr="00241017" w:rsidRDefault="005D0C82" w:rsidP="005D0C82">
            <w:pPr>
              <w:numPr>
                <w:ilvl w:val="0"/>
                <w:numId w:val="16"/>
              </w:numPr>
              <w:contextualSpacing/>
              <w:jc w:val="both"/>
              <w:rPr>
                <w:rFonts w:cstheme="minorHAnsi"/>
                <w:lang w:val="en-US"/>
              </w:rPr>
            </w:pPr>
            <w:r w:rsidRPr="00241017">
              <w:rPr>
                <w:rFonts w:cstheme="minorHAnsi"/>
                <w:lang w:val="en-US"/>
              </w:rPr>
              <w:t>Public policies</w:t>
            </w:r>
          </w:p>
        </w:tc>
      </w:tr>
      <w:tr w:rsidR="005D0C82" w:rsidRPr="00241017" w14:paraId="0375E233" w14:textId="77777777" w:rsidTr="006C3DC5">
        <w:tc>
          <w:tcPr>
            <w:tcW w:w="8494" w:type="dxa"/>
            <w:shd w:val="clear" w:color="auto" w:fill="4472C4" w:themeFill="accent1"/>
          </w:tcPr>
          <w:p w14:paraId="24559D07"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Activities &amp; Methodology</w:t>
            </w:r>
          </w:p>
        </w:tc>
      </w:tr>
      <w:tr w:rsidR="005D0C82" w:rsidRPr="00241017" w14:paraId="52DE0E10" w14:textId="77777777" w:rsidTr="006C3DC5">
        <w:tc>
          <w:tcPr>
            <w:tcW w:w="8494" w:type="dxa"/>
            <w:tcBorders>
              <w:bottom w:val="single" w:sz="4" w:space="0" w:color="auto"/>
            </w:tcBorders>
            <w:shd w:val="clear" w:color="auto" w:fill="auto"/>
          </w:tcPr>
          <w:p w14:paraId="5C736B09" w14:textId="77777777" w:rsidR="005D0C82" w:rsidRPr="00241017" w:rsidRDefault="005D0C82" w:rsidP="006C3DC5">
            <w:pPr>
              <w:jc w:val="both"/>
              <w:rPr>
                <w:rFonts w:cstheme="minorHAnsi"/>
                <w:lang w:val="en-US"/>
              </w:rPr>
            </w:pPr>
            <w:r w:rsidRPr="00241017">
              <w:rPr>
                <w:rFonts w:cstheme="minorHAnsi"/>
                <w:lang w:val="en-US"/>
              </w:rPr>
              <w:t>The module operates on a seminar basis with the collaboration of experts, from the public and the private sector, on risk management.</w:t>
            </w:r>
          </w:p>
        </w:tc>
      </w:tr>
      <w:tr w:rsidR="005D0C82" w:rsidRPr="00241017" w14:paraId="25991AC4" w14:textId="77777777" w:rsidTr="006C3DC5">
        <w:tc>
          <w:tcPr>
            <w:tcW w:w="8494" w:type="dxa"/>
            <w:shd w:val="clear" w:color="auto" w:fill="4472C4" w:themeFill="accent1"/>
          </w:tcPr>
          <w:p w14:paraId="2BCE54D4"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 xml:space="preserve">Evaluation / Assessment </w:t>
            </w:r>
          </w:p>
        </w:tc>
      </w:tr>
      <w:tr w:rsidR="005D0C82" w:rsidRPr="00241017" w14:paraId="2C7CEDA2" w14:textId="77777777" w:rsidTr="006C3DC5">
        <w:tc>
          <w:tcPr>
            <w:tcW w:w="8494" w:type="dxa"/>
            <w:tcBorders>
              <w:bottom w:val="single" w:sz="4" w:space="0" w:color="auto"/>
            </w:tcBorders>
          </w:tcPr>
          <w:p w14:paraId="7DA48B32" w14:textId="77777777" w:rsidR="005D0C82" w:rsidRPr="00241017" w:rsidRDefault="005D0C82" w:rsidP="006C3DC5">
            <w:pPr>
              <w:jc w:val="both"/>
              <w:rPr>
                <w:rFonts w:cstheme="minorHAnsi"/>
                <w:lang w:val="en-US"/>
              </w:rPr>
            </w:pPr>
            <w:r w:rsidRPr="00241017">
              <w:rPr>
                <w:rFonts w:cstheme="minorHAnsi"/>
                <w:lang w:val="en-US"/>
              </w:rPr>
              <w:t xml:space="preserve">A written paper (60%) and its oral presentation (40%) on a topic of the module. </w:t>
            </w:r>
          </w:p>
        </w:tc>
      </w:tr>
      <w:tr w:rsidR="005D0C82" w:rsidRPr="00241017" w14:paraId="7467E482" w14:textId="77777777" w:rsidTr="006C3DC5">
        <w:tc>
          <w:tcPr>
            <w:tcW w:w="8494" w:type="dxa"/>
            <w:shd w:val="clear" w:color="auto" w:fill="4472C4" w:themeFill="accent1"/>
          </w:tcPr>
          <w:p w14:paraId="4FB52C0E"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Learning outputs (Competences)</w:t>
            </w:r>
          </w:p>
        </w:tc>
      </w:tr>
      <w:tr w:rsidR="005D0C82" w:rsidRPr="00241017" w14:paraId="08244313" w14:textId="77777777" w:rsidTr="006C3DC5">
        <w:tc>
          <w:tcPr>
            <w:tcW w:w="8494" w:type="dxa"/>
          </w:tcPr>
          <w:p w14:paraId="50B63DBF" w14:textId="77777777" w:rsidR="005D0C82" w:rsidRPr="00241017" w:rsidRDefault="005D0C82" w:rsidP="006C3DC5">
            <w:pPr>
              <w:ind w:left="34"/>
              <w:contextualSpacing/>
              <w:rPr>
                <w:rFonts w:cstheme="minorHAnsi"/>
                <w:color w:val="4472C4" w:themeColor="accent1"/>
              </w:rPr>
            </w:pPr>
            <w:r w:rsidRPr="00656F80">
              <w:rPr>
                <w:rFonts w:eastAsia="Times New Roman" w:cstheme="minorHAnsi"/>
                <w:b/>
                <w:bCs/>
                <w:color w:val="4472C4" w:themeColor="accent1"/>
                <w:lang w:val="en-US" w:eastAsia="pt-PT"/>
              </w:rPr>
              <w:t>EPM A1.4 -</w:t>
            </w:r>
            <w:r w:rsidRPr="00241017">
              <w:rPr>
                <w:rFonts w:eastAsia="Times New Roman" w:cstheme="minorHAnsi"/>
                <w:color w:val="4472C4" w:themeColor="accent1"/>
                <w:lang w:val="en-US" w:eastAsia="pt-PT"/>
              </w:rPr>
              <w:t xml:space="preserve"> </w:t>
            </w:r>
            <w:r w:rsidRPr="00AE6FBD">
              <w:rPr>
                <w:rFonts w:eastAsia="Times New Roman" w:cstheme="minorHAnsi"/>
                <w:color w:val="000000" w:themeColor="text1"/>
                <w:lang w:val="en-US" w:eastAsia="pt-PT"/>
              </w:rPr>
              <w:t>The relevant legislation, public policies to mitigate natural and anthropic risks (</w:t>
            </w:r>
            <w:proofErr w:type="spellStart"/>
            <w:r w:rsidRPr="00AE6FBD">
              <w:rPr>
                <w:rFonts w:eastAsia="Times New Roman" w:cstheme="minorHAnsi"/>
                <w:color w:val="000000" w:themeColor="text1"/>
                <w:lang w:val="en-US" w:eastAsia="pt-PT"/>
              </w:rPr>
              <w:t>UoA</w:t>
            </w:r>
            <w:proofErr w:type="spellEnd"/>
            <w:r w:rsidRPr="00AE6FBD">
              <w:rPr>
                <w:rFonts w:eastAsia="Times New Roman" w:cstheme="minorHAnsi"/>
                <w:color w:val="000000" w:themeColor="text1"/>
                <w:lang w:val="en-US" w:eastAsia="pt-PT"/>
              </w:rPr>
              <w:t>)</w:t>
            </w:r>
          </w:p>
          <w:p w14:paraId="7A6B9F3A" w14:textId="77777777" w:rsidR="005D0C82" w:rsidRPr="00AE6FBD" w:rsidRDefault="005D0C82" w:rsidP="006C3DC5">
            <w:pPr>
              <w:ind w:left="34"/>
              <w:contextualSpacing/>
              <w:rPr>
                <w:rFonts w:eastAsia="Times New Roman" w:cstheme="minorHAnsi"/>
                <w:color w:val="000000" w:themeColor="text1"/>
                <w:lang w:val="en-US" w:eastAsia="pt-PT"/>
              </w:rPr>
            </w:pPr>
            <w:r w:rsidRPr="00656F80">
              <w:rPr>
                <w:rFonts w:eastAsia="Times New Roman" w:cstheme="minorHAnsi"/>
                <w:b/>
                <w:bCs/>
                <w:color w:val="4472C4" w:themeColor="accent1"/>
                <w:lang w:val="en-US" w:eastAsia="pt-PT"/>
              </w:rPr>
              <w:t>ECEM A1.5</w:t>
            </w:r>
            <w:r w:rsidRPr="00241017">
              <w:rPr>
                <w:rFonts w:eastAsia="Times New Roman" w:cstheme="minorHAnsi"/>
                <w:color w:val="4472C4" w:themeColor="accent1"/>
                <w:lang w:val="en-US" w:eastAsia="pt-PT"/>
              </w:rPr>
              <w:t xml:space="preserve"> - </w:t>
            </w:r>
            <w:r w:rsidRPr="00AE6FBD">
              <w:rPr>
                <w:rFonts w:eastAsia="Times New Roman" w:cstheme="minorHAnsi"/>
                <w:color w:val="000000" w:themeColor="text1"/>
                <w:lang w:val="en-US" w:eastAsia="pt-PT"/>
              </w:rPr>
              <w:t>Know public policies to reduce natural and anthropic risks in crisis management (</w:t>
            </w:r>
            <w:proofErr w:type="spellStart"/>
            <w:r w:rsidRPr="00AE6FBD">
              <w:rPr>
                <w:rFonts w:eastAsia="Times New Roman" w:cstheme="minorHAnsi"/>
                <w:color w:val="000000" w:themeColor="text1"/>
                <w:lang w:val="en-US" w:eastAsia="pt-PT"/>
              </w:rPr>
              <w:t>UoA</w:t>
            </w:r>
            <w:proofErr w:type="spellEnd"/>
            <w:r w:rsidRPr="00AE6FBD">
              <w:rPr>
                <w:rFonts w:eastAsia="Times New Roman" w:cstheme="minorHAnsi"/>
                <w:color w:val="000000" w:themeColor="text1"/>
                <w:lang w:val="en-US" w:eastAsia="pt-PT"/>
              </w:rPr>
              <w:t>)</w:t>
            </w:r>
          </w:p>
          <w:p w14:paraId="0DC861EB" w14:textId="77777777" w:rsidR="005D0C82" w:rsidRPr="00241017" w:rsidRDefault="005D0C82" w:rsidP="006C3DC5">
            <w:pPr>
              <w:ind w:left="34"/>
              <w:contextualSpacing/>
              <w:rPr>
                <w:rFonts w:cstheme="minorHAnsi"/>
                <w:color w:val="4472C4" w:themeColor="accent1"/>
              </w:rPr>
            </w:pPr>
            <w:r w:rsidRPr="00656F80">
              <w:rPr>
                <w:rFonts w:eastAsia="Times New Roman" w:cstheme="minorHAnsi"/>
                <w:b/>
                <w:bCs/>
                <w:color w:val="4472C4" w:themeColor="accent1"/>
                <w:lang w:val="en-US" w:eastAsia="pt-PT"/>
              </w:rPr>
              <w:t>EPM A3.2 -</w:t>
            </w:r>
            <w:r w:rsidRPr="00241017">
              <w:rPr>
                <w:rFonts w:eastAsia="Times New Roman" w:cstheme="minorHAnsi"/>
                <w:color w:val="4472C4" w:themeColor="accent1"/>
                <w:lang w:val="en-US" w:eastAsia="pt-PT"/>
              </w:rPr>
              <w:t xml:space="preserve"> </w:t>
            </w:r>
            <w:r w:rsidRPr="00AE6FBD">
              <w:rPr>
                <w:rFonts w:eastAsia="Times New Roman" w:cstheme="minorHAnsi"/>
                <w:color w:val="000000" w:themeColor="text1"/>
                <w:lang w:val="en-US" w:eastAsia="pt-PT"/>
              </w:rPr>
              <w:t>Identify preventive measures to mitigate risk and recognize the difficulties inherent in their implementation (</w:t>
            </w:r>
            <w:proofErr w:type="spellStart"/>
            <w:r w:rsidRPr="00AE6FBD">
              <w:rPr>
                <w:rFonts w:eastAsia="Times New Roman" w:cstheme="minorHAnsi"/>
                <w:color w:val="000000" w:themeColor="text1"/>
                <w:lang w:val="en-US" w:eastAsia="pt-PT"/>
              </w:rPr>
              <w:t>UoA</w:t>
            </w:r>
            <w:proofErr w:type="spellEnd"/>
            <w:r w:rsidRPr="00AE6FBD">
              <w:rPr>
                <w:rFonts w:eastAsia="Times New Roman" w:cstheme="minorHAnsi"/>
                <w:color w:val="000000" w:themeColor="text1"/>
                <w:lang w:val="en-US" w:eastAsia="pt-PT"/>
              </w:rPr>
              <w:t>)</w:t>
            </w:r>
          </w:p>
          <w:p w14:paraId="5B6132EF" w14:textId="77777777" w:rsidR="005D0C82" w:rsidRPr="00241017" w:rsidRDefault="005D0C82" w:rsidP="006C3DC5">
            <w:pPr>
              <w:ind w:left="34"/>
              <w:contextualSpacing/>
              <w:rPr>
                <w:rFonts w:eastAsia="Times New Roman" w:cstheme="minorHAnsi"/>
                <w:color w:val="4472C4" w:themeColor="accent1"/>
                <w:lang w:val="en-US" w:eastAsia="pt-PT"/>
              </w:rPr>
            </w:pPr>
            <w:r w:rsidRPr="00656F80">
              <w:rPr>
                <w:rFonts w:eastAsia="Times New Roman" w:cstheme="minorHAnsi"/>
                <w:b/>
                <w:bCs/>
                <w:color w:val="4472C4" w:themeColor="accent1"/>
                <w:lang w:val="en-US" w:eastAsia="pt-PT"/>
              </w:rPr>
              <w:lastRenderedPageBreak/>
              <w:t>ECEM A3.2</w:t>
            </w:r>
            <w:r w:rsidRPr="00241017">
              <w:rPr>
                <w:rFonts w:eastAsia="Times New Roman" w:cstheme="minorHAnsi"/>
                <w:color w:val="4472C4" w:themeColor="accent1"/>
                <w:lang w:val="en-US" w:eastAsia="pt-PT"/>
              </w:rPr>
              <w:t xml:space="preserve"> - </w:t>
            </w:r>
            <w:r w:rsidRPr="00AE6FBD">
              <w:rPr>
                <w:rFonts w:eastAsia="Times New Roman" w:cstheme="minorHAnsi"/>
                <w:color w:val="000000" w:themeColor="text1"/>
                <w:lang w:val="en-US" w:eastAsia="pt-PT"/>
              </w:rPr>
              <w:t>Identify measures to reduce/mitigate risk in crisis management and recognize the difficulties inherent in their implementation (</w:t>
            </w:r>
            <w:proofErr w:type="spellStart"/>
            <w:r w:rsidRPr="00AE6FBD">
              <w:rPr>
                <w:rFonts w:eastAsia="Times New Roman" w:cstheme="minorHAnsi"/>
                <w:color w:val="000000" w:themeColor="text1"/>
                <w:lang w:val="en-US" w:eastAsia="pt-PT"/>
              </w:rPr>
              <w:t>UoA</w:t>
            </w:r>
            <w:proofErr w:type="spellEnd"/>
            <w:r w:rsidRPr="00AE6FBD">
              <w:rPr>
                <w:rFonts w:eastAsia="Times New Roman" w:cstheme="minorHAnsi"/>
                <w:color w:val="000000" w:themeColor="text1"/>
                <w:lang w:val="en-US" w:eastAsia="pt-PT"/>
              </w:rPr>
              <w:t>)</w:t>
            </w:r>
          </w:p>
          <w:p w14:paraId="3AEBEE5D" w14:textId="77777777" w:rsidR="005D0C82" w:rsidRPr="00241017" w:rsidRDefault="005D0C82" w:rsidP="006C3DC5">
            <w:pPr>
              <w:ind w:left="34"/>
              <w:contextualSpacing/>
              <w:rPr>
                <w:rFonts w:cstheme="minorHAnsi"/>
                <w:color w:val="4472C4" w:themeColor="accent1"/>
              </w:rPr>
            </w:pPr>
            <w:r w:rsidRPr="00656F80">
              <w:rPr>
                <w:rFonts w:eastAsia="Times New Roman" w:cstheme="minorHAnsi"/>
                <w:b/>
                <w:bCs/>
                <w:color w:val="4472C4" w:themeColor="accent1"/>
                <w:lang w:val="en-US" w:eastAsia="pt-PT"/>
              </w:rPr>
              <w:t>ECEM A3.1</w:t>
            </w:r>
            <w:r w:rsidRPr="00241017">
              <w:rPr>
                <w:rFonts w:eastAsia="Times New Roman" w:cstheme="minorHAnsi"/>
                <w:color w:val="4472C4" w:themeColor="accent1"/>
                <w:lang w:val="en-US" w:eastAsia="pt-PT"/>
              </w:rPr>
              <w:t xml:space="preserve"> - </w:t>
            </w:r>
            <w:r w:rsidRPr="00AE6FBD">
              <w:rPr>
                <w:rFonts w:eastAsia="Times New Roman" w:cstheme="minorHAnsi"/>
                <w:color w:val="000000" w:themeColor="text1"/>
                <w:lang w:val="en-US" w:eastAsia="pt-PT"/>
              </w:rPr>
              <w:t>Understand the level of complexity of risk assessment processes for the best emergency planning (</w:t>
            </w:r>
            <w:proofErr w:type="spellStart"/>
            <w:r w:rsidRPr="00AE6FBD">
              <w:rPr>
                <w:rFonts w:eastAsia="Times New Roman" w:cstheme="minorHAnsi"/>
                <w:color w:val="000000" w:themeColor="text1"/>
                <w:lang w:val="en-US" w:eastAsia="pt-PT"/>
              </w:rPr>
              <w:t>UoA</w:t>
            </w:r>
            <w:proofErr w:type="spellEnd"/>
            <w:r w:rsidRPr="00AE6FBD">
              <w:rPr>
                <w:rFonts w:eastAsia="Times New Roman" w:cstheme="minorHAnsi"/>
                <w:color w:val="000000" w:themeColor="text1"/>
                <w:lang w:val="en-US" w:eastAsia="pt-PT"/>
              </w:rPr>
              <w:t>)</w:t>
            </w:r>
          </w:p>
        </w:tc>
      </w:tr>
    </w:tbl>
    <w:p w14:paraId="592DE320" w14:textId="77777777" w:rsidR="005D0C82" w:rsidRPr="00241017" w:rsidRDefault="005D0C82" w:rsidP="005D0C82">
      <w:pPr>
        <w:spacing w:after="0" w:line="240" w:lineRule="auto"/>
        <w:jc w:val="both"/>
        <w:rPr>
          <w:rFonts w:cstheme="minorHAnsi"/>
          <w:lang w:val="en-US"/>
        </w:rPr>
      </w:pPr>
    </w:p>
    <w:p w14:paraId="506F332B" w14:textId="77777777" w:rsidR="005D0C82" w:rsidRPr="00241017" w:rsidRDefault="005D0C82" w:rsidP="005D0C82">
      <w:pPr>
        <w:spacing w:after="0" w:line="240" w:lineRule="auto"/>
        <w:contextualSpacing/>
        <w:jc w:val="both"/>
        <w:rPr>
          <w:rFonts w:cstheme="minorHAnsi"/>
          <w:b/>
          <w:bCs/>
          <w:lang w:val="en-US"/>
        </w:rPr>
      </w:pPr>
      <w:r w:rsidRPr="00241017">
        <w:rPr>
          <w:rFonts w:cstheme="minorHAnsi"/>
          <w:b/>
          <w:bCs/>
          <w:lang w:val="en-US"/>
        </w:rPr>
        <w:t xml:space="preserve">Crisis Management </w:t>
      </w:r>
      <w:proofErr w:type="gramStart"/>
      <w:r w:rsidRPr="00241017">
        <w:rPr>
          <w:rFonts w:cstheme="minorHAnsi"/>
          <w:b/>
          <w:bCs/>
          <w:lang w:val="en-US"/>
        </w:rPr>
        <w:t>And</w:t>
      </w:r>
      <w:proofErr w:type="gramEnd"/>
      <w:r w:rsidRPr="00241017">
        <w:rPr>
          <w:rFonts w:cstheme="minorHAnsi"/>
          <w:b/>
          <w:bCs/>
          <w:lang w:val="en-US"/>
        </w:rPr>
        <w:t xml:space="preserve"> Response Mechanisms (University of the Azores)</w:t>
      </w:r>
    </w:p>
    <w:tbl>
      <w:tblPr>
        <w:tblStyle w:val="Grigliatabella"/>
        <w:tblW w:w="0" w:type="auto"/>
        <w:tblLook w:val="04A0" w:firstRow="1" w:lastRow="0" w:firstColumn="1" w:lastColumn="0" w:noHBand="0" w:noVBand="1"/>
      </w:tblPr>
      <w:tblGrid>
        <w:gridCol w:w="8494"/>
      </w:tblGrid>
      <w:tr w:rsidR="005D0C82" w:rsidRPr="00241017" w14:paraId="1A36162E" w14:textId="77777777" w:rsidTr="006C3DC5">
        <w:tc>
          <w:tcPr>
            <w:tcW w:w="8494" w:type="dxa"/>
            <w:shd w:val="clear" w:color="auto" w:fill="4472C4" w:themeFill="accent1"/>
          </w:tcPr>
          <w:p w14:paraId="550ACBB7"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D0C82" w:rsidRPr="00241017" w14:paraId="4A3D55A8" w14:textId="77777777" w:rsidTr="006C3DC5">
        <w:tc>
          <w:tcPr>
            <w:tcW w:w="8494" w:type="dxa"/>
            <w:tcBorders>
              <w:bottom w:val="single" w:sz="4" w:space="0" w:color="auto"/>
            </w:tcBorders>
          </w:tcPr>
          <w:p w14:paraId="27FDAF5D" w14:textId="77777777" w:rsidR="005D0C82" w:rsidRPr="00241017" w:rsidRDefault="005D0C82" w:rsidP="006C3DC5">
            <w:pPr>
              <w:jc w:val="both"/>
              <w:rPr>
                <w:rFonts w:cstheme="minorHAnsi"/>
                <w:lang w:val="en-US"/>
              </w:rPr>
            </w:pPr>
            <w:r w:rsidRPr="00241017">
              <w:rPr>
                <w:rFonts w:cstheme="minorHAnsi"/>
                <w:lang w:val="en-US"/>
              </w:rPr>
              <w:t>None</w:t>
            </w:r>
          </w:p>
        </w:tc>
      </w:tr>
      <w:tr w:rsidR="005D0C82" w:rsidRPr="00241017" w14:paraId="192FEEAB" w14:textId="77777777" w:rsidTr="006C3DC5">
        <w:tc>
          <w:tcPr>
            <w:tcW w:w="8494" w:type="dxa"/>
            <w:shd w:val="clear" w:color="auto" w:fill="4472C4" w:themeFill="accent1"/>
          </w:tcPr>
          <w:p w14:paraId="2E0BE3D3"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D0C82" w:rsidRPr="00241017" w14:paraId="3012D2E4" w14:textId="77777777" w:rsidTr="006C3DC5">
        <w:tc>
          <w:tcPr>
            <w:tcW w:w="8494" w:type="dxa"/>
            <w:tcBorders>
              <w:bottom w:val="single" w:sz="4" w:space="0" w:color="auto"/>
            </w:tcBorders>
          </w:tcPr>
          <w:p w14:paraId="5EE3E7DE" w14:textId="77777777" w:rsidR="005D0C82" w:rsidRPr="00241017" w:rsidRDefault="005D0C82" w:rsidP="006C3DC5">
            <w:pPr>
              <w:jc w:val="both"/>
              <w:rPr>
                <w:rFonts w:cstheme="minorHAnsi"/>
                <w:lang w:val="en-US"/>
              </w:rPr>
            </w:pPr>
            <w:r w:rsidRPr="00241017">
              <w:rPr>
                <w:rFonts w:cstheme="minorHAnsi"/>
                <w:lang w:val="en-US"/>
              </w:rPr>
              <w:t>Throughout history, there have been several successful and failed examples related to crisis management. This module addresses facts that contribute to complex problems to solve in the different phases of disaster management during a crisis.</w:t>
            </w:r>
            <w:r w:rsidRPr="00241017">
              <w:rPr>
                <w:rFonts w:cstheme="minorHAnsi"/>
              </w:rPr>
              <w:t xml:space="preserve"> </w:t>
            </w:r>
          </w:p>
          <w:p w14:paraId="68431001" w14:textId="77777777" w:rsidR="005D0C82" w:rsidRPr="00241017" w:rsidRDefault="005D0C82" w:rsidP="006C3DC5">
            <w:pPr>
              <w:jc w:val="both"/>
              <w:rPr>
                <w:rFonts w:cstheme="minorHAnsi"/>
                <w:lang w:val="en-US"/>
              </w:rPr>
            </w:pPr>
          </w:p>
          <w:p w14:paraId="6FC9E6D4" w14:textId="77777777" w:rsidR="005D0C82" w:rsidRPr="00241017" w:rsidRDefault="005D0C82" w:rsidP="006C3DC5">
            <w:pPr>
              <w:jc w:val="both"/>
              <w:rPr>
                <w:rFonts w:cstheme="minorHAnsi"/>
                <w:lang w:val="en-US"/>
              </w:rPr>
            </w:pPr>
            <w:r w:rsidRPr="00241017">
              <w:rPr>
                <w:rFonts w:cstheme="minorHAnsi"/>
                <w:lang w:val="en-US"/>
              </w:rPr>
              <w:t>Topics of the module include:</w:t>
            </w:r>
          </w:p>
          <w:p w14:paraId="2FA94582" w14:textId="77777777" w:rsidR="005D0C82" w:rsidRPr="00241017" w:rsidRDefault="005D0C82" w:rsidP="005D0C82">
            <w:pPr>
              <w:numPr>
                <w:ilvl w:val="0"/>
                <w:numId w:val="17"/>
              </w:numPr>
              <w:contextualSpacing/>
              <w:jc w:val="both"/>
              <w:rPr>
                <w:rFonts w:cstheme="minorHAnsi"/>
                <w:lang w:val="en-US"/>
              </w:rPr>
            </w:pPr>
            <w:r w:rsidRPr="00241017">
              <w:rPr>
                <w:rFonts w:cstheme="minorHAnsi"/>
                <w:lang w:val="en-US"/>
              </w:rPr>
              <w:t xml:space="preserve">Introduction to crisis </w:t>
            </w:r>
            <w:proofErr w:type="gramStart"/>
            <w:r w:rsidRPr="00241017">
              <w:rPr>
                <w:rFonts w:cstheme="minorHAnsi"/>
                <w:lang w:val="en-US"/>
              </w:rPr>
              <w:t>management;</w:t>
            </w:r>
            <w:proofErr w:type="gramEnd"/>
          </w:p>
          <w:p w14:paraId="0BDC54B0" w14:textId="77777777" w:rsidR="005D0C82" w:rsidRPr="00241017" w:rsidRDefault="005D0C82" w:rsidP="005D0C82">
            <w:pPr>
              <w:numPr>
                <w:ilvl w:val="0"/>
                <w:numId w:val="17"/>
              </w:numPr>
              <w:contextualSpacing/>
              <w:jc w:val="both"/>
              <w:rPr>
                <w:rFonts w:cstheme="minorHAnsi"/>
                <w:lang w:val="en-US"/>
              </w:rPr>
            </w:pPr>
            <w:r w:rsidRPr="00241017">
              <w:rPr>
                <w:rFonts w:cstheme="minorHAnsi"/>
                <w:lang w:val="en-US"/>
              </w:rPr>
              <w:t xml:space="preserve">Disaster management </w:t>
            </w:r>
            <w:proofErr w:type="gramStart"/>
            <w:r w:rsidRPr="00241017">
              <w:rPr>
                <w:rFonts w:cstheme="minorHAnsi"/>
                <w:lang w:val="en-US"/>
              </w:rPr>
              <w:t>phases;</w:t>
            </w:r>
            <w:proofErr w:type="gramEnd"/>
          </w:p>
          <w:p w14:paraId="1EA989DB" w14:textId="77777777" w:rsidR="005D0C82" w:rsidRPr="00241017" w:rsidRDefault="005D0C82" w:rsidP="005D0C82">
            <w:pPr>
              <w:numPr>
                <w:ilvl w:val="0"/>
                <w:numId w:val="17"/>
              </w:numPr>
              <w:contextualSpacing/>
              <w:jc w:val="both"/>
              <w:rPr>
                <w:rFonts w:cstheme="minorHAnsi"/>
                <w:lang w:val="en-US"/>
              </w:rPr>
            </w:pPr>
            <w:r w:rsidRPr="00241017">
              <w:rPr>
                <w:rFonts w:cstheme="minorHAnsi"/>
                <w:lang w:val="en-US"/>
              </w:rPr>
              <w:t xml:space="preserve">Dissemination of </w:t>
            </w:r>
            <w:proofErr w:type="gramStart"/>
            <w:r w:rsidRPr="00241017">
              <w:rPr>
                <w:rFonts w:cstheme="minorHAnsi"/>
                <w:lang w:val="en-US"/>
              </w:rPr>
              <w:t>information;</w:t>
            </w:r>
            <w:proofErr w:type="gramEnd"/>
          </w:p>
          <w:p w14:paraId="691A4696" w14:textId="77777777" w:rsidR="005D0C82" w:rsidRPr="00241017" w:rsidRDefault="005D0C82" w:rsidP="005D0C82">
            <w:pPr>
              <w:numPr>
                <w:ilvl w:val="0"/>
                <w:numId w:val="17"/>
              </w:numPr>
              <w:contextualSpacing/>
              <w:jc w:val="both"/>
              <w:rPr>
                <w:rFonts w:cstheme="minorHAnsi"/>
                <w:lang w:val="en-US"/>
              </w:rPr>
            </w:pPr>
            <w:r w:rsidRPr="00241017">
              <w:rPr>
                <w:rFonts w:cstheme="minorHAnsi"/>
                <w:lang w:val="en-US"/>
              </w:rPr>
              <w:t>Case study</w:t>
            </w:r>
          </w:p>
        </w:tc>
      </w:tr>
      <w:tr w:rsidR="005D0C82" w:rsidRPr="00241017" w14:paraId="473C4C73" w14:textId="77777777" w:rsidTr="006C3DC5">
        <w:tc>
          <w:tcPr>
            <w:tcW w:w="8494" w:type="dxa"/>
            <w:shd w:val="clear" w:color="auto" w:fill="0070C0"/>
          </w:tcPr>
          <w:p w14:paraId="5D314BF8"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Activities &amp; Methodology</w:t>
            </w:r>
          </w:p>
        </w:tc>
      </w:tr>
      <w:tr w:rsidR="005D0C82" w:rsidRPr="00241017" w14:paraId="507E0C05" w14:textId="77777777" w:rsidTr="006C3DC5">
        <w:tc>
          <w:tcPr>
            <w:tcW w:w="8494" w:type="dxa"/>
            <w:tcBorders>
              <w:bottom w:val="single" w:sz="4" w:space="0" w:color="auto"/>
            </w:tcBorders>
            <w:shd w:val="clear" w:color="auto" w:fill="auto"/>
          </w:tcPr>
          <w:p w14:paraId="6F4DAC12" w14:textId="77777777" w:rsidR="005D0C82" w:rsidRPr="00241017" w:rsidRDefault="005D0C82" w:rsidP="006C3DC5">
            <w:pPr>
              <w:jc w:val="both"/>
              <w:rPr>
                <w:rFonts w:cstheme="minorHAnsi"/>
                <w:lang w:val="en-US"/>
              </w:rPr>
            </w:pPr>
            <w:r w:rsidRPr="00241017">
              <w:rPr>
                <w:rFonts w:cstheme="minorHAnsi"/>
                <w:lang w:val="en-US"/>
              </w:rPr>
              <w:t>Theoretical activities: Presentation of illustrative diagrams/photographs of the objects, concepts and processes targeted for analysis.</w:t>
            </w:r>
          </w:p>
          <w:p w14:paraId="11CF15A5" w14:textId="77777777" w:rsidR="005D0C82" w:rsidRPr="00241017" w:rsidRDefault="005D0C82" w:rsidP="006C3DC5">
            <w:pPr>
              <w:jc w:val="both"/>
              <w:rPr>
                <w:rFonts w:cstheme="minorHAnsi"/>
                <w:lang w:val="en-US"/>
              </w:rPr>
            </w:pPr>
            <w:r w:rsidRPr="00241017">
              <w:rPr>
                <w:rFonts w:cstheme="minorHAnsi"/>
                <w:lang w:val="en-US"/>
              </w:rPr>
              <w:t>Practical activity: Design an exercise.</w:t>
            </w:r>
          </w:p>
        </w:tc>
      </w:tr>
      <w:tr w:rsidR="005D0C82" w:rsidRPr="00241017" w14:paraId="297AA163" w14:textId="77777777" w:rsidTr="006C3DC5">
        <w:tc>
          <w:tcPr>
            <w:tcW w:w="8494" w:type="dxa"/>
            <w:shd w:val="clear" w:color="auto" w:fill="0070C0"/>
          </w:tcPr>
          <w:p w14:paraId="0E9FF4AF"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 xml:space="preserve">Evaluation / Assessment </w:t>
            </w:r>
          </w:p>
        </w:tc>
      </w:tr>
      <w:tr w:rsidR="005D0C82" w:rsidRPr="00241017" w14:paraId="45D0353F" w14:textId="77777777" w:rsidTr="006C3DC5">
        <w:tc>
          <w:tcPr>
            <w:tcW w:w="8494" w:type="dxa"/>
            <w:tcBorders>
              <w:bottom w:val="single" w:sz="4" w:space="0" w:color="auto"/>
            </w:tcBorders>
          </w:tcPr>
          <w:p w14:paraId="608E1533" w14:textId="77777777" w:rsidR="005D0C82" w:rsidRPr="00241017" w:rsidRDefault="005D0C82" w:rsidP="006C3DC5">
            <w:pPr>
              <w:jc w:val="both"/>
              <w:rPr>
                <w:rFonts w:cstheme="minorHAnsi"/>
                <w:lang w:val="en-US"/>
              </w:rPr>
            </w:pPr>
            <w:r w:rsidRPr="00241017">
              <w:rPr>
                <w:rFonts w:cstheme="minorHAnsi"/>
                <w:lang w:val="en-US"/>
              </w:rPr>
              <w:t xml:space="preserve">A written paper (60%) and its oral presentation (40%) </w:t>
            </w:r>
          </w:p>
        </w:tc>
      </w:tr>
      <w:tr w:rsidR="005D0C82" w:rsidRPr="00241017" w14:paraId="52D85BC0" w14:textId="77777777" w:rsidTr="006C3DC5">
        <w:tc>
          <w:tcPr>
            <w:tcW w:w="8494" w:type="dxa"/>
            <w:shd w:val="clear" w:color="auto" w:fill="4472C4" w:themeFill="accent1"/>
          </w:tcPr>
          <w:p w14:paraId="5F97850E" w14:textId="77777777" w:rsidR="005D0C82" w:rsidRPr="00241017" w:rsidRDefault="005D0C82" w:rsidP="006C3DC5">
            <w:pPr>
              <w:jc w:val="both"/>
              <w:rPr>
                <w:rFonts w:cstheme="minorHAnsi"/>
                <w:b/>
                <w:bCs/>
                <w:color w:val="FFFFFF" w:themeColor="background1"/>
                <w:lang w:val="en-US"/>
              </w:rPr>
            </w:pPr>
            <w:r w:rsidRPr="00241017">
              <w:rPr>
                <w:rFonts w:cstheme="minorHAnsi"/>
                <w:b/>
                <w:bCs/>
                <w:color w:val="FFFFFF" w:themeColor="background1"/>
                <w:lang w:val="en-US"/>
              </w:rPr>
              <w:t>Learning outputs (Competences)</w:t>
            </w:r>
          </w:p>
        </w:tc>
      </w:tr>
      <w:tr w:rsidR="005D0C82" w:rsidRPr="00241017" w14:paraId="2891FFAA" w14:textId="77777777" w:rsidTr="006C3DC5">
        <w:tc>
          <w:tcPr>
            <w:tcW w:w="8494" w:type="dxa"/>
          </w:tcPr>
          <w:p w14:paraId="5144C3A5" w14:textId="77777777" w:rsidR="005D0C82" w:rsidRPr="00241017" w:rsidRDefault="005D0C82" w:rsidP="006C3DC5">
            <w:pPr>
              <w:ind w:left="176"/>
              <w:contextualSpacing/>
              <w:rPr>
                <w:rFonts w:cstheme="minorHAnsi"/>
              </w:rPr>
            </w:pPr>
            <w:r w:rsidRPr="00656F80">
              <w:rPr>
                <w:rFonts w:eastAsia="Times New Roman" w:cstheme="minorHAnsi"/>
                <w:b/>
                <w:bCs/>
                <w:lang w:val="en-US" w:eastAsia="pt-PT"/>
              </w:rPr>
              <w:t>EPM D1.3</w:t>
            </w:r>
            <w:r w:rsidRPr="00241017">
              <w:rPr>
                <w:rFonts w:eastAsia="Times New Roman" w:cstheme="minorHAnsi"/>
                <w:lang w:val="en-US" w:eastAsia="pt-PT"/>
              </w:rPr>
              <w:t xml:space="preserve"> - Recognize the close link among the different phases of risk prevention management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p w14:paraId="56126430" w14:textId="77777777" w:rsidR="005D0C82" w:rsidRPr="00241017" w:rsidRDefault="005D0C82" w:rsidP="006C3DC5">
            <w:pPr>
              <w:ind w:left="176"/>
              <w:contextualSpacing/>
              <w:rPr>
                <w:rFonts w:cstheme="minorHAnsi"/>
              </w:rPr>
            </w:pPr>
            <w:r w:rsidRPr="00656F80">
              <w:rPr>
                <w:rFonts w:eastAsia="Times New Roman" w:cstheme="minorHAnsi"/>
                <w:b/>
                <w:bCs/>
                <w:lang w:val="en-US" w:eastAsia="pt-PT"/>
              </w:rPr>
              <w:t>ECEM D1.2</w:t>
            </w:r>
            <w:r w:rsidRPr="00241017">
              <w:rPr>
                <w:rFonts w:eastAsia="Times New Roman" w:cstheme="minorHAnsi"/>
                <w:lang w:val="en-US" w:eastAsia="pt-PT"/>
              </w:rPr>
              <w:t xml:space="preserve"> - Recognize the close link among the different phases of emergency management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p w14:paraId="1A9A57B6" w14:textId="77777777" w:rsidR="005D0C82" w:rsidRPr="00241017" w:rsidRDefault="005D0C82" w:rsidP="006C3DC5">
            <w:pPr>
              <w:ind w:left="176"/>
              <w:contextualSpacing/>
              <w:rPr>
                <w:rFonts w:cstheme="minorHAnsi"/>
              </w:rPr>
            </w:pPr>
            <w:r w:rsidRPr="00656F80">
              <w:rPr>
                <w:rFonts w:eastAsia="Times New Roman" w:cstheme="minorHAnsi"/>
                <w:b/>
                <w:bCs/>
                <w:lang w:val="en-US" w:eastAsia="pt-PT"/>
              </w:rPr>
              <w:t>EPM D2.2 -</w:t>
            </w:r>
            <w:r w:rsidRPr="00241017">
              <w:rPr>
                <w:rFonts w:eastAsia="Times New Roman" w:cstheme="minorHAnsi"/>
                <w:lang w:val="en-US" w:eastAsia="pt-PT"/>
              </w:rPr>
              <w:t xml:space="preserve"> Knowledge and understanding of the factors including approaches and skills that condition the success of crisis/emergency management (planning)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p w14:paraId="2E23A587" w14:textId="77777777" w:rsidR="005D0C82" w:rsidRPr="00241017" w:rsidRDefault="005D0C82" w:rsidP="006C3DC5">
            <w:pPr>
              <w:ind w:left="176"/>
              <w:contextualSpacing/>
              <w:rPr>
                <w:rFonts w:cstheme="minorHAnsi"/>
              </w:rPr>
            </w:pPr>
            <w:r w:rsidRPr="00656F80">
              <w:rPr>
                <w:rFonts w:eastAsia="Times New Roman" w:cstheme="minorHAnsi"/>
                <w:b/>
                <w:bCs/>
                <w:lang w:val="en-US" w:eastAsia="pt-PT"/>
              </w:rPr>
              <w:t>ECEM D1.3</w:t>
            </w:r>
            <w:r w:rsidRPr="00241017">
              <w:rPr>
                <w:rFonts w:eastAsia="Times New Roman" w:cstheme="minorHAnsi"/>
                <w:lang w:val="en-US" w:eastAsia="pt-PT"/>
              </w:rPr>
              <w:t xml:space="preserve"> - Understand the factors that condition the success of crisis/emergency management (</w:t>
            </w:r>
            <w:proofErr w:type="spellStart"/>
            <w:r w:rsidRPr="00241017">
              <w:rPr>
                <w:rFonts w:eastAsia="Times New Roman" w:cstheme="minorHAnsi"/>
                <w:lang w:val="en-US" w:eastAsia="pt-PT"/>
              </w:rPr>
              <w:t>UoA</w:t>
            </w:r>
            <w:proofErr w:type="spellEnd"/>
            <w:r w:rsidRPr="00241017">
              <w:rPr>
                <w:rFonts w:eastAsia="Times New Roman" w:cstheme="minorHAnsi"/>
                <w:lang w:val="en-US" w:eastAsia="pt-PT"/>
              </w:rPr>
              <w:t>)</w:t>
            </w:r>
          </w:p>
        </w:tc>
      </w:tr>
    </w:tbl>
    <w:p w14:paraId="0409EB83" w14:textId="77777777" w:rsidR="005D0C82" w:rsidRPr="00241017" w:rsidRDefault="005D0C82" w:rsidP="005D0C82">
      <w:pPr>
        <w:spacing w:after="0" w:line="240" w:lineRule="auto"/>
        <w:jc w:val="both"/>
        <w:rPr>
          <w:rFonts w:cstheme="minorHAnsi"/>
          <w:lang w:val="en-US"/>
        </w:rPr>
      </w:pPr>
    </w:p>
    <w:p w14:paraId="0B9CB066" w14:textId="77777777" w:rsidR="005D0C82" w:rsidRPr="00241017" w:rsidRDefault="005D0C82" w:rsidP="005D0C82">
      <w:pPr>
        <w:spacing w:after="0" w:line="240" w:lineRule="auto"/>
        <w:jc w:val="both"/>
        <w:rPr>
          <w:rFonts w:cstheme="minorHAnsi"/>
          <w:lang w:val="en-US"/>
        </w:rPr>
      </w:pPr>
    </w:p>
    <w:p w14:paraId="1527E830" w14:textId="77777777" w:rsidR="005D0C82" w:rsidRDefault="005D0C82" w:rsidP="005D0C82">
      <w:pPr>
        <w:spacing w:after="0" w:line="240" w:lineRule="auto"/>
        <w:jc w:val="both"/>
        <w:rPr>
          <w:rFonts w:cstheme="minorHAnsi"/>
          <w:lang w:val="en-US"/>
        </w:rPr>
      </w:pPr>
    </w:p>
    <w:p w14:paraId="288B1BC4" w14:textId="77777777" w:rsidR="005553E1" w:rsidRDefault="005553E1" w:rsidP="005D0C82">
      <w:pPr>
        <w:spacing w:after="0" w:line="240" w:lineRule="auto"/>
        <w:jc w:val="both"/>
        <w:rPr>
          <w:rFonts w:cstheme="minorHAnsi"/>
          <w:lang w:val="en-US"/>
        </w:rPr>
      </w:pPr>
    </w:p>
    <w:p w14:paraId="5B74EB13" w14:textId="77777777" w:rsidR="005553E1" w:rsidRDefault="005553E1" w:rsidP="005D0C82">
      <w:pPr>
        <w:spacing w:after="0" w:line="240" w:lineRule="auto"/>
        <w:jc w:val="both"/>
        <w:rPr>
          <w:rFonts w:cstheme="minorHAnsi"/>
          <w:lang w:val="en-US"/>
        </w:rPr>
      </w:pPr>
    </w:p>
    <w:p w14:paraId="3D79EAD2" w14:textId="77777777" w:rsidR="005553E1" w:rsidRDefault="005553E1" w:rsidP="005D0C82">
      <w:pPr>
        <w:spacing w:after="0" w:line="240" w:lineRule="auto"/>
        <w:jc w:val="both"/>
        <w:rPr>
          <w:rFonts w:cstheme="minorHAnsi"/>
          <w:lang w:val="en-US"/>
        </w:rPr>
      </w:pPr>
    </w:p>
    <w:p w14:paraId="692BBAAB" w14:textId="77777777" w:rsidR="005553E1" w:rsidRDefault="005553E1" w:rsidP="005D0C82">
      <w:pPr>
        <w:spacing w:after="0" w:line="240" w:lineRule="auto"/>
        <w:jc w:val="both"/>
        <w:rPr>
          <w:rFonts w:cstheme="minorHAnsi"/>
          <w:lang w:val="en-US"/>
        </w:rPr>
      </w:pPr>
    </w:p>
    <w:p w14:paraId="04D70B64" w14:textId="77777777" w:rsidR="00B26800" w:rsidRDefault="00B26800" w:rsidP="005D0C82">
      <w:pPr>
        <w:spacing w:after="0" w:line="240" w:lineRule="auto"/>
        <w:jc w:val="both"/>
        <w:rPr>
          <w:rFonts w:cstheme="minorHAnsi"/>
          <w:lang w:val="en-US"/>
        </w:rPr>
      </w:pPr>
    </w:p>
    <w:p w14:paraId="536A7AAF" w14:textId="77777777" w:rsidR="00B26800" w:rsidRDefault="00B26800" w:rsidP="005D0C82">
      <w:pPr>
        <w:spacing w:after="0" w:line="240" w:lineRule="auto"/>
        <w:jc w:val="both"/>
        <w:rPr>
          <w:rFonts w:cstheme="minorHAnsi"/>
          <w:lang w:val="en-US"/>
        </w:rPr>
      </w:pPr>
    </w:p>
    <w:p w14:paraId="54439A70" w14:textId="77777777" w:rsidR="005553E1" w:rsidRDefault="005553E1" w:rsidP="005D0C82">
      <w:pPr>
        <w:spacing w:after="0" w:line="240" w:lineRule="auto"/>
        <w:jc w:val="both"/>
        <w:rPr>
          <w:rFonts w:cstheme="minorHAnsi"/>
          <w:lang w:val="en-US"/>
        </w:rPr>
      </w:pPr>
    </w:p>
    <w:p w14:paraId="5371A84F" w14:textId="77777777" w:rsidR="005553E1" w:rsidRDefault="005553E1" w:rsidP="005D0C82">
      <w:pPr>
        <w:spacing w:after="0" w:line="240" w:lineRule="auto"/>
        <w:jc w:val="both"/>
        <w:rPr>
          <w:rFonts w:cstheme="minorHAnsi"/>
          <w:lang w:val="en-US"/>
        </w:rPr>
      </w:pPr>
    </w:p>
    <w:p w14:paraId="6286F76A" w14:textId="77777777" w:rsidR="005553E1" w:rsidRDefault="005553E1" w:rsidP="005D0C82">
      <w:pPr>
        <w:spacing w:after="0" w:line="240" w:lineRule="auto"/>
        <w:jc w:val="both"/>
        <w:rPr>
          <w:rFonts w:cstheme="minorHAnsi"/>
          <w:lang w:val="en-US"/>
        </w:rPr>
      </w:pPr>
    </w:p>
    <w:p w14:paraId="059996E8" w14:textId="77777777" w:rsidR="005553E1" w:rsidRDefault="005553E1" w:rsidP="005D0C82">
      <w:pPr>
        <w:spacing w:after="0" w:line="240" w:lineRule="auto"/>
        <w:jc w:val="both"/>
        <w:rPr>
          <w:rFonts w:cstheme="minorHAnsi"/>
          <w:lang w:val="en-US"/>
        </w:rPr>
      </w:pPr>
    </w:p>
    <w:p w14:paraId="264EE4A0" w14:textId="77777777" w:rsidR="00656F80" w:rsidRDefault="00656F80" w:rsidP="005D0C82">
      <w:pPr>
        <w:spacing w:after="0" w:line="240" w:lineRule="auto"/>
        <w:jc w:val="both"/>
        <w:rPr>
          <w:rFonts w:cstheme="minorHAnsi"/>
          <w:lang w:val="en-US"/>
        </w:rPr>
      </w:pPr>
    </w:p>
    <w:p w14:paraId="5C324B86" w14:textId="77777777" w:rsidR="00656F80" w:rsidRDefault="00656F80" w:rsidP="005D0C82">
      <w:pPr>
        <w:spacing w:after="0" w:line="240" w:lineRule="auto"/>
        <w:jc w:val="both"/>
        <w:rPr>
          <w:rFonts w:cstheme="minorHAnsi"/>
          <w:lang w:val="en-US"/>
        </w:rPr>
      </w:pPr>
    </w:p>
    <w:p w14:paraId="549489FC" w14:textId="77777777" w:rsidR="00656F80" w:rsidRDefault="00656F80" w:rsidP="005D0C82">
      <w:pPr>
        <w:spacing w:after="0" w:line="240" w:lineRule="auto"/>
        <w:jc w:val="both"/>
        <w:rPr>
          <w:rFonts w:cstheme="minorHAnsi"/>
          <w:lang w:val="en-US"/>
        </w:rPr>
      </w:pPr>
    </w:p>
    <w:p w14:paraId="3C77CD5A" w14:textId="77777777" w:rsidR="005553E1" w:rsidRDefault="005553E1" w:rsidP="005D0C82">
      <w:pPr>
        <w:spacing w:after="0" w:line="240" w:lineRule="auto"/>
        <w:jc w:val="both"/>
        <w:rPr>
          <w:rFonts w:cstheme="minorHAnsi"/>
          <w:lang w:val="en-US"/>
        </w:rPr>
      </w:pPr>
    </w:p>
    <w:p w14:paraId="63357E2B" w14:textId="77777777" w:rsidR="005553E1" w:rsidRDefault="005553E1" w:rsidP="005D0C82">
      <w:pPr>
        <w:spacing w:after="0" w:line="240" w:lineRule="auto"/>
        <w:jc w:val="both"/>
        <w:rPr>
          <w:rFonts w:cstheme="minorHAnsi"/>
          <w:lang w:val="en-US"/>
        </w:rPr>
      </w:pPr>
    </w:p>
    <w:p w14:paraId="3A4B6238" w14:textId="77777777" w:rsidR="00AE6FBD" w:rsidRDefault="00AE6FBD" w:rsidP="005D0C82">
      <w:pPr>
        <w:spacing w:after="0" w:line="240" w:lineRule="auto"/>
        <w:jc w:val="both"/>
        <w:rPr>
          <w:rFonts w:cstheme="minorHAnsi"/>
          <w:lang w:val="en-US"/>
        </w:rPr>
      </w:pPr>
    </w:p>
    <w:tbl>
      <w:tblPr>
        <w:tblStyle w:val="Grigliatabella"/>
        <w:tblW w:w="9061" w:type="dxa"/>
        <w:shd w:val="clear" w:color="auto" w:fill="FF9300"/>
        <w:tblLook w:val="04A0" w:firstRow="1" w:lastRow="0" w:firstColumn="1" w:lastColumn="0" w:noHBand="0" w:noVBand="1"/>
      </w:tblPr>
      <w:tblGrid>
        <w:gridCol w:w="9061"/>
      </w:tblGrid>
      <w:tr w:rsidR="00B02859" w14:paraId="53A408A0" w14:textId="77777777" w:rsidTr="00C152C6">
        <w:trPr>
          <w:trHeight w:val="480"/>
        </w:trPr>
        <w:tc>
          <w:tcPr>
            <w:tcW w:w="9061" w:type="dxa"/>
            <w:shd w:val="clear" w:color="auto" w:fill="FF9300"/>
          </w:tcPr>
          <w:p w14:paraId="2B115985" w14:textId="380C31A7" w:rsidR="00B02859" w:rsidRPr="00656F80" w:rsidRDefault="00B02859" w:rsidP="00B02859">
            <w:pPr>
              <w:spacing w:after="160" w:line="259" w:lineRule="auto"/>
              <w:jc w:val="both"/>
              <w:rPr>
                <w:rFonts w:cstheme="minorHAnsi"/>
                <w:color w:val="202124"/>
                <w:lang w:val="en"/>
              </w:rPr>
            </w:pPr>
            <w:r w:rsidRPr="00656F80">
              <w:rPr>
                <w:rStyle w:val="y2iqfc"/>
                <w:rFonts w:cstheme="minorHAnsi"/>
                <w:color w:val="202124"/>
                <w:lang w:val="en"/>
              </w:rPr>
              <w:t xml:space="preserve">Below are some modules selected from those designed and created by the </w:t>
            </w:r>
            <w:r w:rsidRPr="00656F80">
              <w:rPr>
                <w:rStyle w:val="y2iqfc"/>
                <w:rFonts w:cstheme="minorHAnsi"/>
                <w:b/>
                <w:bCs/>
                <w:color w:val="202124"/>
                <w:lang w:val="en"/>
              </w:rPr>
              <w:t>E.Di.Ma.S.</w:t>
            </w:r>
            <w:r w:rsidRPr="00656F80">
              <w:rPr>
                <w:rStyle w:val="y2iqfc"/>
                <w:rFonts w:cstheme="minorHAnsi"/>
                <w:color w:val="202124"/>
                <w:lang w:val="en"/>
              </w:rPr>
              <w:t xml:space="preserve"> for transdisciplinary training in the European academic environment aimed at professionals of the “</w:t>
            </w:r>
            <w:r w:rsidRPr="00656F80">
              <w:rPr>
                <w:rStyle w:val="y2iqfc"/>
                <w:rFonts w:cstheme="minorHAnsi"/>
                <w:b/>
                <w:bCs/>
                <w:color w:val="202124"/>
                <w:lang w:val="en"/>
              </w:rPr>
              <w:t>Prevention Manager”</w:t>
            </w:r>
            <w:r w:rsidRPr="00656F80">
              <w:rPr>
                <w:rStyle w:val="y2iqfc"/>
                <w:rFonts w:cstheme="minorHAnsi"/>
                <w:color w:val="202124"/>
                <w:lang w:val="en"/>
              </w:rPr>
              <w:t xml:space="preserve"> and the “</w:t>
            </w:r>
            <w:r w:rsidRPr="00656F80">
              <w:rPr>
                <w:rStyle w:val="y2iqfc"/>
                <w:rFonts w:cstheme="minorHAnsi"/>
                <w:b/>
                <w:bCs/>
                <w:color w:val="202124"/>
                <w:lang w:val="en"/>
              </w:rPr>
              <w:t>Emergency Manager</w:t>
            </w:r>
            <w:r w:rsidRPr="00656F80">
              <w:rPr>
                <w:rStyle w:val="y2iqfc"/>
                <w:rFonts w:cstheme="minorHAnsi"/>
                <w:color w:val="202124"/>
                <w:lang w:val="en"/>
              </w:rPr>
              <w:t>”:</w:t>
            </w:r>
          </w:p>
        </w:tc>
      </w:tr>
    </w:tbl>
    <w:p w14:paraId="0F0D9A9F" w14:textId="77777777" w:rsidR="00656F80" w:rsidRPr="00B02859" w:rsidRDefault="00656F80" w:rsidP="005D0C82">
      <w:pPr>
        <w:spacing w:after="0" w:line="240" w:lineRule="auto"/>
        <w:jc w:val="both"/>
        <w:rPr>
          <w:rFonts w:cstheme="minorHAnsi"/>
          <w:lang w:val="en-US"/>
        </w:rPr>
      </w:pPr>
    </w:p>
    <w:p w14:paraId="3EF95FCE" w14:textId="59BB300D" w:rsidR="005553E1" w:rsidRPr="005553E1" w:rsidRDefault="005553E1" w:rsidP="005D0C82">
      <w:pPr>
        <w:spacing w:after="0" w:line="240" w:lineRule="auto"/>
        <w:jc w:val="both"/>
        <w:rPr>
          <w:rFonts w:cstheme="minorHAnsi"/>
          <w:b/>
          <w:bCs/>
          <w:color w:val="000000" w:themeColor="text1"/>
          <w:lang w:val="en-US"/>
        </w:rPr>
      </w:pPr>
      <w:r w:rsidRPr="005553E1">
        <w:rPr>
          <w:rFonts w:eastAsia="Times New Roman" w:cstheme="minorHAnsi"/>
          <w:b/>
          <w:bCs/>
          <w:color w:val="000000" w:themeColor="text1"/>
          <w:lang w:val="pt-PT" w:eastAsia="pt-PT"/>
        </w:rPr>
        <w:t xml:space="preserve">Agenda 2030 </w:t>
      </w:r>
      <w:proofErr w:type="spellStart"/>
      <w:r w:rsidRPr="005553E1">
        <w:rPr>
          <w:rFonts w:eastAsia="Times New Roman" w:cstheme="minorHAnsi"/>
          <w:b/>
          <w:bCs/>
          <w:color w:val="000000" w:themeColor="text1"/>
          <w:lang w:val="pt-PT" w:eastAsia="pt-PT"/>
        </w:rPr>
        <w:t>and</w:t>
      </w:r>
      <w:proofErr w:type="spellEnd"/>
      <w:r w:rsidRPr="005553E1">
        <w:rPr>
          <w:rFonts w:eastAsia="Times New Roman" w:cstheme="minorHAnsi"/>
          <w:b/>
          <w:bCs/>
          <w:color w:val="000000" w:themeColor="text1"/>
          <w:lang w:val="pt-PT" w:eastAsia="pt-PT"/>
        </w:rPr>
        <w:t xml:space="preserve"> </w:t>
      </w:r>
      <w:proofErr w:type="spellStart"/>
      <w:r w:rsidRPr="005553E1">
        <w:rPr>
          <w:rFonts w:eastAsia="Times New Roman" w:cstheme="minorHAnsi"/>
          <w:b/>
          <w:bCs/>
          <w:color w:val="000000" w:themeColor="text1"/>
          <w:lang w:val="pt-PT" w:eastAsia="pt-PT"/>
        </w:rPr>
        <w:t>Emergency</w:t>
      </w:r>
      <w:proofErr w:type="spellEnd"/>
      <w:r w:rsidRPr="005553E1">
        <w:rPr>
          <w:rFonts w:eastAsia="Times New Roman" w:cstheme="minorHAnsi"/>
          <w:b/>
          <w:bCs/>
          <w:color w:val="000000" w:themeColor="text1"/>
          <w:lang w:val="pt-PT" w:eastAsia="pt-PT"/>
        </w:rPr>
        <w:t xml:space="preserve"> Management</w:t>
      </w:r>
      <w:r>
        <w:rPr>
          <w:rFonts w:eastAsia="Times New Roman" w:cstheme="minorHAnsi"/>
          <w:b/>
          <w:bCs/>
          <w:color w:val="000000" w:themeColor="text1"/>
          <w:lang w:val="pt-PT" w:eastAsia="pt-PT"/>
        </w:rPr>
        <w:t xml:space="preserve"> </w:t>
      </w:r>
      <w:r w:rsidR="00B56280">
        <w:rPr>
          <w:rFonts w:eastAsia="Times New Roman" w:cstheme="minorHAnsi"/>
          <w:b/>
          <w:bCs/>
          <w:color w:val="000000" w:themeColor="text1"/>
          <w:lang w:val="pt-PT" w:eastAsia="pt-PT"/>
        </w:rPr>
        <w:t xml:space="preserve">- </w:t>
      </w:r>
      <w:r w:rsidR="00222024">
        <w:rPr>
          <w:rFonts w:eastAsia="Times New Roman" w:cstheme="minorHAnsi"/>
          <w:b/>
          <w:bCs/>
          <w:color w:val="000000" w:themeColor="text1"/>
          <w:lang w:val="pt-PT" w:eastAsia="pt-PT"/>
        </w:rPr>
        <w:t xml:space="preserve">EPM </w:t>
      </w:r>
      <w:r>
        <w:rPr>
          <w:rFonts w:eastAsia="Times New Roman" w:cstheme="minorHAnsi"/>
          <w:b/>
          <w:bCs/>
          <w:color w:val="000000" w:themeColor="text1"/>
          <w:lang w:val="pt-PT" w:eastAsia="pt-PT"/>
        </w:rPr>
        <w:t>(EDIMAS)</w:t>
      </w:r>
    </w:p>
    <w:tbl>
      <w:tblPr>
        <w:tblStyle w:val="Grigliatabella"/>
        <w:tblW w:w="0" w:type="auto"/>
        <w:tblLook w:val="04A0" w:firstRow="1" w:lastRow="0" w:firstColumn="1" w:lastColumn="0" w:noHBand="0" w:noVBand="1"/>
      </w:tblPr>
      <w:tblGrid>
        <w:gridCol w:w="9016"/>
      </w:tblGrid>
      <w:tr w:rsidR="005553E1" w:rsidRPr="00241017" w14:paraId="10498161" w14:textId="77777777" w:rsidTr="00C152C6">
        <w:trPr>
          <w:trHeight w:val="230"/>
        </w:trPr>
        <w:tc>
          <w:tcPr>
            <w:tcW w:w="9062" w:type="dxa"/>
            <w:shd w:val="clear" w:color="auto" w:fill="FF9300"/>
          </w:tcPr>
          <w:p w14:paraId="32DAD5D1" w14:textId="77777777" w:rsidR="005553E1" w:rsidRPr="00241017" w:rsidRDefault="005553E1" w:rsidP="0070384A">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553E1" w:rsidRPr="00241017" w14:paraId="4CEDE762" w14:textId="77777777" w:rsidTr="00C152C6">
        <w:trPr>
          <w:trHeight w:val="230"/>
        </w:trPr>
        <w:tc>
          <w:tcPr>
            <w:tcW w:w="9062" w:type="dxa"/>
            <w:tcBorders>
              <w:bottom w:val="single" w:sz="4" w:space="0" w:color="auto"/>
            </w:tcBorders>
          </w:tcPr>
          <w:p w14:paraId="6EF52088" w14:textId="77777777" w:rsidR="005553E1" w:rsidRPr="00241017" w:rsidRDefault="005553E1" w:rsidP="0070384A">
            <w:pPr>
              <w:jc w:val="both"/>
              <w:rPr>
                <w:rFonts w:cstheme="minorHAnsi"/>
                <w:lang w:val="en-US"/>
              </w:rPr>
            </w:pPr>
            <w:r w:rsidRPr="00241017">
              <w:rPr>
                <w:rFonts w:cstheme="minorHAnsi"/>
                <w:lang w:val="en-US"/>
              </w:rPr>
              <w:t>None</w:t>
            </w:r>
          </w:p>
        </w:tc>
      </w:tr>
      <w:tr w:rsidR="005553E1" w:rsidRPr="00241017" w14:paraId="6F06167F" w14:textId="77777777" w:rsidTr="00C152C6">
        <w:trPr>
          <w:trHeight w:val="230"/>
        </w:trPr>
        <w:tc>
          <w:tcPr>
            <w:tcW w:w="9062" w:type="dxa"/>
            <w:shd w:val="clear" w:color="auto" w:fill="FF9300"/>
          </w:tcPr>
          <w:p w14:paraId="5DD27CAE" w14:textId="77777777" w:rsidR="005553E1" w:rsidRPr="00241017" w:rsidRDefault="005553E1" w:rsidP="0070384A">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553E1" w:rsidRPr="00241017" w14:paraId="5525E44D" w14:textId="77777777" w:rsidTr="00656F80">
        <w:trPr>
          <w:trHeight w:val="2816"/>
        </w:trPr>
        <w:tc>
          <w:tcPr>
            <w:tcW w:w="9062" w:type="dxa"/>
            <w:tcBorders>
              <w:bottom w:val="single" w:sz="4" w:space="0" w:color="auto"/>
            </w:tcBorders>
          </w:tcPr>
          <w:p w14:paraId="4243BCC1" w14:textId="77777777" w:rsidR="0077089B" w:rsidRPr="009C621C" w:rsidRDefault="0077089B" w:rsidP="005923D6">
            <w:pPr>
              <w:pStyle w:val="PreformattatoHTML"/>
              <w:spacing w:line="240" w:lineRule="atLeast"/>
              <w:contextualSpacing/>
              <w:jc w:val="both"/>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 xml:space="preserve">Environment, socioeconomics, and social security (civil </w:t>
            </w:r>
            <w:proofErr w:type="spellStart"/>
            <w:r w:rsidRPr="009C621C">
              <w:rPr>
                <w:rStyle w:val="y2iqfc"/>
                <w:rFonts w:asciiTheme="minorHAnsi" w:hAnsiTheme="minorHAnsi" w:cstheme="minorHAnsi"/>
                <w:color w:val="202124"/>
                <w:sz w:val="22"/>
                <w:szCs w:val="22"/>
                <w:lang w:val="en"/>
              </w:rPr>
              <w:t>defence</w:t>
            </w:r>
            <w:proofErr w:type="spellEnd"/>
            <w:r w:rsidRPr="009C621C">
              <w:rPr>
                <w:rStyle w:val="y2iqfc"/>
                <w:rFonts w:asciiTheme="minorHAnsi" w:hAnsiTheme="minorHAnsi" w:cstheme="minorHAnsi"/>
                <w:color w:val="202124"/>
                <w:sz w:val="22"/>
                <w:szCs w:val="22"/>
                <w:lang w:val="en"/>
              </w:rPr>
              <w:t>, public health, social welfare, and civil protection) are the areas of intervention of the European Emergency Management.</w:t>
            </w:r>
          </w:p>
          <w:p w14:paraId="65C52D9A" w14:textId="77777777" w:rsidR="00C152C6" w:rsidRDefault="0077089B" w:rsidP="00C152C6">
            <w:pPr>
              <w:pStyle w:val="PreformattatoHTML"/>
              <w:spacing w:line="240" w:lineRule="atLeast"/>
              <w:contextualSpacing/>
              <w:jc w:val="both"/>
              <w:rPr>
                <w:rFonts w:asciiTheme="minorHAnsi" w:hAnsiTheme="minorHAnsi" w:cstheme="minorHAnsi"/>
                <w:sz w:val="22"/>
                <w:szCs w:val="22"/>
                <w:lang w:val="en-US" w:eastAsia="pt-PT"/>
              </w:rPr>
            </w:pPr>
            <w:r w:rsidRPr="009C621C">
              <w:rPr>
                <w:rStyle w:val="y2iqfc"/>
                <w:rFonts w:asciiTheme="minorHAnsi" w:hAnsiTheme="minorHAnsi" w:cstheme="minorHAnsi"/>
                <w:color w:val="202124"/>
                <w:sz w:val="22"/>
                <w:szCs w:val="22"/>
                <w:lang w:val="en"/>
              </w:rPr>
              <w:t>This module addresses the immersive interconnections between the integrated strategic prevention of the UN 2030 Agenda and the innovative approach to the governance of the complexities related to crises and emergencies.</w:t>
            </w:r>
            <w:r w:rsidR="005923D6" w:rsidRPr="009C621C">
              <w:rPr>
                <w:rFonts w:asciiTheme="minorHAnsi" w:hAnsiTheme="minorHAnsi" w:cstheme="minorHAnsi"/>
                <w:sz w:val="22"/>
                <w:szCs w:val="22"/>
                <w:lang w:val="en-US" w:eastAsia="pt-PT"/>
              </w:rPr>
              <w:t xml:space="preserve"> </w:t>
            </w:r>
          </w:p>
          <w:p w14:paraId="7A4E8708" w14:textId="77777777" w:rsidR="0077089B" w:rsidRPr="009C621C" w:rsidRDefault="0077089B" w:rsidP="0077089B">
            <w:pPr>
              <w:pStyle w:val="PreformattatoHTML"/>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Module topics include:</w:t>
            </w:r>
          </w:p>
          <w:p w14:paraId="319F4275" w14:textId="77777777" w:rsidR="0077089B" w:rsidRPr="009C621C" w:rsidRDefault="0077089B" w:rsidP="0077089B">
            <w:pPr>
              <w:pStyle w:val="PreformattatoHTML"/>
              <w:numPr>
                <w:ilvl w:val="0"/>
                <w:numId w:val="17"/>
              </w:numPr>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Introduction to the UN Agenda 2030.</w:t>
            </w:r>
          </w:p>
          <w:p w14:paraId="45C5426B" w14:textId="77777777" w:rsidR="0077089B" w:rsidRPr="009C621C" w:rsidRDefault="0077089B" w:rsidP="0077089B">
            <w:pPr>
              <w:pStyle w:val="PreformattatoHTML"/>
              <w:numPr>
                <w:ilvl w:val="0"/>
                <w:numId w:val="17"/>
              </w:numPr>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Phases of integrated strategic planning.</w:t>
            </w:r>
          </w:p>
          <w:p w14:paraId="3B91DA63" w14:textId="77777777" w:rsidR="0077089B" w:rsidRPr="009C621C" w:rsidRDefault="0077089B" w:rsidP="0077089B">
            <w:pPr>
              <w:pStyle w:val="PreformattatoHTML"/>
              <w:numPr>
                <w:ilvl w:val="0"/>
                <w:numId w:val="17"/>
              </w:numPr>
              <w:spacing w:line="240" w:lineRule="atLeast"/>
              <w:contextualSpacing/>
              <w:rPr>
                <w:rStyle w:val="y2iqfc"/>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information on European Prevention Management and Emergency Management.</w:t>
            </w:r>
          </w:p>
          <w:p w14:paraId="6C3F5828" w14:textId="7D69DB19" w:rsidR="005923D6" w:rsidRPr="009C621C" w:rsidRDefault="0077089B" w:rsidP="005923D6">
            <w:pPr>
              <w:pStyle w:val="PreformattatoHTML"/>
              <w:numPr>
                <w:ilvl w:val="0"/>
                <w:numId w:val="17"/>
              </w:numPr>
              <w:spacing w:line="240" w:lineRule="atLeast"/>
              <w:contextualSpacing/>
              <w:rPr>
                <w:rFonts w:asciiTheme="minorHAnsi" w:hAnsiTheme="minorHAnsi" w:cstheme="minorHAnsi"/>
                <w:color w:val="202124"/>
                <w:sz w:val="22"/>
                <w:szCs w:val="22"/>
                <w:lang w:val="en"/>
              </w:rPr>
            </w:pPr>
            <w:r w:rsidRPr="009C621C">
              <w:rPr>
                <w:rStyle w:val="y2iqfc"/>
                <w:rFonts w:asciiTheme="minorHAnsi" w:hAnsiTheme="minorHAnsi" w:cstheme="minorHAnsi"/>
                <w:color w:val="202124"/>
                <w:sz w:val="22"/>
                <w:szCs w:val="22"/>
                <w:lang w:val="en"/>
              </w:rPr>
              <w:t>Study cases.</w:t>
            </w:r>
          </w:p>
        </w:tc>
      </w:tr>
      <w:tr w:rsidR="005553E1" w:rsidRPr="00241017" w14:paraId="02693141" w14:textId="77777777" w:rsidTr="00C152C6">
        <w:trPr>
          <w:trHeight w:val="230"/>
        </w:trPr>
        <w:tc>
          <w:tcPr>
            <w:tcW w:w="9062" w:type="dxa"/>
            <w:shd w:val="clear" w:color="auto" w:fill="FF9300"/>
          </w:tcPr>
          <w:p w14:paraId="29B43BDC" w14:textId="77777777" w:rsidR="005553E1" w:rsidRPr="005923D6" w:rsidRDefault="005553E1" w:rsidP="0070384A">
            <w:pPr>
              <w:jc w:val="both"/>
              <w:rPr>
                <w:rFonts w:cstheme="minorHAnsi"/>
                <w:b/>
                <w:bCs/>
                <w:color w:val="FFFFFF" w:themeColor="background1"/>
                <w:lang w:val="en-US"/>
              </w:rPr>
            </w:pPr>
            <w:r w:rsidRPr="005923D6">
              <w:rPr>
                <w:rFonts w:cstheme="minorHAnsi"/>
                <w:b/>
                <w:bCs/>
                <w:color w:val="FFFFFF" w:themeColor="background1"/>
                <w:lang w:val="en-US"/>
              </w:rPr>
              <w:t>Activities &amp; Methodology</w:t>
            </w:r>
          </w:p>
        </w:tc>
      </w:tr>
      <w:tr w:rsidR="005553E1" w:rsidRPr="00241017" w14:paraId="76D81470" w14:textId="77777777" w:rsidTr="00C152C6">
        <w:trPr>
          <w:trHeight w:val="711"/>
        </w:trPr>
        <w:tc>
          <w:tcPr>
            <w:tcW w:w="9062" w:type="dxa"/>
            <w:tcBorders>
              <w:bottom w:val="single" w:sz="4" w:space="0" w:color="auto"/>
            </w:tcBorders>
            <w:shd w:val="clear" w:color="auto" w:fill="auto"/>
          </w:tcPr>
          <w:p w14:paraId="18934549" w14:textId="19360BF1" w:rsidR="005553E1" w:rsidRPr="009C621C" w:rsidRDefault="005553E1" w:rsidP="0070384A">
            <w:pPr>
              <w:jc w:val="both"/>
              <w:rPr>
                <w:rFonts w:cstheme="minorHAnsi"/>
                <w:lang w:val="en-US"/>
              </w:rPr>
            </w:pPr>
            <w:r w:rsidRPr="009C621C">
              <w:rPr>
                <w:rFonts w:cstheme="minorHAnsi"/>
                <w:lang w:val="en-US"/>
              </w:rPr>
              <w:t xml:space="preserve">Theoretical activities: Presentation </w:t>
            </w:r>
            <w:r w:rsidR="00765F87" w:rsidRPr="009C621C">
              <w:rPr>
                <w:rStyle w:val="y2iqfc"/>
                <w:rFonts w:cstheme="minorHAnsi"/>
                <w:color w:val="202124"/>
                <w:lang w:val="en"/>
              </w:rPr>
              <w:t>of the projects, concepts, and process cycles object of the analysis.</w:t>
            </w:r>
          </w:p>
          <w:p w14:paraId="64D5BD9D" w14:textId="77777777" w:rsidR="005553E1" w:rsidRPr="005923D6" w:rsidRDefault="005553E1" w:rsidP="0070384A">
            <w:pPr>
              <w:jc w:val="both"/>
              <w:rPr>
                <w:rFonts w:cstheme="minorHAnsi"/>
                <w:lang w:val="en-US"/>
              </w:rPr>
            </w:pPr>
            <w:r w:rsidRPr="009C621C">
              <w:rPr>
                <w:rFonts w:cstheme="minorHAnsi"/>
                <w:lang w:val="en-US"/>
              </w:rPr>
              <w:t>Practical activity: Design an exercise.</w:t>
            </w:r>
          </w:p>
        </w:tc>
      </w:tr>
      <w:tr w:rsidR="005553E1" w:rsidRPr="00241017" w14:paraId="1FA70069" w14:textId="77777777" w:rsidTr="00C152C6">
        <w:trPr>
          <w:trHeight w:val="230"/>
        </w:trPr>
        <w:tc>
          <w:tcPr>
            <w:tcW w:w="9062" w:type="dxa"/>
            <w:shd w:val="clear" w:color="auto" w:fill="FF9300"/>
          </w:tcPr>
          <w:p w14:paraId="5A94F5D0" w14:textId="77777777" w:rsidR="005553E1" w:rsidRPr="005923D6" w:rsidRDefault="005553E1" w:rsidP="0070384A">
            <w:pPr>
              <w:jc w:val="both"/>
              <w:rPr>
                <w:rFonts w:cstheme="minorHAnsi"/>
                <w:b/>
                <w:bCs/>
                <w:color w:val="FFFFFF" w:themeColor="background1"/>
                <w:lang w:val="en-US"/>
              </w:rPr>
            </w:pPr>
            <w:r w:rsidRPr="005923D6">
              <w:rPr>
                <w:rFonts w:cstheme="minorHAnsi"/>
                <w:b/>
                <w:bCs/>
                <w:color w:val="FFFFFF" w:themeColor="background1"/>
                <w:lang w:val="en-US"/>
              </w:rPr>
              <w:t xml:space="preserve">Evaluation / Assessment </w:t>
            </w:r>
          </w:p>
        </w:tc>
      </w:tr>
      <w:tr w:rsidR="005553E1" w:rsidRPr="00241017" w14:paraId="538A877E" w14:textId="77777777" w:rsidTr="00C152C6">
        <w:trPr>
          <w:trHeight w:val="214"/>
        </w:trPr>
        <w:tc>
          <w:tcPr>
            <w:tcW w:w="9062" w:type="dxa"/>
            <w:tcBorders>
              <w:bottom w:val="single" w:sz="4" w:space="0" w:color="auto"/>
            </w:tcBorders>
          </w:tcPr>
          <w:p w14:paraId="64C7796F" w14:textId="77777777" w:rsidR="005553E1" w:rsidRPr="005923D6" w:rsidRDefault="005553E1" w:rsidP="0070384A">
            <w:pPr>
              <w:jc w:val="both"/>
              <w:rPr>
                <w:rFonts w:cstheme="minorHAnsi"/>
                <w:lang w:val="en-US"/>
              </w:rPr>
            </w:pPr>
            <w:r w:rsidRPr="005923D6">
              <w:rPr>
                <w:rFonts w:cstheme="minorHAnsi"/>
                <w:lang w:val="en-US"/>
              </w:rPr>
              <w:t xml:space="preserve">A written paper (60%) and its oral presentation (40%) </w:t>
            </w:r>
          </w:p>
        </w:tc>
      </w:tr>
      <w:tr w:rsidR="005553E1" w:rsidRPr="00241017" w14:paraId="4160AC45" w14:textId="77777777" w:rsidTr="00C152C6">
        <w:trPr>
          <w:trHeight w:val="230"/>
        </w:trPr>
        <w:tc>
          <w:tcPr>
            <w:tcW w:w="9062" w:type="dxa"/>
            <w:shd w:val="clear" w:color="auto" w:fill="FF9300"/>
          </w:tcPr>
          <w:p w14:paraId="047CC365" w14:textId="77777777" w:rsidR="005553E1" w:rsidRPr="005923D6" w:rsidRDefault="005553E1" w:rsidP="0070384A">
            <w:pPr>
              <w:jc w:val="both"/>
              <w:rPr>
                <w:rFonts w:cstheme="minorHAnsi"/>
                <w:b/>
                <w:bCs/>
                <w:color w:val="FFFFFF" w:themeColor="background1"/>
                <w:lang w:val="en-US"/>
              </w:rPr>
            </w:pPr>
            <w:r w:rsidRPr="005923D6">
              <w:rPr>
                <w:rFonts w:cstheme="minorHAnsi"/>
                <w:b/>
                <w:bCs/>
                <w:color w:val="FFFFFF" w:themeColor="background1"/>
                <w:lang w:val="en-US"/>
              </w:rPr>
              <w:t>Learning outputs (Competences)</w:t>
            </w:r>
          </w:p>
        </w:tc>
      </w:tr>
      <w:tr w:rsidR="00765F87" w:rsidRPr="00241017" w14:paraId="1C76B6F0" w14:textId="77777777" w:rsidTr="00656F80">
        <w:trPr>
          <w:trHeight w:val="195"/>
        </w:trPr>
        <w:tc>
          <w:tcPr>
            <w:tcW w:w="9062" w:type="dxa"/>
            <w:vAlign w:val="bottom"/>
          </w:tcPr>
          <w:p w14:paraId="5943E360" w14:textId="073204D5" w:rsidR="00765F87" w:rsidRPr="005923D6" w:rsidRDefault="00765F87" w:rsidP="00C152C6">
            <w:pPr>
              <w:contextualSpacing/>
              <w:rPr>
                <w:rFonts w:cstheme="minorHAnsi"/>
              </w:rPr>
            </w:pPr>
            <w:r w:rsidRPr="0079286D">
              <w:rPr>
                <w:rFonts w:eastAsia="Times New Roman" w:cstheme="minorHAnsi"/>
                <w:b/>
                <w:bCs/>
                <w:lang w:val="en-US" w:eastAsia="pt-PT"/>
              </w:rPr>
              <w:t>EPM A3.1</w:t>
            </w:r>
            <w:r w:rsidRPr="005923D6">
              <w:rPr>
                <w:rFonts w:eastAsia="Times New Roman" w:cstheme="minorHAnsi"/>
                <w:lang w:val="en-US" w:eastAsia="pt-PT"/>
              </w:rPr>
              <w:t xml:space="preserve"> Ability to identify and apply the proper regulations to each specific Multi Risk scenario</w:t>
            </w:r>
          </w:p>
        </w:tc>
      </w:tr>
      <w:tr w:rsidR="00765F87" w:rsidRPr="00241017" w14:paraId="7A32807B" w14:textId="77777777" w:rsidTr="00656F80">
        <w:trPr>
          <w:trHeight w:val="213"/>
        </w:trPr>
        <w:tc>
          <w:tcPr>
            <w:tcW w:w="9062" w:type="dxa"/>
            <w:vAlign w:val="bottom"/>
          </w:tcPr>
          <w:p w14:paraId="2A6EDD74" w14:textId="7E77EA9D" w:rsidR="00765F87" w:rsidRPr="005923D6" w:rsidRDefault="00765F87" w:rsidP="00C152C6">
            <w:pPr>
              <w:contextualSpacing/>
              <w:rPr>
                <w:rFonts w:eastAsia="Times New Roman" w:cstheme="minorHAnsi"/>
                <w:lang w:val="en-US" w:eastAsia="pt-PT"/>
              </w:rPr>
            </w:pPr>
            <w:r w:rsidRPr="0079286D">
              <w:rPr>
                <w:rFonts w:eastAsia="Times New Roman" w:cstheme="minorHAnsi"/>
                <w:b/>
                <w:bCs/>
                <w:lang w:val="en-US" w:eastAsia="pt-PT"/>
              </w:rPr>
              <w:t>EPM D1.1</w:t>
            </w:r>
            <w:r w:rsidRPr="005923D6">
              <w:rPr>
                <w:rFonts w:eastAsia="Times New Roman" w:cstheme="minorHAnsi"/>
                <w:lang w:val="en-US" w:eastAsia="pt-PT"/>
              </w:rPr>
              <w:t xml:space="preserve"> Capacity to identify the prevention plan/s referred to Major Events and related Risks</w:t>
            </w:r>
          </w:p>
        </w:tc>
      </w:tr>
    </w:tbl>
    <w:p w14:paraId="30981648" w14:textId="77777777" w:rsidR="00656F80" w:rsidRDefault="00656F80" w:rsidP="005D0C82">
      <w:pPr>
        <w:spacing w:after="0" w:line="240" w:lineRule="auto"/>
        <w:jc w:val="both"/>
        <w:rPr>
          <w:rFonts w:cstheme="minorHAnsi"/>
          <w:b/>
          <w:bCs/>
        </w:rPr>
      </w:pPr>
    </w:p>
    <w:p w14:paraId="3288891B" w14:textId="77777777" w:rsidR="00656F80" w:rsidRPr="00656F80" w:rsidRDefault="00656F80" w:rsidP="005D0C82">
      <w:pPr>
        <w:spacing w:after="0" w:line="240" w:lineRule="auto"/>
        <w:jc w:val="both"/>
        <w:rPr>
          <w:rFonts w:cstheme="minorHAnsi"/>
          <w:b/>
          <w:bCs/>
        </w:rPr>
      </w:pPr>
    </w:p>
    <w:p w14:paraId="4B4C76A8" w14:textId="617E769D" w:rsidR="005553E1" w:rsidRPr="005923D6" w:rsidRDefault="005923D6" w:rsidP="005D0C82">
      <w:pPr>
        <w:spacing w:after="0" w:line="240" w:lineRule="auto"/>
        <w:jc w:val="both"/>
        <w:rPr>
          <w:rFonts w:cstheme="minorHAnsi"/>
          <w:b/>
          <w:bCs/>
          <w:lang w:val="en-US"/>
        </w:rPr>
      </w:pPr>
      <w:r w:rsidRPr="005923D6">
        <w:rPr>
          <w:rFonts w:cstheme="minorHAnsi"/>
          <w:b/>
          <w:bCs/>
          <w:lang w:val="en-US"/>
        </w:rPr>
        <w:t xml:space="preserve">National and European Civil Protection </w:t>
      </w:r>
      <w:r w:rsidR="00B56280">
        <w:rPr>
          <w:rFonts w:cstheme="minorHAnsi"/>
          <w:b/>
          <w:bCs/>
          <w:lang w:val="en-US"/>
        </w:rPr>
        <w:t xml:space="preserve">- </w:t>
      </w:r>
      <w:r w:rsidR="00222024">
        <w:rPr>
          <w:rFonts w:cstheme="minorHAnsi"/>
          <w:b/>
          <w:bCs/>
          <w:lang w:val="en-US"/>
        </w:rPr>
        <w:t xml:space="preserve">EPM </w:t>
      </w:r>
      <w:r>
        <w:rPr>
          <w:rFonts w:cstheme="minorHAnsi"/>
          <w:b/>
          <w:bCs/>
          <w:lang w:val="en-US"/>
        </w:rPr>
        <w:t>(EDIMAS)</w:t>
      </w:r>
    </w:p>
    <w:tbl>
      <w:tblPr>
        <w:tblStyle w:val="Grigliatabella"/>
        <w:tblW w:w="0" w:type="auto"/>
        <w:tblLook w:val="04A0" w:firstRow="1" w:lastRow="0" w:firstColumn="1" w:lastColumn="0" w:noHBand="0" w:noVBand="1"/>
      </w:tblPr>
      <w:tblGrid>
        <w:gridCol w:w="9016"/>
      </w:tblGrid>
      <w:tr w:rsidR="005923D6" w:rsidRPr="00241017" w14:paraId="20C1C0A3" w14:textId="77777777" w:rsidTr="00C152C6">
        <w:tc>
          <w:tcPr>
            <w:tcW w:w="9062" w:type="dxa"/>
            <w:shd w:val="clear" w:color="auto" w:fill="FF9300"/>
          </w:tcPr>
          <w:p w14:paraId="2CDC76AE" w14:textId="77777777" w:rsidR="005923D6" w:rsidRPr="00241017" w:rsidRDefault="005923D6" w:rsidP="0070384A">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5923D6" w:rsidRPr="00241017" w14:paraId="005D1448" w14:textId="77777777" w:rsidTr="00C152C6">
        <w:tc>
          <w:tcPr>
            <w:tcW w:w="9062" w:type="dxa"/>
            <w:tcBorders>
              <w:bottom w:val="single" w:sz="4" w:space="0" w:color="auto"/>
            </w:tcBorders>
          </w:tcPr>
          <w:p w14:paraId="4407F55F" w14:textId="77777777" w:rsidR="005923D6" w:rsidRPr="00241017" w:rsidRDefault="005923D6" w:rsidP="0070384A">
            <w:pPr>
              <w:jc w:val="both"/>
              <w:rPr>
                <w:rFonts w:cstheme="minorHAnsi"/>
                <w:lang w:val="en-US"/>
              </w:rPr>
            </w:pPr>
            <w:r w:rsidRPr="00241017">
              <w:rPr>
                <w:rFonts w:cstheme="minorHAnsi"/>
                <w:lang w:val="en-US"/>
              </w:rPr>
              <w:t>None</w:t>
            </w:r>
          </w:p>
        </w:tc>
      </w:tr>
      <w:tr w:rsidR="005923D6" w:rsidRPr="00241017" w14:paraId="5E085F05" w14:textId="77777777" w:rsidTr="00C152C6">
        <w:tc>
          <w:tcPr>
            <w:tcW w:w="9062" w:type="dxa"/>
            <w:shd w:val="clear" w:color="auto" w:fill="FF9300"/>
          </w:tcPr>
          <w:p w14:paraId="0DDFCEAC" w14:textId="77777777" w:rsidR="005923D6" w:rsidRPr="00241017" w:rsidRDefault="005923D6" w:rsidP="0070384A">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5923D6" w:rsidRPr="00241017" w14:paraId="259492CC" w14:textId="77777777" w:rsidTr="00C152C6">
        <w:tc>
          <w:tcPr>
            <w:tcW w:w="9062" w:type="dxa"/>
            <w:tcBorders>
              <w:bottom w:val="single" w:sz="4" w:space="0" w:color="auto"/>
            </w:tcBorders>
          </w:tcPr>
          <w:p w14:paraId="6A7BECA1" w14:textId="77777777" w:rsidR="0009223E" w:rsidRPr="009C621C" w:rsidRDefault="005923D6" w:rsidP="00D05880">
            <w:pPr>
              <w:pStyle w:val="PreformattatoHTML"/>
              <w:spacing w:line="240" w:lineRule="atLeast"/>
              <w:contextualSpacing/>
              <w:jc w:val="both"/>
              <w:rPr>
                <w:rFonts w:asciiTheme="minorHAnsi" w:hAnsiTheme="minorHAnsi" w:cstheme="minorHAnsi"/>
                <w:sz w:val="22"/>
                <w:szCs w:val="22"/>
                <w:lang w:val="en-US" w:eastAsia="pt-PT"/>
              </w:rPr>
            </w:pPr>
            <w:r w:rsidRPr="009C621C">
              <w:rPr>
                <w:rFonts w:asciiTheme="minorHAnsi" w:hAnsiTheme="minorHAnsi" w:cstheme="minorHAnsi"/>
                <w:sz w:val="22"/>
                <w:szCs w:val="22"/>
                <w:lang w:val="en-US" w:eastAsia="pt-PT"/>
              </w:rPr>
              <w:t xml:space="preserve">The module provides knowledge </w:t>
            </w:r>
            <w:r w:rsidR="0009223E" w:rsidRPr="009C621C">
              <w:rPr>
                <w:rFonts w:asciiTheme="minorHAnsi" w:hAnsiTheme="minorHAnsi" w:cstheme="minorHAnsi"/>
                <w:sz w:val="22"/>
                <w:szCs w:val="22"/>
                <w:lang w:val="en-US" w:eastAsia="pt-PT"/>
              </w:rPr>
              <w:t xml:space="preserve">about </w:t>
            </w:r>
            <w:r w:rsidRPr="009C621C">
              <w:rPr>
                <w:rFonts w:asciiTheme="minorHAnsi" w:hAnsiTheme="minorHAnsi" w:cstheme="minorHAnsi"/>
                <w:sz w:val="22"/>
                <w:szCs w:val="22"/>
                <w:lang w:val="en-US" w:eastAsia="pt-PT"/>
              </w:rPr>
              <w:t xml:space="preserve">of </w:t>
            </w:r>
            <w:r w:rsidR="0009223E" w:rsidRPr="009C621C">
              <w:rPr>
                <w:rFonts w:asciiTheme="minorHAnsi" w:hAnsiTheme="minorHAnsi" w:cstheme="minorHAnsi"/>
                <w:sz w:val="22"/>
                <w:szCs w:val="22"/>
                <w:lang w:val="en-US" w:eastAsia="pt-PT"/>
              </w:rPr>
              <w:t>“</w:t>
            </w:r>
            <w:r w:rsidRPr="009C621C">
              <w:rPr>
                <w:rFonts w:asciiTheme="minorHAnsi" w:hAnsiTheme="minorHAnsi" w:cstheme="minorHAnsi"/>
                <w:sz w:val="22"/>
                <w:szCs w:val="22"/>
                <w:lang w:val="en-US" w:eastAsia="pt-PT"/>
              </w:rPr>
              <w:t xml:space="preserve">European Civil Protection </w:t>
            </w:r>
            <w:r w:rsidR="0009223E" w:rsidRPr="009C621C">
              <w:rPr>
                <w:rFonts w:asciiTheme="minorHAnsi" w:hAnsiTheme="minorHAnsi" w:cstheme="minorHAnsi"/>
                <w:sz w:val="22"/>
                <w:szCs w:val="22"/>
                <w:lang w:val="en-US" w:eastAsia="pt-PT"/>
              </w:rPr>
              <w:t xml:space="preserve">system” </w:t>
            </w:r>
            <w:r w:rsidRPr="009C621C">
              <w:rPr>
                <w:rFonts w:asciiTheme="minorHAnsi" w:hAnsiTheme="minorHAnsi" w:cstheme="minorHAnsi"/>
                <w:sz w:val="22"/>
                <w:szCs w:val="22"/>
                <w:lang w:val="en-US" w:eastAsia="pt-PT"/>
              </w:rPr>
              <w:t xml:space="preserve">and the characteristics </w:t>
            </w:r>
            <w:r w:rsidR="0009223E" w:rsidRPr="009C621C">
              <w:rPr>
                <w:rFonts w:asciiTheme="minorHAnsi" w:hAnsiTheme="minorHAnsi" w:cstheme="minorHAnsi"/>
                <w:sz w:val="22"/>
                <w:szCs w:val="22"/>
                <w:lang w:val="en-US" w:eastAsia="pt-PT"/>
              </w:rPr>
              <w:t xml:space="preserve">that this “public service” has </w:t>
            </w:r>
            <w:r w:rsidRPr="009C621C">
              <w:rPr>
                <w:rFonts w:asciiTheme="minorHAnsi" w:hAnsiTheme="minorHAnsi" w:cstheme="minorHAnsi"/>
                <w:sz w:val="22"/>
                <w:szCs w:val="22"/>
                <w:lang w:val="en-US" w:eastAsia="pt-PT"/>
              </w:rPr>
              <w:t>in the Member States.</w:t>
            </w:r>
          </w:p>
          <w:p w14:paraId="2246CB45" w14:textId="4A8D18F5" w:rsidR="0009223E" w:rsidRPr="009C621C" w:rsidRDefault="0009223E" w:rsidP="00D05880">
            <w:pPr>
              <w:pStyle w:val="PreformattatoHTML"/>
              <w:spacing w:line="240" w:lineRule="atLeast"/>
              <w:contextualSpacing/>
              <w:jc w:val="both"/>
              <w:rPr>
                <w:rFonts w:asciiTheme="minorHAnsi" w:hAnsiTheme="minorHAnsi" w:cstheme="minorHAnsi"/>
                <w:sz w:val="22"/>
                <w:szCs w:val="22"/>
                <w:lang w:val="en-US" w:eastAsia="pt-PT"/>
              </w:rPr>
            </w:pPr>
            <w:r w:rsidRPr="009C621C">
              <w:rPr>
                <w:rFonts w:asciiTheme="minorHAnsi" w:hAnsiTheme="minorHAnsi" w:cstheme="minorHAnsi"/>
                <w:sz w:val="22"/>
                <w:szCs w:val="22"/>
                <w:lang w:val="en-US" w:eastAsia="pt-PT"/>
              </w:rPr>
              <w:t>It also</w:t>
            </w:r>
            <w:r w:rsidR="005923D6" w:rsidRPr="009C621C">
              <w:rPr>
                <w:rFonts w:asciiTheme="minorHAnsi" w:hAnsiTheme="minorHAnsi" w:cstheme="minorHAnsi"/>
                <w:sz w:val="22"/>
                <w:szCs w:val="22"/>
                <w:lang w:val="en-US" w:eastAsia="pt-PT"/>
              </w:rPr>
              <w:t xml:space="preserve"> provides information on </w:t>
            </w:r>
            <w:r w:rsidRPr="009C621C">
              <w:rPr>
                <w:rFonts w:asciiTheme="minorHAnsi" w:hAnsiTheme="minorHAnsi" w:cstheme="minorHAnsi"/>
                <w:sz w:val="22"/>
                <w:szCs w:val="22"/>
                <w:lang w:val="en-US" w:eastAsia="pt-PT"/>
              </w:rPr>
              <w:t>the European civil protection Mechanism to which European and foreign States can request support in case of need.</w:t>
            </w:r>
          </w:p>
          <w:p w14:paraId="251EB1B7" w14:textId="548DED64" w:rsidR="005923D6" w:rsidRPr="00480215" w:rsidRDefault="0009223E" w:rsidP="00D05880">
            <w:pPr>
              <w:pStyle w:val="PreformattatoHTML"/>
              <w:spacing w:line="240" w:lineRule="atLeast"/>
              <w:contextualSpacing/>
              <w:jc w:val="both"/>
              <w:rPr>
                <w:rFonts w:asciiTheme="minorHAnsi" w:hAnsiTheme="minorHAnsi" w:cstheme="minorHAnsi"/>
                <w:lang w:val="en-US" w:eastAsia="pt-PT"/>
              </w:rPr>
            </w:pPr>
            <w:r w:rsidRPr="009C621C">
              <w:rPr>
                <w:rFonts w:asciiTheme="minorHAnsi" w:hAnsiTheme="minorHAnsi" w:cstheme="minorHAnsi"/>
                <w:sz w:val="22"/>
                <w:szCs w:val="22"/>
                <w:lang w:val="en-US" w:eastAsia="pt-PT"/>
              </w:rPr>
              <w:t xml:space="preserve">Particular attention is paid to the </w:t>
            </w:r>
            <w:r w:rsidR="009C621C" w:rsidRPr="009C621C">
              <w:rPr>
                <w:rFonts w:asciiTheme="minorHAnsi" w:hAnsiTheme="minorHAnsi" w:cstheme="minorHAnsi"/>
                <w:sz w:val="22"/>
                <w:szCs w:val="22"/>
                <w:lang w:val="en-US" w:eastAsia="pt-PT"/>
              </w:rPr>
              <w:t xml:space="preserve">functioning and “integration of public and private functions in local, territorial, </w:t>
            </w:r>
            <w:proofErr w:type="spellStart"/>
            <w:r w:rsidR="009C621C" w:rsidRPr="009C621C">
              <w:rPr>
                <w:rFonts w:asciiTheme="minorHAnsi" w:hAnsiTheme="minorHAnsi" w:cstheme="minorHAnsi"/>
                <w:sz w:val="22"/>
                <w:szCs w:val="22"/>
                <w:lang w:val="en-US" w:eastAsia="pt-PT"/>
              </w:rPr>
              <w:t>nationale</w:t>
            </w:r>
            <w:proofErr w:type="spellEnd"/>
            <w:r w:rsidR="009C621C" w:rsidRPr="009C621C">
              <w:rPr>
                <w:rFonts w:asciiTheme="minorHAnsi" w:hAnsiTheme="minorHAnsi" w:cstheme="minorHAnsi"/>
                <w:sz w:val="22"/>
                <w:szCs w:val="22"/>
                <w:lang w:val="en-US" w:eastAsia="pt-PT"/>
              </w:rPr>
              <w:t xml:space="preserve"> and European governance structures.</w:t>
            </w:r>
          </w:p>
        </w:tc>
      </w:tr>
      <w:tr w:rsidR="005923D6" w:rsidRPr="00241017" w14:paraId="0880DD07" w14:textId="77777777" w:rsidTr="00C152C6">
        <w:tc>
          <w:tcPr>
            <w:tcW w:w="9062" w:type="dxa"/>
            <w:shd w:val="clear" w:color="auto" w:fill="FF9300"/>
          </w:tcPr>
          <w:p w14:paraId="4FD0635E" w14:textId="77777777" w:rsidR="005923D6" w:rsidRPr="005923D6" w:rsidRDefault="005923D6" w:rsidP="0070384A">
            <w:pPr>
              <w:jc w:val="both"/>
              <w:rPr>
                <w:rFonts w:cstheme="minorHAnsi"/>
                <w:b/>
                <w:bCs/>
                <w:color w:val="FFFFFF" w:themeColor="background1"/>
                <w:lang w:val="en-US"/>
              </w:rPr>
            </w:pPr>
            <w:r w:rsidRPr="005923D6">
              <w:rPr>
                <w:rFonts w:cstheme="minorHAnsi"/>
                <w:b/>
                <w:bCs/>
                <w:color w:val="FFFFFF" w:themeColor="background1"/>
                <w:lang w:val="en-US"/>
              </w:rPr>
              <w:t>Activities &amp; Methodology</w:t>
            </w:r>
          </w:p>
        </w:tc>
      </w:tr>
      <w:tr w:rsidR="005923D6" w:rsidRPr="00241017" w14:paraId="3D08BB93" w14:textId="77777777" w:rsidTr="00C152C6">
        <w:tc>
          <w:tcPr>
            <w:tcW w:w="9062" w:type="dxa"/>
            <w:tcBorders>
              <w:bottom w:val="single" w:sz="4" w:space="0" w:color="auto"/>
            </w:tcBorders>
            <w:shd w:val="clear" w:color="auto" w:fill="auto"/>
          </w:tcPr>
          <w:p w14:paraId="5D7B3013" w14:textId="77777777" w:rsidR="00222024" w:rsidRPr="002E76C2" w:rsidRDefault="00222024" w:rsidP="00222024">
            <w:pPr>
              <w:jc w:val="both"/>
              <w:rPr>
                <w:kern w:val="2"/>
                <w:sz w:val="24"/>
                <w:szCs w:val="24"/>
                <w:lang w:val="en-US"/>
                <w14:ligatures w14:val="standardContextual"/>
              </w:rPr>
            </w:pPr>
            <w:r>
              <w:rPr>
                <w:rFonts w:eastAsia="Times New Roman" w:cstheme="minorHAnsi"/>
                <w:color w:val="202124"/>
                <w:lang w:eastAsia="it-IT"/>
              </w:rPr>
              <w:t>T</w:t>
            </w:r>
            <w:r w:rsidRPr="002E76C2">
              <w:rPr>
                <w:rFonts w:eastAsia="Times New Roman" w:cstheme="minorHAnsi"/>
                <w:color w:val="202124"/>
                <w:lang w:val="en" w:eastAsia="it-IT"/>
              </w:rPr>
              <w:t>heoretical activities: Presentation of the public and private bodies that contribute to the</w:t>
            </w:r>
            <w:r>
              <w:rPr>
                <w:rFonts w:eastAsia="Times New Roman" w:cstheme="minorHAnsi"/>
                <w:color w:val="202124"/>
                <w:lang w:val="en" w:eastAsia="it-IT"/>
              </w:rPr>
              <w:t xml:space="preserve"> </w:t>
            </w:r>
            <w:r w:rsidRPr="002E76C2">
              <w:rPr>
                <w:rFonts w:eastAsia="Times New Roman" w:cstheme="minorHAnsi"/>
                <w:color w:val="202124"/>
                <w:lang w:val="en" w:eastAsia="it-IT"/>
              </w:rPr>
              <w:t>European civil protection system, of their functioning within the Member States.</w:t>
            </w:r>
          </w:p>
          <w:p w14:paraId="2AC0AF10" w14:textId="79D44114" w:rsidR="005923D6" w:rsidRPr="00222024" w:rsidRDefault="00222024" w:rsidP="0070384A">
            <w:pPr>
              <w:jc w:val="both"/>
            </w:pPr>
            <w:r w:rsidRPr="002E76C2">
              <w:rPr>
                <w:rFonts w:eastAsia="Times New Roman" w:cstheme="minorHAnsi"/>
                <w:color w:val="202124"/>
                <w:lang w:val="en" w:eastAsia="it-IT"/>
              </w:rPr>
              <w:t>Practical activity: Design an exercise</w:t>
            </w:r>
            <w:r>
              <w:rPr>
                <w:rFonts w:eastAsia="Times New Roman" w:cstheme="minorHAnsi"/>
                <w:color w:val="202124"/>
                <w:lang w:eastAsia="it-IT"/>
              </w:rPr>
              <w:t>.</w:t>
            </w:r>
          </w:p>
        </w:tc>
      </w:tr>
      <w:tr w:rsidR="005923D6" w:rsidRPr="00241017" w14:paraId="0628D6AD" w14:textId="77777777" w:rsidTr="00C152C6">
        <w:tc>
          <w:tcPr>
            <w:tcW w:w="9062" w:type="dxa"/>
            <w:shd w:val="clear" w:color="auto" w:fill="FF9300"/>
          </w:tcPr>
          <w:p w14:paraId="1310CA2D" w14:textId="77777777" w:rsidR="005923D6" w:rsidRPr="005923D6" w:rsidRDefault="005923D6" w:rsidP="0070384A">
            <w:pPr>
              <w:jc w:val="both"/>
              <w:rPr>
                <w:rFonts w:cstheme="minorHAnsi"/>
                <w:b/>
                <w:bCs/>
                <w:color w:val="FFFFFF" w:themeColor="background1"/>
                <w:lang w:val="en-US"/>
              </w:rPr>
            </w:pPr>
            <w:r w:rsidRPr="005923D6">
              <w:rPr>
                <w:rFonts w:cstheme="minorHAnsi"/>
                <w:b/>
                <w:bCs/>
                <w:color w:val="FFFFFF" w:themeColor="background1"/>
                <w:lang w:val="en-US"/>
              </w:rPr>
              <w:t xml:space="preserve">Evaluation / Assessment </w:t>
            </w:r>
          </w:p>
        </w:tc>
      </w:tr>
      <w:tr w:rsidR="005923D6" w:rsidRPr="00241017" w14:paraId="58265C63" w14:textId="77777777" w:rsidTr="00C152C6">
        <w:tc>
          <w:tcPr>
            <w:tcW w:w="9062" w:type="dxa"/>
            <w:tcBorders>
              <w:bottom w:val="single" w:sz="4" w:space="0" w:color="auto"/>
            </w:tcBorders>
          </w:tcPr>
          <w:p w14:paraId="67C05268" w14:textId="77777777" w:rsidR="005923D6" w:rsidRPr="005923D6" w:rsidRDefault="005923D6" w:rsidP="0070384A">
            <w:pPr>
              <w:jc w:val="both"/>
              <w:rPr>
                <w:rFonts w:cstheme="minorHAnsi"/>
                <w:lang w:val="en-US"/>
              </w:rPr>
            </w:pPr>
            <w:r w:rsidRPr="005923D6">
              <w:rPr>
                <w:rFonts w:cstheme="minorHAnsi"/>
                <w:lang w:val="en-US"/>
              </w:rPr>
              <w:t xml:space="preserve">A written paper (60%) and its oral presentation (40%) </w:t>
            </w:r>
          </w:p>
        </w:tc>
      </w:tr>
      <w:tr w:rsidR="005923D6" w:rsidRPr="00241017" w14:paraId="3CA31AFB" w14:textId="77777777" w:rsidTr="00C152C6">
        <w:tc>
          <w:tcPr>
            <w:tcW w:w="9062" w:type="dxa"/>
            <w:shd w:val="clear" w:color="auto" w:fill="FF9300"/>
          </w:tcPr>
          <w:p w14:paraId="52B31E6D" w14:textId="77777777" w:rsidR="005923D6" w:rsidRPr="005923D6" w:rsidRDefault="005923D6" w:rsidP="0070384A">
            <w:pPr>
              <w:jc w:val="both"/>
              <w:rPr>
                <w:rFonts w:cstheme="minorHAnsi"/>
                <w:b/>
                <w:bCs/>
                <w:color w:val="FFFFFF" w:themeColor="background1"/>
                <w:lang w:val="en-US"/>
              </w:rPr>
            </w:pPr>
            <w:r w:rsidRPr="005923D6">
              <w:rPr>
                <w:rFonts w:cstheme="minorHAnsi"/>
                <w:b/>
                <w:bCs/>
                <w:color w:val="FFFFFF" w:themeColor="background1"/>
                <w:lang w:val="en-US"/>
              </w:rPr>
              <w:t>Learning outputs (Competences)</w:t>
            </w:r>
          </w:p>
        </w:tc>
      </w:tr>
      <w:tr w:rsidR="005923D6" w:rsidRPr="00241017" w14:paraId="679EADB8" w14:textId="77777777" w:rsidTr="00C152C6">
        <w:tc>
          <w:tcPr>
            <w:tcW w:w="9062" w:type="dxa"/>
            <w:vAlign w:val="bottom"/>
          </w:tcPr>
          <w:p w14:paraId="584EF1CA" w14:textId="3C2E280D" w:rsidR="005923D6" w:rsidRPr="005923D6" w:rsidRDefault="00222024" w:rsidP="00C152C6">
            <w:pPr>
              <w:contextualSpacing/>
              <w:rPr>
                <w:rFonts w:cstheme="minorHAnsi"/>
              </w:rPr>
            </w:pPr>
            <w:r w:rsidRPr="0079286D">
              <w:rPr>
                <w:rFonts w:eastAsia="Times New Roman" w:cstheme="minorHAnsi"/>
                <w:b/>
                <w:bCs/>
                <w:color w:val="000000" w:themeColor="text1"/>
                <w:lang w:val="pt-PT" w:eastAsia="pt-PT"/>
              </w:rPr>
              <w:t>EPM A1.3</w:t>
            </w:r>
            <w:r w:rsidRPr="0079286D">
              <w:rPr>
                <w:rFonts w:eastAsia="Times New Roman" w:cstheme="minorHAnsi"/>
                <w:color w:val="000000" w:themeColor="text1"/>
                <w:lang w:val="en-US" w:eastAsia="pt-PT"/>
              </w:rPr>
              <w:t xml:space="preserve"> </w:t>
            </w:r>
            <w:r w:rsidRPr="00241017">
              <w:rPr>
                <w:rFonts w:eastAsia="Times New Roman" w:cstheme="minorHAnsi"/>
                <w:lang w:val="en-US" w:eastAsia="pt-PT"/>
              </w:rPr>
              <w:t>The legal framework that determines public policies in terms of civil protection services</w:t>
            </w:r>
          </w:p>
        </w:tc>
      </w:tr>
      <w:tr w:rsidR="005923D6" w:rsidRPr="00241017" w14:paraId="0F972072" w14:textId="77777777" w:rsidTr="00C152C6">
        <w:tc>
          <w:tcPr>
            <w:tcW w:w="9062" w:type="dxa"/>
            <w:vAlign w:val="bottom"/>
          </w:tcPr>
          <w:p w14:paraId="4D7B55CB" w14:textId="0A93A849" w:rsidR="005923D6" w:rsidRPr="00C152C6" w:rsidRDefault="00C152C6" w:rsidP="00C152C6">
            <w:pPr>
              <w:contextualSpacing/>
              <w:rPr>
                <w:rFonts w:eastAsia="Times New Roman" w:cstheme="minorHAnsi"/>
                <w:b/>
                <w:bCs/>
                <w:color w:val="000000" w:themeColor="text1"/>
                <w:lang w:val="pt-PT" w:eastAsia="pt-PT"/>
              </w:rPr>
            </w:pPr>
            <w:r>
              <w:rPr>
                <w:rFonts w:eastAsia="Times New Roman" w:cstheme="minorHAnsi"/>
                <w:b/>
                <w:bCs/>
                <w:color w:val="000000" w:themeColor="text1"/>
                <w:lang w:val="pt-PT" w:eastAsia="pt-PT"/>
              </w:rPr>
              <w:t>E</w:t>
            </w:r>
            <w:r w:rsidR="00222024" w:rsidRPr="0079286D">
              <w:rPr>
                <w:rFonts w:eastAsia="Times New Roman" w:cstheme="minorHAnsi"/>
                <w:b/>
                <w:bCs/>
                <w:color w:val="000000" w:themeColor="text1"/>
                <w:lang w:val="pt-PT" w:eastAsia="pt-PT"/>
              </w:rPr>
              <w:t>PM A1.4</w:t>
            </w:r>
            <w:r w:rsidR="00222024" w:rsidRPr="0079286D">
              <w:rPr>
                <w:rFonts w:eastAsia="Times New Roman" w:cstheme="minorHAnsi"/>
                <w:color w:val="000000" w:themeColor="text1"/>
                <w:lang w:val="en-US" w:eastAsia="pt-PT"/>
              </w:rPr>
              <w:t xml:space="preserve"> The relevant legislation</w:t>
            </w:r>
            <w:r w:rsidR="00222024" w:rsidRPr="00241017">
              <w:rPr>
                <w:rFonts w:eastAsia="Times New Roman" w:cstheme="minorHAnsi"/>
                <w:lang w:val="en-US" w:eastAsia="pt-PT"/>
              </w:rPr>
              <w:t>, public policies to mitigate natural and anthropic risks.</w:t>
            </w:r>
          </w:p>
        </w:tc>
      </w:tr>
    </w:tbl>
    <w:p w14:paraId="6650105A" w14:textId="6A0EF792" w:rsidR="005923D6" w:rsidRPr="00222024" w:rsidRDefault="00222024" w:rsidP="005D0C82">
      <w:pPr>
        <w:spacing w:after="0" w:line="240" w:lineRule="auto"/>
        <w:jc w:val="both"/>
        <w:rPr>
          <w:rFonts w:cstheme="minorHAnsi"/>
          <w:b/>
          <w:bCs/>
          <w:lang w:val="en-US"/>
        </w:rPr>
      </w:pPr>
      <w:r w:rsidRPr="005923D6">
        <w:rPr>
          <w:rFonts w:cstheme="minorHAnsi"/>
          <w:b/>
          <w:bCs/>
          <w:lang w:val="en-US"/>
        </w:rPr>
        <w:lastRenderedPageBreak/>
        <w:t xml:space="preserve">National and European Civil Protection </w:t>
      </w:r>
      <w:r w:rsidR="00B56280">
        <w:rPr>
          <w:rFonts w:cstheme="minorHAnsi"/>
          <w:b/>
          <w:bCs/>
          <w:lang w:val="en-US"/>
        </w:rPr>
        <w:t xml:space="preserve">- </w:t>
      </w:r>
      <w:r>
        <w:rPr>
          <w:rFonts w:cstheme="minorHAnsi"/>
          <w:b/>
          <w:bCs/>
          <w:lang w:val="en-US"/>
        </w:rPr>
        <w:t>ECEM (EDIMAS)</w:t>
      </w:r>
    </w:p>
    <w:tbl>
      <w:tblPr>
        <w:tblStyle w:val="Grigliatabella"/>
        <w:tblW w:w="0" w:type="auto"/>
        <w:tblLook w:val="04A0" w:firstRow="1" w:lastRow="0" w:firstColumn="1" w:lastColumn="0" w:noHBand="0" w:noVBand="1"/>
      </w:tblPr>
      <w:tblGrid>
        <w:gridCol w:w="9016"/>
      </w:tblGrid>
      <w:tr w:rsidR="00222024" w:rsidRPr="00241017" w14:paraId="38518156" w14:textId="77777777" w:rsidTr="00C152C6">
        <w:trPr>
          <w:trHeight w:val="235"/>
        </w:trPr>
        <w:tc>
          <w:tcPr>
            <w:tcW w:w="9062" w:type="dxa"/>
            <w:shd w:val="clear" w:color="auto" w:fill="FF9300"/>
          </w:tcPr>
          <w:p w14:paraId="73F5D0A0" w14:textId="77777777" w:rsidR="00222024" w:rsidRPr="00241017" w:rsidRDefault="00222024" w:rsidP="0070384A">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222024" w:rsidRPr="00241017" w14:paraId="68A769D1" w14:textId="77777777" w:rsidTr="00C152C6">
        <w:trPr>
          <w:trHeight w:val="235"/>
        </w:trPr>
        <w:tc>
          <w:tcPr>
            <w:tcW w:w="9062" w:type="dxa"/>
            <w:tcBorders>
              <w:bottom w:val="single" w:sz="4" w:space="0" w:color="auto"/>
            </w:tcBorders>
          </w:tcPr>
          <w:p w14:paraId="29DB99C8" w14:textId="77777777" w:rsidR="00222024" w:rsidRPr="00241017" w:rsidRDefault="00222024" w:rsidP="0070384A">
            <w:pPr>
              <w:jc w:val="both"/>
              <w:rPr>
                <w:rFonts w:cstheme="minorHAnsi"/>
                <w:lang w:val="en-US"/>
              </w:rPr>
            </w:pPr>
            <w:r w:rsidRPr="00241017">
              <w:rPr>
                <w:rFonts w:cstheme="minorHAnsi"/>
                <w:lang w:val="en-US"/>
              </w:rPr>
              <w:t>None</w:t>
            </w:r>
          </w:p>
        </w:tc>
      </w:tr>
      <w:tr w:rsidR="00222024" w:rsidRPr="00241017" w14:paraId="25F56533" w14:textId="77777777" w:rsidTr="00C152C6">
        <w:trPr>
          <w:trHeight w:val="235"/>
        </w:trPr>
        <w:tc>
          <w:tcPr>
            <w:tcW w:w="9062" w:type="dxa"/>
            <w:shd w:val="clear" w:color="auto" w:fill="FF9300"/>
          </w:tcPr>
          <w:p w14:paraId="799360CC" w14:textId="77777777" w:rsidR="00222024" w:rsidRPr="00241017" w:rsidRDefault="00222024" w:rsidP="0070384A">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222024" w:rsidRPr="00241017" w14:paraId="48C19870" w14:textId="77777777" w:rsidTr="00C152C6">
        <w:trPr>
          <w:trHeight w:val="1622"/>
        </w:trPr>
        <w:tc>
          <w:tcPr>
            <w:tcW w:w="9062" w:type="dxa"/>
            <w:tcBorders>
              <w:bottom w:val="single" w:sz="4" w:space="0" w:color="auto"/>
            </w:tcBorders>
          </w:tcPr>
          <w:p w14:paraId="1224F2EC" w14:textId="77777777" w:rsidR="000B3566" w:rsidRDefault="000B3566" w:rsidP="000B3566">
            <w:pPr>
              <w:jc w:val="both"/>
              <w:rPr>
                <w:rStyle w:val="y2iqfc"/>
                <w:rFonts w:cstheme="minorHAnsi"/>
                <w:color w:val="202124"/>
                <w:lang w:val="en"/>
              </w:rPr>
            </w:pPr>
            <w:r w:rsidRPr="00AB23BE">
              <w:rPr>
                <w:rStyle w:val="y2iqfc"/>
                <w:rFonts w:cstheme="minorHAnsi"/>
                <w:color w:val="202124"/>
                <w:lang w:val="en"/>
              </w:rPr>
              <w:t>The training module provides knowledge of the "European civil protection system" and of the characteristics that this "public service" has in the Member States. Particular attention is paid to:</w:t>
            </w:r>
            <w:r>
              <w:rPr>
                <w:rStyle w:val="y2iqfc"/>
                <w:rFonts w:cstheme="minorHAnsi"/>
                <w:color w:val="202124"/>
                <w:lang w:val="en"/>
              </w:rPr>
              <w:t xml:space="preserve"> </w:t>
            </w:r>
          </w:p>
          <w:p w14:paraId="2E880062" w14:textId="77777777" w:rsidR="000B3566" w:rsidRDefault="000B3566" w:rsidP="000B3566">
            <w:pPr>
              <w:jc w:val="both"/>
              <w:rPr>
                <w:rStyle w:val="y2iqfc"/>
                <w:rFonts w:cstheme="minorHAnsi"/>
                <w:color w:val="202124"/>
                <w:lang w:val="en"/>
              </w:rPr>
            </w:pPr>
            <w:r w:rsidRPr="00AB23BE">
              <w:rPr>
                <w:rStyle w:val="y2iqfc"/>
                <w:rFonts w:cstheme="minorHAnsi"/>
                <w:color w:val="202124"/>
                <w:lang w:val="en"/>
              </w:rPr>
              <w:t>- the activation processes of the European Civil Protection Mechanism when a European State or a foreign State makes a request for support.</w:t>
            </w:r>
          </w:p>
          <w:p w14:paraId="0C0C23AF" w14:textId="7881B735" w:rsidR="00222024" w:rsidRPr="000B3566" w:rsidRDefault="000B3566" w:rsidP="000B3566">
            <w:pPr>
              <w:spacing w:after="160" w:line="259" w:lineRule="auto"/>
              <w:jc w:val="both"/>
              <w:rPr>
                <w:rFonts w:eastAsia="Times New Roman" w:cstheme="minorHAnsi"/>
                <w:color w:val="202124"/>
                <w:lang w:val="en" w:eastAsia="it-IT"/>
              </w:rPr>
            </w:pPr>
            <w:r w:rsidRPr="00AB23BE">
              <w:rPr>
                <w:rStyle w:val="y2iqfc"/>
                <w:rFonts w:cstheme="minorHAnsi"/>
                <w:color w:val="202124"/>
                <w:lang w:val="en"/>
              </w:rPr>
              <w:t>- the functioning and activation of the "Operational Modules" of the European Civil Protection Mechanism</w:t>
            </w:r>
          </w:p>
        </w:tc>
      </w:tr>
      <w:tr w:rsidR="00222024" w:rsidRPr="00241017" w14:paraId="4E0CD707" w14:textId="77777777" w:rsidTr="00C152C6">
        <w:trPr>
          <w:trHeight w:val="235"/>
        </w:trPr>
        <w:tc>
          <w:tcPr>
            <w:tcW w:w="9062" w:type="dxa"/>
            <w:shd w:val="clear" w:color="auto" w:fill="FF9300"/>
          </w:tcPr>
          <w:p w14:paraId="4601CC71" w14:textId="77777777" w:rsidR="00222024" w:rsidRPr="005923D6" w:rsidRDefault="00222024" w:rsidP="0070384A">
            <w:pPr>
              <w:jc w:val="both"/>
              <w:rPr>
                <w:rFonts w:cstheme="minorHAnsi"/>
                <w:b/>
                <w:bCs/>
                <w:color w:val="FFFFFF" w:themeColor="background1"/>
                <w:lang w:val="en-US"/>
              </w:rPr>
            </w:pPr>
            <w:r w:rsidRPr="005923D6">
              <w:rPr>
                <w:rFonts w:cstheme="minorHAnsi"/>
                <w:b/>
                <w:bCs/>
                <w:color w:val="FFFFFF" w:themeColor="background1"/>
                <w:lang w:val="en-US"/>
              </w:rPr>
              <w:t>Activities &amp; Methodology</w:t>
            </w:r>
          </w:p>
        </w:tc>
      </w:tr>
      <w:tr w:rsidR="00222024" w:rsidRPr="00241017" w14:paraId="6505DE8A" w14:textId="77777777" w:rsidTr="00C152C6">
        <w:trPr>
          <w:trHeight w:val="878"/>
        </w:trPr>
        <w:tc>
          <w:tcPr>
            <w:tcW w:w="9062" w:type="dxa"/>
            <w:tcBorders>
              <w:bottom w:val="single" w:sz="4" w:space="0" w:color="auto"/>
            </w:tcBorders>
            <w:shd w:val="clear" w:color="auto" w:fill="auto"/>
          </w:tcPr>
          <w:p w14:paraId="343833F0" w14:textId="77777777" w:rsidR="000B3566" w:rsidRDefault="000B3566" w:rsidP="000B3566">
            <w:pPr>
              <w:jc w:val="both"/>
              <w:rPr>
                <w:rStyle w:val="y2iqfc"/>
                <w:rFonts w:cstheme="minorHAnsi"/>
                <w:color w:val="202124"/>
                <w:lang w:val="en"/>
              </w:rPr>
            </w:pPr>
            <w:r w:rsidRPr="00AB23BE">
              <w:rPr>
                <w:rStyle w:val="y2iqfc"/>
                <w:rFonts w:cstheme="minorHAnsi"/>
                <w:color w:val="202124"/>
                <w:lang w:val="en-US"/>
              </w:rPr>
              <w:t>T</w:t>
            </w:r>
            <w:r w:rsidRPr="00AB23BE">
              <w:rPr>
                <w:rStyle w:val="y2iqfc"/>
                <w:rFonts w:cstheme="minorHAnsi"/>
                <w:color w:val="202124"/>
                <w:lang w:val="en"/>
              </w:rPr>
              <w:t>heoretical activities: Presentation of functional and process cycles within the European civil protection system</w:t>
            </w:r>
          </w:p>
          <w:p w14:paraId="2C2A121E" w14:textId="4AA789F1" w:rsidR="00222024" w:rsidRPr="000B3566" w:rsidRDefault="000B3566" w:rsidP="000B3566">
            <w:pPr>
              <w:spacing w:after="160" w:line="259" w:lineRule="auto"/>
              <w:jc w:val="both"/>
              <w:rPr>
                <w:rFonts w:eastAsia="Times New Roman" w:cstheme="minorHAnsi"/>
                <w:color w:val="202124"/>
                <w:lang w:val="en" w:eastAsia="it-IT"/>
              </w:rPr>
            </w:pPr>
            <w:r w:rsidRPr="00AB23BE">
              <w:rPr>
                <w:rStyle w:val="y2iqfc"/>
                <w:rFonts w:cstheme="minorHAnsi"/>
                <w:color w:val="202124"/>
                <w:lang w:val="en"/>
              </w:rPr>
              <w:t>Practical activity: Design an emergency context exercise.</w:t>
            </w:r>
          </w:p>
        </w:tc>
      </w:tr>
      <w:tr w:rsidR="00222024" w:rsidRPr="00241017" w14:paraId="3C74F264" w14:textId="77777777" w:rsidTr="00C152C6">
        <w:trPr>
          <w:trHeight w:val="235"/>
        </w:trPr>
        <w:tc>
          <w:tcPr>
            <w:tcW w:w="9062" w:type="dxa"/>
            <w:shd w:val="clear" w:color="auto" w:fill="FF9300"/>
          </w:tcPr>
          <w:p w14:paraId="2D374593" w14:textId="77777777" w:rsidR="00222024" w:rsidRPr="005923D6" w:rsidRDefault="00222024" w:rsidP="0070384A">
            <w:pPr>
              <w:jc w:val="both"/>
              <w:rPr>
                <w:rFonts w:cstheme="minorHAnsi"/>
                <w:b/>
                <w:bCs/>
                <w:color w:val="FFFFFF" w:themeColor="background1"/>
                <w:lang w:val="en-US"/>
              </w:rPr>
            </w:pPr>
            <w:r w:rsidRPr="005923D6">
              <w:rPr>
                <w:rFonts w:cstheme="minorHAnsi"/>
                <w:b/>
                <w:bCs/>
                <w:color w:val="FFFFFF" w:themeColor="background1"/>
                <w:lang w:val="en-US"/>
              </w:rPr>
              <w:t xml:space="preserve">Evaluation / Assessment </w:t>
            </w:r>
          </w:p>
        </w:tc>
      </w:tr>
      <w:tr w:rsidR="00222024" w:rsidRPr="00241017" w14:paraId="734D5955" w14:textId="77777777" w:rsidTr="00C152C6">
        <w:trPr>
          <w:trHeight w:val="218"/>
        </w:trPr>
        <w:tc>
          <w:tcPr>
            <w:tcW w:w="9062" w:type="dxa"/>
            <w:tcBorders>
              <w:bottom w:val="single" w:sz="4" w:space="0" w:color="auto"/>
            </w:tcBorders>
          </w:tcPr>
          <w:p w14:paraId="6D83C5EF" w14:textId="77777777" w:rsidR="00222024" w:rsidRPr="005923D6" w:rsidRDefault="00222024" w:rsidP="0070384A">
            <w:pPr>
              <w:jc w:val="both"/>
              <w:rPr>
                <w:rFonts w:cstheme="minorHAnsi"/>
                <w:lang w:val="en-US"/>
              </w:rPr>
            </w:pPr>
            <w:r w:rsidRPr="005923D6">
              <w:rPr>
                <w:rFonts w:cstheme="minorHAnsi"/>
                <w:lang w:val="en-US"/>
              </w:rPr>
              <w:t xml:space="preserve">A written paper (60%) and its oral presentation (40%) </w:t>
            </w:r>
          </w:p>
        </w:tc>
      </w:tr>
      <w:tr w:rsidR="00222024" w:rsidRPr="00241017" w14:paraId="4D499400" w14:textId="77777777" w:rsidTr="00C152C6">
        <w:trPr>
          <w:trHeight w:val="235"/>
        </w:trPr>
        <w:tc>
          <w:tcPr>
            <w:tcW w:w="9062" w:type="dxa"/>
            <w:shd w:val="clear" w:color="auto" w:fill="FF9300"/>
          </w:tcPr>
          <w:p w14:paraId="7969074A" w14:textId="77777777" w:rsidR="00222024" w:rsidRPr="005923D6" w:rsidRDefault="00222024" w:rsidP="0070384A">
            <w:pPr>
              <w:jc w:val="both"/>
              <w:rPr>
                <w:rFonts w:cstheme="minorHAnsi"/>
                <w:b/>
                <w:bCs/>
                <w:color w:val="FFFFFF" w:themeColor="background1"/>
                <w:lang w:val="en-US"/>
              </w:rPr>
            </w:pPr>
            <w:r w:rsidRPr="005923D6">
              <w:rPr>
                <w:rFonts w:cstheme="minorHAnsi"/>
                <w:b/>
                <w:bCs/>
                <w:color w:val="FFFFFF" w:themeColor="background1"/>
                <w:lang w:val="en-US"/>
              </w:rPr>
              <w:t>Learning outputs (Competences)</w:t>
            </w:r>
          </w:p>
        </w:tc>
      </w:tr>
      <w:tr w:rsidR="00222024" w:rsidRPr="00241017" w14:paraId="42062A93" w14:textId="77777777" w:rsidTr="00C152C6">
        <w:trPr>
          <w:trHeight w:val="489"/>
        </w:trPr>
        <w:tc>
          <w:tcPr>
            <w:tcW w:w="9062" w:type="dxa"/>
            <w:vAlign w:val="bottom"/>
          </w:tcPr>
          <w:p w14:paraId="1ABF900E" w14:textId="24CFEFEE" w:rsidR="00222024" w:rsidRPr="005923D6" w:rsidRDefault="00B02859" w:rsidP="0070384A">
            <w:pPr>
              <w:ind w:left="176"/>
              <w:contextualSpacing/>
              <w:rPr>
                <w:rFonts w:cstheme="minorHAnsi"/>
              </w:rPr>
            </w:pPr>
            <w:r w:rsidRPr="0079286D">
              <w:rPr>
                <w:rFonts w:eastAsia="Times New Roman" w:cstheme="minorHAnsi"/>
                <w:b/>
                <w:bCs/>
                <w:color w:val="000000" w:themeColor="text1"/>
                <w:lang w:val="pt-PT" w:eastAsia="pt-PT"/>
              </w:rPr>
              <w:t>ECEM A1.2</w:t>
            </w:r>
            <w:r w:rsidRPr="0079286D">
              <w:rPr>
                <w:rFonts w:eastAsia="Times New Roman" w:cstheme="minorHAnsi"/>
                <w:color w:val="000000" w:themeColor="text1"/>
                <w:lang w:val="en-US" w:eastAsia="pt-PT"/>
              </w:rPr>
              <w:t xml:space="preserve"> </w:t>
            </w:r>
            <w:r w:rsidR="00656F80" w:rsidRPr="0079286D">
              <w:rPr>
                <w:rFonts w:eastAsia="Times New Roman" w:cstheme="minorHAnsi"/>
                <w:color w:val="000000" w:themeColor="text1"/>
                <w:lang w:val="en-US" w:eastAsia="pt-PT"/>
              </w:rPr>
              <w:t>Analyses</w:t>
            </w:r>
            <w:r w:rsidRPr="0079286D">
              <w:rPr>
                <w:rFonts w:eastAsia="Times New Roman" w:cstheme="minorHAnsi"/>
                <w:color w:val="000000" w:themeColor="text1"/>
                <w:lang w:val="en-US" w:eastAsia="pt-PT"/>
              </w:rPr>
              <w:t xml:space="preserve"> and evaluate the present rules concerning the tasks and roles of each body in charge of crisis governance </w:t>
            </w:r>
            <w:r w:rsidRPr="00241017">
              <w:rPr>
                <w:rFonts w:eastAsia="Times New Roman" w:cstheme="minorHAnsi"/>
                <w:lang w:val="en-US" w:eastAsia="pt-PT"/>
              </w:rPr>
              <w:t>and emergency management</w:t>
            </w:r>
          </w:p>
        </w:tc>
      </w:tr>
      <w:tr w:rsidR="00222024" w:rsidRPr="00241017" w14:paraId="5C96A37D" w14:textId="77777777" w:rsidTr="00C152C6">
        <w:trPr>
          <w:trHeight w:val="218"/>
        </w:trPr>
        <w:tc>
          <w:tcPr>
            <w:tcW w:w="9062" w:type="dxa"/>
            <w:vAlign w:val="bottom"/>
          </w:tcPr>
          <w:p w14:paraId="019C19CE" w14:textId="4B052387" w:rsidR="00222024" w:rsidRPr="005923D6" w:rsidRDefault="00B02859" w:rsidP="0070384A">
            <w:pPr>
              <w:ind w:left="176"/>
              <w:contextualSpacing/>
              <w:rPr>
                <w:rFonts w:eastAsia="Times New Roman" w:cstheme="minorHAnsi"/>
                <w:lang w:val="en-US" w:eastAsia="pt-PT"/>
              </w:rPr>
            </w:pPr>
            <w:r w:rsidRPr="0079286D">
              <w:rPr>
                <w:rFonts w:eastAsia="Times New Roman" w:cstheme="minorHAnsi"/>
                <w:b/>
                <w:bCs/>
                <w:color w:val="000000" w:themeColor="text1"/>
                <w:lang w:val="pt-PT" w:eastAsia="pt-PT"/>
              </w:rPr>
              <w:t>ECEM A1.5</w:t>
            </w:r>
            <w:r w:rsidRPr="0079286D">
              <w:rPr>
                <w:rFonts w:eastAsia="Times New Roman" w:cstheme="minorHAnsi"/>
                <w:color w:val="000000" w:themeColor="text1"/>
                <w:lang w:val="en-US" w:eastAsia="pt-PT"/>
              </w:rPr>
              <w:t xml:space="preserve"> Know public policies to reduce natural and anthropic risks in crisis management</w:t>
            </w:r>
          </w:p>
        </w:tc>
      </w:tr>
    </w:tbl>
    <w:p w14:paraId="6CA0E33D" w14:textId="77777777" w:rsidR="00AE6FBD" w:rsidRDefault="00AE6FBD" w:rsidP="005D0C82">
      <w:pPr>
        <w:spacing w:after="0" w:line="240" w:lineRule="auto"/>
        <w:jc w:val="both"/>
        <w:rPr>
          <w:rFonts w:cstheme="minorHAnsi"/>
          <w:b/>
          <w:bCs/>
        </w:rPr>
      </w:pPr>
    </w:p>
    <w:p w14:paraId="23AAF376" w14:textId="77777777" w:rsidR="00656F80" w:rsidRDefault="00656F80" w:rsidP="005D0C82">
      <w:pPr>
        <w:spacing w:after="0" w:line="240" w:lineRule="auto"/>
        <w:jc w:val="both"/>
        <w:rPr>
          <w:rFonts w:cstheme="minorHAnsi"/>
          <w:b/>
          <w:bCs/>
        </w:rPr>
      </w:pPr>
    </w:p>
    <w:p w14:paraId="036E47A1" w14:textId="40E6ADA8" w:rsidR="00B02859" w:rsidRPr="00B02859" w:rsidRDefault="00B02859" w:rsidP="005D0C82">
      <w:pPr>
        <w:spacing w:after="0" w:line="240" w:lineRule="auto"/>
        <w:jc w:val="both"/>
        <w:rPr>
          <w:rFonts w:cstheme="minorHAnsi"/>
          <w:b/>
          <w:bCs/>
        </w:rPr>
      </w:pPr>
      <w:r w:rsidRPr="00B02859">
        <w:rPr>
          <w:rFonts w:cstheme="minorHAnsi"/>
          <w:b/>
          <w:bCs/>
        </w:rPr>
        <w:t xml:space="preserve">The Communication </w:t>
      </w:r>
      <w:r w:rsidR="00B56280">
        <w:rPr>
          <w:rFonts w:cstheme="minorHAnsi"/>
          <w:b/>
          <w:bCs/>
        </w:rPr>
        <w:t xml:space="preserve">- </w:t>
      </w:r>
      <w:r w:rsidRPr="00B02859">
        <w:rPr>
          <w:rFonts w:cstheme="minorHAnsi"/>
          <w:b/>
          <w:bCs/>
        </w:rPr>
        <w:t>ECEM (EDIMAS)</w:t>
      </w:r>
    </w:p>
    <w:tbl>
      <w:tblPr>
        <w:tblStyle w:val="Grigliatabella"/>
        <w:tblW w:w="0" w:type="auto"/>
        <w:tblLook w:val="04A0" w:firstRow="1" w:lastRow="0" w:firstColumn="1" w:lastColumn="0" w:noHBand="0" w:noVBand="1"/>
      </w:tblPr>
      <w:tblGrid>
        <w:gridCol w:w="9016"/>
      </w:tblGrid>
      <w:tr w:rsidR="00B02859" w:rsidRPr="00241017" w14:paraId="30905964" w14:textId="77777777" w:rsidTr="00C152C6">
        <w:trPr>
          <w:trHeight w:val="151"/>
        </w:trPr>
        <w:tc>
          <w:tcPr>
            <w:tcW w:w="9062" w:type="dxa"/>
            <w:shd w:val="clear" w:color="auto" w:fill="FF9300"/>
          </w:tcPr>
          <w:p w14:paraId="110CBBE1" w14:textId="77777777" w:rsidR="00B02859" w:rsidRPr="00241017" w:rsidRDefault="00B02859" w:rsidP="0070384A">
            <w:pPr>
              <w:jc w:val="both"/>
              <w:rPr>
                <w:rFonts w:cstheme="minorHAnsi"/>
                <w:b/>
                <w:bCs/>
                <w:color w:val="FFFFFF" w:themeColor="background1"/>
                <w:lang w:val="en-US"/>
              </w:rPr>
            </w:pPr>
            <w:r w:rsidRPr="00241017">
              <w:rPr>
                <w:rFonts w:cstheme="minorHAnsi"/>
                <w:b/>
                <w:bCs/>
                <w:color w:val="FFFFFF" w:themeColor="background1"/>
                <w:lang w:val="en-US"/>
              </w:rPr>
              <w:t>Pre-requisites</w:t>
            </w:r>
          </w:p>
        </w:tc>
      </w:tr>
      <w:tr w:rsidR="00B02859" w:rsidRPr="00241017" w14:paraId="2EC87043" w14:textId="77777777" w:rsidTr="00C152C6">
        <w:trPr>
          <w:trHeight w:val="151"/>
        </w:trPr>
        <w:tc>
          <w:tcPr>
            <w:tcW w:w="9062" w:type="dxa"/>
            <w:tcBorders>
              <w:bottom w:val="single" w:sz="4" w:space="0" w:color="auto"/>
            </w:tcBorders>
          </w:tcPr>
          <w:p w14:paraId="2CC22314" w14:textId="77777777" w:rsidR="00B02859" w:rsidRPr="00241017" w:rsidRDefault="00B02859" w:rsidP="0070384A">
            <w:pPr>
              <w:jc w:val="both"/>
              <w:rPr>
                <w:rFonts w:cstheme="minorHAnsi"/>
                <w:lang w:val="en-US"/>
              </w:rPr>
            </w:pPr>
            <w:r w:rsidRPr="00241017">
              <w:rPr>
                <w:rFonts w:cstheme="minorHAnsi"/>
                <w:lang w:val="en-US"/>
              </w:rPr>
              <w:t>None</w:t>
            </w:r>
          </w:p>
        </w:tc>
      </w:tr>
      <w:tr w:rsidR="00B02859" w:rsidRPr="00241017" w14:paraId="1BF0D58B" w14:textId="77777777" w:rsidTr="00C152C6">
        <w:trPr>
          <w:trHeight w:val="151"/>
        </w:trPr>
        <w:tc>
          <w:tcPr>
            <w:tcW w:w="9062" w:type="dxa"/>
            <w:shd w:val="clear" w:color="auto" w:fill="FF9300"/>
          </w:tcPr>
          <w:p w14:paraId="5A878471" w14:textId="77777777" w:rsidR="00B02859" w:rsidRPr="00241017" w:rsidRDefault="00B02859" w:rsidP="0070384A">
            <w:pPr>
              <w:jc w:val="both"/>
              <w:rPr>
                <w:rFonts w:cstheme="minorHAnsi"/>
                <w:b/>
                <w:bCs/>
                <w:color w:val="FFFFFF" w:themeColor="background1"/>
                <w:lang w:val="en-US"/>
              </w:rPr>
            </w:pPr>
            <w:r w:rsidRPr="00241017">
              <w:rPr>
                <w:rFonts w:cstheme="minorHAnsi"/>
                <w:b/>
                <w:bCs/>
                <w:color w:val="FFFFFF" w:themeColor="background1"/>
                <w:lang w:val="en-US"/>
              </w:rPr>
              <w:t>Description &amp; Contents</w:t>
            </w:r>
          </w:p>
        </w:tc>
      </w:tr>
      <w:tr w:rsidR="00B02859" w:rsidRPr="00241017" w14:paraId="3F1314BD" w14:textId="77777777" w:rsidTr="00C152C6">
        <w:trPr>
          <w:trHeight w:val="857"/>
        </w:trPr>
        <w:tc>
          <w:tcPr>
            <w:tcW w:w="9062" w:type="dxa"/>
            <w:tcBorders>
              <w:bottom w:val="single" w:sz="4" w:space="0" w:color="auto"/>
            </w:tcBorders>
          </w:tcPr>
          <w:p w14:paraId="5EBCB96C" w14:textId="77777777" w:rsidR="00B56280" w:rsidRDefault="00B56280" w:rsidP="00B56280">
            <w:pPr>
              <w:jc w:val="both"/>
              <w:rPr>
                <w:rStyle w:val="y2iqfc"/>
                <w:rFonts w:cstheme="minorHAnsi"/>
                <w:color w:val="202124"/>
                <w:lang w:val="en"/>
              </w:rPr>
            </w:pPr>
            <w:r w:rsidRPr="00A6455F">
              <w:rPr>
                <w:rStyle w:val="y2iqfc"/>
                <w:rFonts w:cstheme="minorHAnsi"/>
                <w:color w:val="202124"/>
                <w:lang w:val="en"/>
              </w:rPr>
              <w:t>The module offers the ability to differentiate the tools and methods of communication strategies according to the different targets:</w:t>
            </w:r>
          </w:p>
          <w:p w14:paraId="12721EC5" w14:textId="59082723" w:rsidR="00B02859" w:rsidRPr="00B56280" w:rsidRDefault="00B56280" w:rsidP="00C152C6">
            <w:pPr>
              <w:jc w:val="both"/>
              <w:rPr>
                <w:rFonts w:cstheme="minorHAnsi"/>
                <w:color w:val="202124"/>
                <w:lang w:val="en"/>
              </w:rPr>
            </w:pPr>
            <w:r w:rsidRPr="00A6455F">
              <w:rPr>
                <w:rStyle w:val="y2iqfc"/>
                <w:rFonts w:cstheme="minorHAnsi"/>
                <w:color w:val="202124"/>
                <w:lang w:val="en"/>
              </w:rPr>
              <w:t>- recipients affected by the event</w:t>
            </w:r>
            <w:r w:rsidR="00C152C6">
              <w:rPr>
                <w:rStyle w:val="y2iqfc"/>
                <w:rFonts w:cstheme="minorHAnsi"/>
                <w:color w:val="202124"/>
                <w:lang w:val="en"/>
              </w:rPr>
              <w:t xml:space="preserve"> / </w:t>
            </w:r>
            <w:r w:rsidRPr="00A6455F">
              <w:rPr>
                <w:rStyle w:val="y2iqfc"/>
                <w:rFonts w:cstheme="minorHAnsi"/>
                <w:color w:val="202124"/>
                <w:lang w:val="en"/>
              </w:rPr>
              <w:t>average</w:t>
            </w:r>
            <w:r w:rsidR="00C152C6">
              <w:rPr>
                <w:rStyle w:val="y2iqfc"/>
                <w:rFonts w:cstheme="minorHAnsi"/>
                <w:color w:val="202124"/>
                <w:lang w:val="en"/>
              </w:rPr>
              <w:t xml:space="preserve"> / </w:t>
            </w:r>
            <w:r w:rsidRPr="00A6455F">
              <w:rPr>
                <w:rStyle w:val="y2iqfc"/>
                <w:rFonts w:cstheme="minorHAnsi"/>
                <w:color w:val="202124"/>
                <w:lang w:val="en"/>
              </w:rPr>
              <w:t>experts</w:t>
            </w:r>
            <w:r w:rsidR="00C152C6">
              <w:rPr>
                <w:rStyle w:val="y2iqfc"/>
                <w:rFonts w:cstheme="minorHAnsi"/>
                <w:color w:val="202124"/>
                <w:lang w:val="en"/>
              </w:rPr>
              <w:t xml:space="preserve"> / </w:t>
            </w:r>
            <w:r w:rsidRPr="00A6455F">
              <w:rPr>
                <w:rStyle w:val="y2iqfc"/>
                <w:rFonts w:cstheme="minorHAnsi"/>
                <w:color w:val="202124"/>
                <w:lang w:val="en"/>
              </w:rPr>
              <w:t>institutions.</w:t>
            </w:r>
          </w:p>
        </w:tc>
      </w:tr>
      <w:tr w:rsidR="00B02859" w:rsidRPr="00241017" w14:paraId="1F262B96" w14:textId="77777777" w:rsidTr="00C152C6">
        <w:trPr>
          <w:trHeight w:val="151"/>
        </w:trPr>
        <w:tc>
          <w:tcPr>
            <w:tcW w:w="9062" w:type="dxa"/>
            <w:shd w:val="clear" w:color="auto" w:fill="FF9300"/>
          </w:tcPr>
          <w:p w14:paraId="5A0F7C73" w14:textId="77777777" w:rsidR="00B02859" w:rsidRPr="005923D6" w:rsidRDefault="00B02859" w:rsidP="0070384A">
            <w:pPr>
              <w:jc w:val="both"/>
              <w:rPr>
                <w:rFonts w:cstheme="minorHAnsi"/>
                <w:b/>
                <w:bCs/>
                <w:color w:val="FFFFFF" w:themeColor="background1"/>
                <w:lang w:val="en-US"/>
              </w:rPr>
            </w:pPr>
            <w:r w:rsidRPr="005923D6">
              <w:rPr>
                <w:rFonts w:cstheme="minorHAnsi"/>
                <w:b/>
                <w:bCs/>
                <w:color w:val="FFFFFF" w:themeColor="background1"/>
                <w:lang w:val="en-US"/>
              </w:rPr>
              <w:t>Activities &amp; Methodology</w:t>
            </w:r>
          </w:p>
        </w:tc>
      </w:tr>
      <w:tr w:rsidR="00B02859" w:rsidRPr="00241017" w14:paraId="100EFEA8" w14:textId="77777777" w:rsidTr="00656F80">
        <w:trPr>
          <w:trHeight w:val="538"/>
        </w:trPr>
        <w:tc>
          <w:tcPr>
            <w:tcW w:w="9062" w:type="dxa"/>
            <w:tcBorders>
              <w:bottom w:val="single" w:sz="4" w:space="0" w:color="auto"/>
            </w:tcBorders>
            <w:shd w:val="clear" w:color="auto" w:fill="auto"/>
          </w:tcPr>
          <w:p w14:paraId="76D29845" w14:textId="77777777" w:rsidR="00B56280" w:rsidRDefault="00B56280" w:rsidP="00B56280">
            <w:pPr>
              <w:jc w:val="both"/>
              <w:rPr>
                <w:rStyle w:val="y2iqfc"/>
                <w:rFonts w:cstheme="minorHAnsi"/>
                <w:color w:val="202124"/>
                <w:lang w:val="en"/>
              </w:rPr>
            </w:pPr>
            <w:r w:rsidRPr="00A6455F">
              <w:rPr>
                <w:rStyle w:val="y2iqfc"/>
                <w:rFonts w:cstheme="minorHAnsi"/>
                <w:color w:val="202124"/>
                <w:lang w:val="en"/>
              </w:rPr>
              <w:t>Theoretical activities: Presentation of communication strategies and methodologies.</w:t>
            </w:r>
          </w:p>
          <w:p w14:paraId="670D9B62" w14:textId="24270CCB" w:rsidR="00B02859" w:rsidRPr="00B56280" w:rsidRDefault="00B56280" w:rsidP="0070384A">
            <w:pPr>
              <w:spacing w:after="160" w:line="259" w:lineRule="auto"/>
              <w:jc w:val="both"/>
              <w:rPr>
                <w:rFonts w:cstheme="minorHAnsi"/>
                <w:color w:val="202124"/>
                <w:lang w:val="en"/>
              </w:rPr>
            </w:pPr>
            <w:r w:rsidRPr="00A6455F">
              <w:rPr>
                <w:rStyle w:val="y2iqfc"/>
                <w:rFonts w:cstheme="minorHAnsi"/>
                <w:color w:val="202124"/>
                <w:lang w:val="en"/>
              </w:rPr>
              <w:t>Practical activity: Design an exercise</w:t>
            </w:r>
          </w:p>
        </w:tc>
      </w:tr>
      <w:tr w:rsidR="00B02859" w:rsidRPr="00241017" w14:paraId="48DDDED6" w14:textId="77777777" w:rsidTr="00C152C6">
        <w:trPr>
          <w:trHeight w:val="140"/>
        </w:trPr>
        <w:tc>
          <w:tcPr>
            <w:tcW w:w="9062" w:type="dxa"/>
            <w:shd w:val="clear" w:color="auto" w:fill="FF9300"/>
          </w:tcPr>
          <w:p w14:paraId="2A4C36C5" w14:textId="77777777" w:rsidR="00B02859" w:rsidRPr="005923D6" w:rsidRDefault="00B02859" w:rsidP="0070384A">
            <w:pPr>
              <w:jc w:val="both"/>
              <w:rPr>
                <w:rFonts w:cstheme="minorHAnsi"/>
                <w:b/>
                <w:bCs/>
                <w:color w:val="FFFFFF" w:themeColor="background1"/>
                <w:lang w:val="en-US"/>
              </w:rPr>
            </w:pPr>
            <w:r w:rsidRPr="005923D6">
              <w:rPr>
                <w:rFonts w:cstheme="minorHAnsi"/>
                <w:b/>
                <w:bCs/>
                <w:color w:val="FFFFFF" w:themeColor="background1"/>
                <w:lang w:val="en-US"/>
              </w:rPr>
              <w:t xml:space="preserve">Evaluation / Assessment </w:t>
            </w:r>
          </w:p>
        </w:tc>
      </w:tr>
      <w:tr w:rsidR="00B02859" w:rsidRPr="00241017" w14:paraId="48958824" w14:textId="77777777" w:rsidTr="00C152C6">
        <w:trPr>
          <w:trHeight w:val="151"/>
        </w:trPr>
        <w:tc>
          <w:tcPr>
            <w:tcW w:w="9062" w:type="dxa"/>
            <w:tcBorders>
              <w:bottom w:val="single" w:sz="4" w:space="0" w:color="auto"/>
            </w:tcBorders>
          </w:tcPr>
          <w:p w14:paraId="02BA8539" w14:textId="77777777" w:rsidR="00B02859" w:rsidRPr="005923D6" w:rsidRDefault="00B02859" w:rsidP="0070384A">
            <w:pPr>
              <w:jc w:val="both"/>
              <w:rPr>
                <w:rFonts w:cstheme="minorHAnsi"/>
                <w:lang w:val="en-US"/>
              </w:rPr>
            </w:pPr>
            <w:r w:rsidRPr="005923D6">
              <w:rPr>
                <w:rFonts w:cstheme="minorHAnsi"/>
                <w:lang w:val="en-US"/>
              </w:rPr>
              <w:t xml:space="preserve">A written paper (60%) and its oral presentation (40%) </w:t>
            </w:r>
          </w:p>
        </w:tc>
      </w:tr>
      <w:tr w:rsidR="00B02859" w:rsidRPr="00241017" w14:paraId="7F2DE10E" w14:textId="77777777" w:rsidTr="00C152C6">
        <w:trPr>
          <w:trHeight w:val="151"/>
        </w:trPr>
        <w:tc>
          <w:tcPr>
            <w:tcW w:w="9062" w:type="dxa"/>
            <w:shd w:val="clear" w:color="auto" w:fill="FF9300"/>
          </w:tcPr>
          <w:p w14:paraId="2B949BE8" w14:textId="77777777" w:rsidR="00B02859" w:rsidRPr="005923D6" w:rsidRDefault="00B02859" w:rsidP="0070384A">
            <w:pPr>
              <w:jc w:val="both"/>
              <w:rPr>
                <w:rFonts w:cstheme="minorHAnsi"/>
                <w:b/>
                <w:bCs/>
                <w:color w:val="FFFFFF" w:themeColor="background1"/>
                <w:lang w:val="en-US"/>
              </w:rPr>
            </w:pPr>
            <w:r w:rsidRPr="005923D6">
              <w:rPr>
                <w:rFonts w:cstheme="minorHAnsi"/>
                <w:b/>
                <w:bCs/>
                <w:color w:val="FFFFFF" w:themeColor="background1"/>
                <w:lang w:val="en-US"/>
              </w:rPr>
              <w:t>Learning outputs (Competences)</w:t>
            </w:r>
          </w:p>
        </w:tc>
      </w:tr>
      <w:tr w:rsidR="00B02859" w:rsidRPr="00241017" w14:paraId="43CC04E4" w14:textId="77777777" w:rsidTr="00C152C6">
        <w:trPr>
          <w:trHeight w:val="303"/>
        </w:trPr>
        <w:tc>
          <w:tcPr>
            <w:tcW w:w="9062" w:type="dxa"/>
            <w:vAlign w:val="bottom"/>
          </w:tcPr>
          <w:p w14:paraId="1E1FC4C2" w14:textId="0BB824C5" w:rsidR="00B02859" w:rsidRPr="005923D6" w:rsidRDefault="00B56280" w:rsidP="0070384A">
            <w:pPr>
              <w:ind w:left="176"/>
              <w:contextualSpacing/>
              <w:rPr>
                <w:rFonts w:cstheme="minorHAnsi"/>
              </w:rPr>
            </w:pPr>
            <w:r w:rsidRPr="0079286D">
              <w:rPr>
                <w:rFonts w:eastAsia="Times New Roman" w:cstheme="minorHAnsi"/>
                <w:b/>
                <w:bCs/>
                <w:color w:val="000000" w:themeColor="text1"/>
                <w:lang w:val="pt-PT" w:eastAsia="pt-PT"/>
              </w:rPr>
              <w:t>ECEM D2.1</w:t>
            </w:r>
            <w:r w:rsidRPr="0079286D">
              <w:rPr>
                <w:rFonts w:eastAsia="Times New Roman" w:cstheme="minorHAnsi"/>
                <w:color w:val="000000" w:themeColor="text1"/>
                <w:lang w:val="en-US" w:eastAsia="pt-PT"/>
              </w:rPr>
              <w:t xml:space="preserve"> Describe the structure and roles of a multi-disciplinary team that is formed to manage crisis/emergencies</w:t>
            </w:r>
          </w:p>
        </w:tc>
      </w:tr>
    </w:tbl>
    <w:p w14:paraId="170CE9F1" w14:textId="77777777" w:rsidR="005553E1" w:rsidRDefault="005553E1" w:rsidP="005D0C82">
      <w:pPr>
        <w:spacing w:after="0" w:line="240" w:lineRule="auto"/>
        <w:rPr>
          <w:rFonts w:cstheme="minorHAnsi"/>
          <w:noProof/>
          <w:color w:val="4472C4" w:themeColor="accent1"/>
          <w:lang w:val="en-US"/>
        </w:rPr>
      </w:pPr>
    </w:p>
    <w:p w14:paraId="357B9F3F" w14:textId="77777777" w:rsidR="005553E1" w:rsidRDefault="005553E1" w:rsidP="005D0C82">
      <w:pPr>
        <w:spacing w:after="0" w:line="240" w:lineRule="auto"/>
        <w:rPr>
          <w:rFonts w:cstheme="minorHAnsi"/>
          <w:noProof/>
          <w:color w:val="4472C4" w:themeColor="accent1"/>
          <w:lang w:val="en-US"/>
        </w:rPr>
      </w:pPr>
    </w:p>
    <w:p w14:paraId="6000054C" w14:textId="77777777" w:rsidR="00B26800" w:rsidRDefault="00B26800" w:rsidP="005D0C82">
      <w:pPr>
        <w:spacing w:after="0" w:line="240" w:lineRule="auto"/>
        <w:rPr>
          <w:rFonts w:cstheme="minorHAnsi"/>
          <w:noProof/>
          <w:color w:val="4472C4" w:themeColor="accent1"/>
          <w:lang w:val="en-US"/>
        </w:rPr>
      </w:pPr>
    </w:p>
    <w:p w14:paraId="156EB64E" w14:textId="77777777" w:rsidR="00B26800" w:rsidRDefault="00B26800" w:rsidP="005D0C82">
      <w:pPr>
        <w:spacing w:after="0" w:line="240" w:lineRule="auto"/>
        <w:rPr>
          <w:rFonts w:cstheme="minorHAnsi"/>
          <w:noProof/>
          <w:color w:val="4472C4" w:themeColor="accent1"/>
          <w:lang w:val="en-US"/>
        </w:rPr>
      </w:pPr>
    </w:p>
    <w:p w14:paraId="6B136518" w14:textId="77777777" w:rsidR="00B26800" w:rsidRDefault="00B26800" w:rsidP="005D0C82">
      <w:pPr>
        <w:spacing w:after="0" w:line="240" w:lineRule="auto"/>
        <w:rPr>
          <w:rFonts w:cstheme="minorHAnsi"/>
          <w:noProof/>
          <w:color w:val="4472C4" w:themeColor="accent1"/>
          <w:lang w:val="en-US"/>
        </w:rPr>
      </w:pPr>
    </w:p>
    <w:p w14:paraId="25A3F3B5" w14:textId="77777777" w:rsidR="00B26800" w:rsidRDefault="00B26800" w:rsidP="005D0C82">
      <w:pPr>
        <w:spacing w:after="0" w:line="240" w:lineRule="auto"/>
        <w:rPr>
          <w:rFonts w:cstheme="minorHAnsi"/>
          <w:noProof/>
          <w:color w:val="4472C4" w:themeColor="accent1"/>
          <w:lang w:val="en-US"/>
        </w:rPr>
      </w:pPr>
    </w:p>
    <w:p w14:paraId="68205802" w14:textId="77777777" w:rsidR="00656F80" w:rsidRDefault="00656F80" w:rsidP="005D0C82">
      <w:pPr>
        <w:spacing w:after="0" w:line="240" w:lineRule="auto"/>
        <w:rPr>
          <w:rFonts w:cstheme="minorHAnsi"/>
          <w:noProof/>
          <w:color w:val="4472C4" w:themeColor="accent1"/>
          <w:lang w:val="en-US"/>
        </w:rPr>
      </w:pPr>
    </w:p>
    <w:p w14:paraId="30F543CB" w14:textId="77777777" w:rsidR="00656F80" w:rsidRDefault="00656F80" w:rsidP="005D0C82">
      <w:pPr>
        <w:spacing w:after="0" w:line="240" w:lineRule="auto"/>
        <w:rPr>
          <w:rFonts w:cstheme="minorHAnsi"/>
          <w:noProof/>
          <w:color w:val="4472C4" w:themeColor="accent1"/>
          <w:lang w:val="en-US"/>
        </w:rPr>
      </w:pPr>
    </w:p>
    <w:p w14:paraId="6233E56D" w14:textId="77777777" w:rsidR="00656F80" w:rsidRDefault="00656F80" w:rsidP="005D0C82">
      <w:pPr>
        <w:spacing w:after="0" w:line="240" w:lineRule="auto"/>
        <w:rPr>
          <w:rFonts w:cstheme="minorHAnsi"/>
          <w:noProof/>
          <w:color w:val="4472C4" w:themeColor="accent1"/>
          <w:lang w:val="en-US"/>
        </w:rPr>
      </w:pPr>
    </w:p>
    <w:p w14:paraId="12DFD391" w14:textId="77777777" w:rsidR="00656F80" w:rsidRDefault="00656F80" w:rsidP="005D0C82">
      <w:pPr>
        <w:spacing w:after="0" w:line="240" w:lineRule="auto"/>
        <w:rPr>
          <w:rFonts w:cstheme="minorHAnsi"/>
          <w:noProof/>
          <w:color w:val="4472C4" w:themeColor="accent1"/>
          <w:lang w:val="en-US"/>
        </w:rPr>
      </w:pPr>
    </w:p>
    <w:p w14:paraId="616A1D4C" w14:textId="77777777" w:rsidR="00B26800" w:rsidRDefault="00B26800" w:rsidP="005D0C82">
      <w:pPr>
        <w:spacing w:after="0" w:line="240" w:lineRule="auto"/>
        <w:rPr>
          <w:rFonts w:cstheme="minorHAnsi"/>
          <w:noProof/>
          <w:color w:val="4472C4" w:themeColor="accent1"/>
          <w:lang w:val="en-US"/>
        </w:rPr>
      </w:pPr>
    </w:p>
    <w:p w14:paraId="2621BA13" w14:textId="77777777" w:rsidR="00656F80" w:rsidRPr="00241017" w:rsidRDefault="00656F80" w:rsidP="005D0C82">
      <w:pPr>
        <w:spacing w:after="0" w:line="240" w:lineRule="auto"/>
        <w:rPr>
          <w:rFonts w:cstheme="minorHAnsi"/>
          <w:noProof/>
          <w:color w:val="4472C4" w:themeColor="accent1"/>
          <w:lang w:val="en-US"/>
        </w:rPr>
      </w:pPr>
    </w:p>
    <w:p w14:paraId="6FAFFAA4" w14:textId="77777777" w:rsidR="005D0C82" w:rsidRPr="00241017" w:rsidRDefault="005D0C82" w:rsidP="005D0C82">
      <w:pPr>
        <w:spacing w:after="0" w:line="240" w:lineRule="auto"/>
        <w:rPr>
          <w:rFonts w:cstheme="minorHAnsi"/>
          <w:b/>
          <w:bCs/>
          <w:noProof/>
          <w:lang w:val="en-US"/>
        </w:rPr>
      </w:pPr>
      <w:r w:rsidRPr="00241017">
        <w:rPr>
          <w:rFonts w:cstheme="minorHAnsi"/>
          <w:b/>
          <w:bCs/>
          <w:noProof/>
          <w:lang w:val="en-US"/>
        </w:rPr>
        <w:t>MIDDLESEX UNIVERSITY</w:t>
      </w:r>
    </w:p>
    <w:tbl>
      <w:tblPr>
        <w:tblW w:w="0" w:type="dxa"/>
        <w:tblCellMar>
          <w:left w:w="0" w:type="dxa"/>
          <w:right w:w="0" w:type="dxa"/>
        </w:tblCellMar>
        <w:tblLook w:val="04A0" w:firstRow="1" w:lastRow="0" w:firstColumn="1" w:lastColumn="0" w:noHBand="0" w:noVBand="1"/>
      </w:tblPr>
      <w:tblGrid>
        <w:gridCol w:w="2627"/>
        <w:gridCol w:w="6383"/>
      </w:tblGrid>
      <w:tr w:rsidR="005D0C82" w:rsidRPr="00241017" w14:paraId="6C41837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2F54D9"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CST4220: Blockchain Anatomy and Analytics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D6D8A2"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Sukhvinder</w:t>
            </w:r>
            <w:proofErr w:type="spellEnd"/>
            <w:r w:rsidRPr="00241017">
              <w:rPr>
                <w:rFonts w:eastAsia="Times New Roman" w:cstheme="minorHAnsi"/>
                <w:lang w:val="pt-PT" w:eastAsia="pt-PT"/>
              </w:rPr>
              <w:t xml:space="preserve"> Hara</w:t>
            </w:r>
          </w:p>
        </w:tc>
      </w:tr>
      <w:tr w:rsidR="005D0C82" w:rsidRPr="00241017" w14:paraId="3348B58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E1493"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480DDD"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Collate evidence from various sources to maintain an audit trail</w:t>
            </w:r>
          </w:p>
        </w:tc>
      </w:tr>
      <w:tr w:rsidR="005D0C82" w:rsidRPr="00241017" w14:paraId="60F02D3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982A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C6A68C"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Deploy appropriate tools and techniques to carry out an investigation</w:t>
            </w:r>
          </w:p>
        </w:tc>
      </w:tr>
      <w:tr w:rsidR="005D0C82" w:rsidRPr="00241017" w14:paraId="0F85078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026CA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0FBAFA"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Techniques</w:t>
            </w:r>
            <w:proofErr w:type="spellEnd"/>
            <w:r w:rsidRPr="00241017">
              <w:rPr>
                <w:rFonts w:eastAsia="Times New Roman" w:cstheme="minorHAnsi"/>
                <w:lang w:val="pt-PT" w:eastAsia="pt-PT"/>
              </w:rPr>
              <w:t xml:space="preserve"> to </w:t>
            </w:r>
            <w:proofErr w:type="spellStart"/>
            <w:r w:rsidRPr="00241017">
              <w:rPr>
                <w:rFonts w:eastAsia="Times New Roman" w:cstheme="minorHAnsi"/>
                <w:lang w:val="pt-PT" w:eastAsia="pt-PT"/>
              </w:rPr>
              <w:t>identify</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suspects</w:t>
            </w:r>
            <w:proofErr w:type="spellEnd"/>
          </w:p>
        </w:tc>
      </w:tr>
      <w:tr w:rsidR="005D0C82" w:rsidRPr="00241017" w14:paraId="77153EB3"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7E7F8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EEAAA4"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Measures</w:t>
            </w:r>
            <w:proofErr w:type="spellEnd"/>
            <w:r w:rsidRPr="00241017">
              <w:rPr>
                <w:rFonts w:eastAsia="Times New Roman" w:cstheme="minorHAnsi"/>
                <w:lang w:val="pt-PT" w:eastAsia="pt-PT"/>
              </w:rPr>
              <w:t xml:space="preserve"> to </w:t>
            </w:r>
            <w:proofErr w:type="spellStart"/>
            <w:r w:rsidRPr="00241017">
              <w:rPr>
                <w:rFonts w:eastAsia="Times New Roman" w:cstheme="minorHAnsi"/>
                <w:lang w:val="pt-PT" w:eastAsia="pt-PT"/>
              </w:rPr>
              <w:t>facilitate</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seizure</w:t>
            </w:r>
            <w:proofErr w:type="spellEnd"/>
          </w:p>
        </w:tc>
      </w:tr>
      <w:tr w:rsidR="005D0C82" w:rsidRPr="00241017" w14:paraId="5EECF3D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13533D"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D0887"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Blockchain artefacts in the context of a digital investigation of cryptocurrencies and crime</w:t>
            </w:r>
          </w:p>
        </w:tc>
      </w:tr>
      <w:tr w:rsidR="005D0C82" w:rsidRPr="00241017" w14:paraId="4D92D37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26B6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FE78C"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Application of open-source investigation techniques in cryptocurrency and blockchain investigations</w:t>
            </w:r>
          </w:p>
        </w:tc>
      </w:tr>
      <w:tr w:rsidR="005D0C82" w:rsidRPr="00241017" w14:paraId="4B0A87A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7E58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E6A8D" w14:textId="4B89DD7B"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Cryptocurrency / blockchain </w:t>
            </w:r>
            <w:r w:rsidR="0079286D" w:rsidRPr="00241017">
              <w:rPr>
                <w:rFonts w:eastAsia="Times New Roman" w:cstheme="minorHAnsi"/>
                <w:lang w:val="en-US" w:eastAsia="pt-PT"/>
              </w:rPr>
              <w:t>visualization</w:t>
            </w:r>
            <w:r w:rsidRPr="00241017">
              <w:rPr>
                <w:rFonts w:eastAsia="Times New Roman" w:cstheme="minorHAnsi"/>
                <w:lang w:val="en-US" w:eastAsia="pt-PT"/>
              </w:rPr>
              <w:t xml:space="preserve"> and analytics</w:t>
            </w:r>
          </w:p>
        </w:tc>
      </w:tr>
      <w:tr w:rsidR="005D0C82" w:rsidRPr="00241017" w14:paraId="244E59A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01EE3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1DE105"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Techniques</w:t>
            </w:r>
            <w:proofErr w:type="spellEnd"/>
            <w:r w:rsidRPr="00241017">
              <w:rPr>
                <w:rFonts w:eastAsia="Times New Roman" w:cstheme="minorHAnsi"/>
                <w:lang w:val="pt-PT" w:eastAsia="pt-PT"/>
              </w:rPr>
              <w:t xml:space="preserve"> to </w:t>
            </w:r>
            <w:proofErr w:type="spellStart"/>
            <w:r w:rsidRPr="00241017">
              <w:rPr>
                <w:rFonts w:eastAsia="Times New Roman" w:cstheme="minorHAnsi"/>
                <w:lang w:val="pt-PT" w:eastAsia="pt-PT"/>
              </w:rPr>
              <w:t>identify</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suspects</w:t>
            </w:r>
            <w:proofErr w:type="spellEnd"/>
          </w:p>
        </w:tc>
      </w:tr>
      <w:tr w:rsidR="005D0C82" w:rsidRPr="00241017" w14:paraId="0FCCB512"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D23787"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A92A68"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Measures</w:t>
            </w:r>
            <w:proofErr w:type="spellEnd"/>
            <w:r w:rsidRPr="00241017">
              <w:rPr>
                <w:rFonts w:eastAsia="Times New Roman" w:cstheme="minorHAnsi"/>
                <w:lang w:val="pt-PT" w:eastAsia="pt-PT"/>
              </w:rPr>
              <w:t xml:space="preserve"> to </w:t>
            </w:r>
            <w:proofErr w:type="spellStart"/>
            <w:r w:rsidRPr="00241017">
              <w:rPr>
                <w:rFonts w:eastAsia="Times New Roman" w:cstheme="minorHAnsi"/>
                <w:lang w:val="pt-PT" w:eastAsia="pt-PT"/>
              </w:rPr>
              <w:t>facilitate</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seizure</w:t>
            </w:r>
            <w:proofErr w:type="spellEnd"/>
          </w:p>
        </w:tc>
      </w:tr>
      <w:tr w:rsidR="005D0C82" w:rsidRPr="00241017" w14:paraId="01B4550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4B2C7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F66CA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Appraise the developments in criminal techniques within domain</w:t>
            </w:r>
          </w:p>
        </w:tc>
      </w:tr>
      <w:tr w:rsidR="005D0C82" w:rsidRPr="00241017" w14:paraId="20772EF5"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EFD7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BF2EE6"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Deploy appropriate tools and techniques to carry out an investigation</w:t>
            </w:r>
          </w:p>
        </w:tc>
      </w:tr>
      <w:tr w:rsidR="005D0C82" w:rsidRPr="00241017" w14:paraId="06321D8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513B28" w14:textId="77777777" w:rsidR="005D0C82" w:rsidRPr="00241017" w:rsidRDefault="005D0C82" w:rsidP="006C3DC5">
            <w:pPr>
              <w:spacing w:after="0" w:line="240" w:lineRule="auto"/>
              <w:rPr>
                <w:rFonts w:eastAsia="Times New Roman" w:cstheme="minorHAnsi"/>
                <w:lang w:val="en-US"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573251" w14:textId="77777777" w:rsidR="005D0C82" w:rsidRPr="00241017" w:rsidRDefault="005D0C82" w:rsidP="006C3DC5">
            <w:pPr>
              <w:spacing w:after="0" w:line="240" w:lineRule="auto"/>
              <w:rPr>
                <w:rFonts w:eastAsia="Times New Roman" w:cstheme="minorHAnsi"/>
                <w:lang w:val="en-US" w:eastAsia="pt-PT"/>
              </w:rPr>
            </w:pPr>
          </w:p>
        </w:tc>
      </w:tr>
      <w:tr w:rsidR="005D0C82" w:rsidRPr="00241017" w14:paraId="04206593"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A37E30"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CST4230: Digital Forensics &amp; Incident Management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2CCF7A"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Sukhvinder</w:t>
            </w:r>
            <w:proofErr w:type="spellEnd"/>
            <w:r w:rsidRPr="00241017">
              <w:rPr>
                <w:rFonts w:eastAsia="Times New Roman" w:cstheme="minorHAnsi"/>
                <w:lang w:val="pt-PT" w:eastAsia="pt-PT"/>
              </w:rPr>
              <w:t xml:space="preserve"> Hara</w:t>
            </w:r>
          </w:p>
        </w:tc>
      </w:tr>
      <w:tr w:rsidR="005D0C82" w:rsidRPr="00241017" w14:paraId="1C6A89CF"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E55B3E"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EA451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Procedures of examining digital evidence collection and seizure with the possible limitations in the context of constantly changing technologies</w:t>
            </w:r>
          </w:p>
        </w:tc>
      </w:tr>
      <w:tr w:rsidR="005D0C82" w:rsidRPr="00241017" w14:paraId="0D3A0B1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3591F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E2479"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Procedures and models for establishing and maintaining a physical "chain of custody” and critically evaluate their effectiveness in a variety of digital crime scenarios</w:t>
            </w:r>
          </w:p>
        </w:tc>
      </w:tr>
      <w:tr w:rsidR="005D0C82" w:rsidRPr="00241017" w14:paraId="3A032DD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C7BEE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F480E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Appropriate tools to carry out digital forensics search and seizure independently and as part of a team</w:t>
            </w:r>
          </w:p>
        </w:tc>
      </w:tr>
      <w:tr w:rsidR="005D0C82" w:rsidRPr="00241017" w14:paraId="1E35097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014800"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33EDC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Maintain a comprehensive audit trail </w:t>
            </w:r>
            <w:proofErr w:type="gramStart"/>
            <w:r w:rsidRPr="00241017">
              <w:rPr>
                <w:rFonts w:eastAsia="Times New Roman" w:cstheme="minorHAnsi"/>
                <w:lang w:val="en-US" w:eastAsia="pt-PT"/>
              </w:rPr>
              <w:t>for the production of</w:t>
            </w:r>
            <w:proofErr w:type="gramEnd"/>
            <w:r w:rsidRPr="00241017">
              <w:rPr>
                <w:rFonts w:eastAsia="Times New Roman" w:cstheme="minorHAnsi"/>
                <w:lang w:val="en-US" w:eastAsia="pt-PT"/>
              </w:rPr>
              <w:t xml:space="preserve"> reports and statements to be used in a court of law</w:t>
            </w:r>
          </w:p>
        </w:tc>
      </w:tr>
      <w:tr w:rsidR="005D0C82" w:rsidRPr="00241017" w14:paraId="1912AD45"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7DF2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80632"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Investigative guidelines for digital investigations </w:t>
            </w:r>
          </w:p>
        </w:tc>
      </w:tr>
      <w:tr w:rsidR="005D0C82" w:rsidRPr="00241017" w14:paraId="798835E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DE257"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11F3C"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Documentation, reporting and analysis of digital e-crimes using case scenarios</w:t>
            </w:r>
          </w:p>
        </w:tc>
      </w:tr>
      <w:tr w:rsidR="005D0C82" w:rsidRPr="00241017" w14:paraId="5385E26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8901C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175E35"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Appropriate tools to carry out digital forensics search and seizure independently and as part of a team</w:t>
            </w:r>
          </w:p>
        </w:tc>
      </w:tr>
      <w:tr w:rsidR="005D0C82" w:rsidRPr="00241017" w14:paraId="6C804953"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4B90BD"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FC7E26"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Forensic</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environment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requirements</w:t>
            </w:r>
            <w:proofErr w:type="spellEnd"/>
          </w:p>
        </w:tc>
      </w:tr>
      <w:tr w:rsidR="005D0C82" w:rsidRPr="00241017" w14:paraId="4D62D53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89E6F9"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6E8EA4"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Incident</w:t>
            </w:r>
            <w:proofErr w:type="spellEnd"/>
            <w:r w:rsidRPr="00241017">
              <w:rPr>
                <w:rFonts w:eastAsia="Times New Roman" w:cstheme="minorHAnsi"/>
                <w:lang w:val="pt-PT" w:eastAsia="pt-PT"/>
              </w:rPr>
              <w:t xml:space="preserve"> response </w:t>
            </w:r>
            <w:proofErr w:type="spellStart"/>
            <w:r w:rsidRPr="00241017">
              <w:rPr>
                <w:rFonts w:eastAsia="Times New Roman" w:cstheme="minorHAnsi"/>
                <w:lang w:val="pt-PT" w:eastAsia="pt-PT"/>
              </w:rPr>
              <w:t>methodology</w:t>
            </w:r>
            <w:proofErr w:type="spellEnd"/>
          </w:p>
        </w:tc>
      </w:tr>
      <w:tr w:rsidR="005D0C82" w:rsidRPr="00241017" w14:paraId="160B9796"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9615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38045A"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Information hiding techniques, </w:t>
            </w:r>
            <w:proofErr w:type="gramStart"/>
            <w:r w:rsidRPr="00241017">
              <w:rPr>
                <w:rFonts w:eastAsia="Times New Roman" w:cstheme="minorHAnsi"/>
                <w:lang w:val="en-US" w:eastAsia="pt-PT"/>
              </w:rPr>
              <w:t>detection</w:t>
            </w:r>
            <w:proofErr w:type="gramEnd"/>
            <w:r w:rsidRPr="00241017">
              <w:rPr>
                <w:rFonts w:eastAsia="Times New Roman" w:cstheme="minorHAnsi"/>
                <w:lang w:val="en-US" w:eastAsia="pt-PT"/>
              </w:rPr>
              <w:t xml:space="preserve"> and solutions</w:t>
            </w:r>
          </w:p>
        </w:tc>
      </w:tr>
      <w:tr w:rsidR="005D0C82" w:rsidRPr="00241017" w14:paraId="12D92E66"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C3136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CB71CA"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Techniques and valid procedures to carry out digital forensic investigations on current and emerging technologies</w:t>
            </w:r>
          </w:p>
        </w:tc>
      </w:tr>
      <w:tr w:rsidR="005D0C82" w:rsidRPr="00241017" w14:paraId="5D97B69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D5B4A1" w14:textId="77777777" w:rsidR="005D0C82" w:rsidRPr="00241017" w:rsidRDefault="005D0C82" w:rsidP="006C3DC5">
            <w:pPr>
              <w:spacing w:after="0" w:line="240" w:lineRule="auto"/>
              <w:rPr>
                <w:rFonts w:eastAsia="Times New Roman" w:cstheme="minorHAnsi"/>
                <w:lang w:val="en-US"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7F5976" w14:textId="77777777" w:rsidR="005D0C82" w:rsidRPr="00241017" w:rsidRDefault="005D0C82" w:rsidP="006C3DC5">
            <w:pPr>
              <w:spacing w:after="0" w:line="240" w:lineRule="auto"/>
              <w:rPr>
                <w:rFonts w:eastAsia="Times New Roman" w:cstheme="minorHAnsi"/>
                <w:lang w:val="en-US" w:eastAsia="pt-PT"/>
              </w:rPr>
            </w:pPr>
          </w:p>
        </w:tc>
      </w:tr>
      <w:tr w:rsidR="005D0C82" w:rsidRPr="00241017" w14:paraId="4DED6E4A"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44BDF0"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 xml:space="preserve">CST4240: </w:t>
            </w:r>
            <w:proofErr w:type="spellStart"/>
            <w:r w:rsidRPr="00241017">
              <w:rPr>
                <w:rFonts w:eastAsia="Times New Roman" w:cstheme="minorHAnsi"/>
                <w:b/>
                <w:bCs/>
                <w:lang w:val="en-US" w:eastAsia="pt-PT"/>
              </w:rPr>
              <w:t>FinCrime</w:t>
            </w:r>
            <w:proofErr w:type="spellEnd"/>
            <w:r w:rsidRPr="00241017">
              <w:rPr>
                <w:rFonts w:eastAsia="Times New Roman" w:cstheme="minorHAnsi"/>
                <w:b/>
                <w:bCs/>
                <w:lang w:val="en-US" w:eastAsia="pt-PT"/>
              </w:rPr>
              <w:t xml:space="preserve"> Risks from Emerging Technologies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375611"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Sukhvinder</w:t>
            </w:r>
            <w:proofErr w:type="spellEnd"/>
            <w:r w:rsidRPr="00241017">
              <w:rPr>
                <w:rFonts w:eastAsia="Times New Roman" w:cstheme="minorHAnsi"/>
                <w:lang w:val="pt-PT" w:eastAsia="pt-PT"/>
              </w:rPr>
              <w:t xml:space="preserve"> Hara</w:t>
            </w:r>
          </w:p>
        </w:tc>
      </w:tr>
      <w:tr w:rsidR="005D0C82" w:rsidRPr="00241017" w14:paraId="2683EE4C" w14:textId="77777777" w:rsidTr="006C3DC5">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ACFBD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46B46A"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Relevant regulatory frameworks for financial services, and the practice of regulatory compliance in corporate </w:t>
            </w:r>
            <w:proofErr w:type="spellStart"/>
            <w:r w:rsidRPr="00241017">
              <w:rPr>
                <w:rFonts w:eastAsia="Times New Roman" w:cstheme="minorHAnsi"/>
                <w:lang w:val="en-US" w:eastAsia="pt-PT"/>
              </w:rPr>
              <w:t>organisations</w:t>
            </w:r>
            <w:proofErr w:type="spellEnd"/>
          </w:p>
        </w:tc>
      </w:tr>
      <w:tr w:rsidR="005D0C82" w:rsidRPr="00241017" w14:paraId="0A411DE5" w14:textId="77777777" w:rsidTr="006C3DC5">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599E65"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1E58CA"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Changing financial crime typologies from new emerging technologies</w:t>
            </w:r>
          </w:p>
        </w:tc>
      </w:tr>
      <w:tr w:rsidR="005D0C82" w:rsidRPr="00241017" w14:paraId="591A19E9" w14:textId="77777777" w:rsidTr="006C3DC5">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248BDE"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16ADE6"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New technologies for vulnerability to financial crime and develop prevention strategies</w:t>
            </w:r>
          </w:p>
        </w:tc>
      </w:tr>
      <w:tr w:rsidR="005D0C82" w:rsidRPr="00241017" w14:paraId="5C790AF6" w14:textId="77777777" w:rsidTr="006C3DC5">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0D2D0"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lastRenderedPageBreak/>
              <w:t>EPM 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84673A" w14:textId="77777777" w:rsidR="005D0C82" w:rsidRPr="00241017" w:rsidRDefault="005D0C82" w:rsidP="006C3DC5">
            <w:pPr>
              <w:spacing w:after="0" w:line="240" w:lineRule="auto"/>
              <w:rPr>
                <w:rFonts w:eastAsia="Times New Roman" w:cstheme="minorHAnsi"/>
                <w:lang w:val="en-US" w:eastAsia="pt-PT"/>
              </w:rPr>
            </w:pPr>
            <w:proofErr w:type="spellStart"/>
            <w:r w:rsidRPr="00241017">
              <w:rPr>
                <w:rFonts w:eastAsia="Times New Roman" w:cstheme="minorHAnsi"/>
                <w:lang w:val="en-US" w:eastAsia="pt-PT"/>
              </w:rPr>
              <w:t>RegTech</w:t>
            </w:r>
            <w:proofErr w:type="spellEnd"/>
            <w:r w:rsidRPr="00241017">
              <w:rPr>
                <w:rFonts w:eastAsia="Times New Roman" w:cstheme="minorHAnsi"/>
                <w:lang w:val="en-US" w:eastAsia="pt-PT"/>
              </w:rPr>
              <w:t>: the use of technology to address financial crime risk</w:t>
            </w:r>
          </w:p>
        </w:tc>
      </w:tr>
      <w:tr w:rsidR="005D0C82" w:rsidRPr="00241017" w14:paraId="5E771A20" w14:textId="77777777" w:rsidTr="006C3DC5">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A678F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7BE117"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 xml:space="preserve">Future </w:t>
            </w:r>
            <w:proofErr w:type="spellStart"/>
            <w:r w:rsidRPr="00241017">
              <w:rPr>
                <w:rFonts w:eastAsia="Times New Roman" w:cstheme="minorHAnsi"/>
                <w:lang w:val="pt-PT" w:eastAsia="pt-PT"/>
              </w:rPr>
              <w:t>readiness</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strategy</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development</w:t>
            </w:r>
            <w:proofErr w:type="spellEnd"/>
          </w:p>
        </w:tc>
      </w:tr>
      <w:tr w:rsidR="005D0C82" w:rsidRPr="00241017" w14:paraId="03444768" w14:textId="77777777" w:rsidTr="006C3DC5">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2379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8C2A6D"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Impact assessment of new technologies in practice</w:t>
            </w:r>
          </w:p>
        </w:tc>
      </w:tr>
      <w:tr w:rsidR="005D0C82" w:rsidRPr="00241017" w14:paraId="6437481D"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740FE9"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934128"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Policy documents and to give advice on matters regarding compliance and crime from new emerging technologies</w:t>
            </w:r>
          </w:p>
        </w:tc>
      </w:tr>
      <w:tr w:rsidR="005D0C82" w:rsidRPr="00241017" w14:paraId="083483FD"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D65D4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C6018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New technologies for vulnerability to financial crime and develop prevention strategies</w:t>
            </w:r>
          </w:p>
        </w:tc>
      </w:tr>
      <w:tr w:rsidR="005D0C82" w:rsidRPr="00241017" w14:paraId="4E00513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B8376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18676"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Financial crime concepts and types of crime</w:t>
            </w:r>
          </w:p>
        </w:tc>
      </w:tr>
      <w:tr w:rsidR="005D0C82" w:rsidRPr="00241017" w14:paraId="17E806CF"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3921B7"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CF6F28"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Opportunities and vulnerabilities of adopting emerging technology for business</w:t>
            </w:r>
          </w:p>
        </w:tc>
      </w:tr>
      <w:tr w:rsidR="005D0C82" w:rsidRPr="00241017" w14:paraId="196C6982"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59EC4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CAE2D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Understanding regulation of financial services</w:t>
            </w:r>
          </w:p>
        </w:tc>
      </w:tr>
      <w:tr w:rsidR="005D0C82" w:rsidRPr="00241017" w14:paraId="4189294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18642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8559D"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Assessment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of</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new</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technologies</w:t>
            </w:r>
            <w:proofErr w:type="spellEnd"/>
          </w:p>
        </w:tc>
      </w:tr>
      <w:tr w:rsidR="005D0C82" w:rsidRPr="00241017" w14:paraId="6B2BC27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022A77" w14:textId="77777777" w:rsidR="005D0C82" w:rsidRPr="00241017" w:rsidRDefault="005D0C82" w:rsidP="006C3DC5">
            <w:pPr>
              <w:spacing w:after="0" w:line="240" w:lineRule="auto"/>
              <w:rPr>
                <w:rFonts w:eastAsia="Times New Roman" w:cstheme="minorHAnsi"/>
                <w:lang w:val="pt-PT"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3F99C" w14:textId="77777777" w:rsidR="005D0C82" w:rsidRPr="00241017" w:rsidRDefault="005D0C82" w:rsidP="006C3DC5">
            <w:pPr>
              <w:spacing w:after="0" w:line="240" w:lineRule="auto"/>
              <w:rPr>
                <w:rFonts w:eastAsia="Times New Roman" w:cstheme="minorHAnsi"/>
                <w:lang w:val="pt-PT" w:eastAsia="pt-PT"/>
              </w:rPr>
            </w:pPr>
          </w:p>
        </w:tc>
      </w:tr>
      <w:tr w:rsidR="005D0C82" w:rsidRPr="00241017" w14:paraId="1E8D2455"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D0458C"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CST4250: Open-Source Intelligence Techniques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08B825"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Sukhvinder</w:t>
            </w:r>
            <w:proofErr w:type="spellEnd"/>
            <w:r w:rsidRPr="00241017">
              <w:rPr>
                <w:rFonts w:eastAsia="Times New Roman" w:cstheme="minorHAnsi"/>
                <w:lang w:val="pt-PT" w:eastAsia="pt-PT"/>
              </w:rPr>
              <w:t xml:space="preserve"> Hara</w:t>
            </w:r>
          </w:p>
        </w:tc>
      </w:tr>
      <w:tr w:rsidR="005D0C82" w:rsidRPr="00241017" w14:paraId="5EE35A7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B78FE5"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1814D0"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The application of investigative guidelines, ethical </w:t>
            </w:r>
            <w:proofErr w:type="gramStart"/>
            <w:r w:rsidRPr="00241017">
              <w:rPr>
                <w:rFonts w:eastAsia="Times New Roman" w:cstheme="minorHAnsi"/>
                <w:lang w:val="en-US" w:eastAsia="pt-PT"/>
              </w:rPr>
              <w:t>practices</w:t>
            </w:r>
            <w:proofErr w:type="gramEnd"/>
            <w:r w:rsidRPr="00241017">
              <w:rPr>
                <w:rFonts w:eastAsia="Times New Roman" w:cstheme="minorHAnsi"/>
                <w:lang w:val="en-US" w:eastAsia="pt-PT"/>
              </w:rPr>
              <w:t xml:space="preserve"> and legislation</w:t>
            </w:r>
          </w:p>
        </w:tc>
      </w:tr>
      <w:tr w:rsidR="005D0C82" w:rsidRPr="00241017" w14:paraId="05D290D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3289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0988D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The application of investigative guidelines, ethical </w:t>
            </w:r>
            <w:proofErr w:type="gramStart"/>
            <w:r w:rsidRPr="00241017">
              <w:rPr>
                <w:rFonts w:eastAsia="Times New Roman" w:cstheme="minorHAnsi"/>
                <w:lang w:val="en-US" w:eastAsia="pt-PT"/>
              </w:rPr>
              <w:t>practices</w:t>
            </w:r>
            <w:proofErr w:type="gramEnd"/>
            <w:r w:rsidRPr="00241017">
              <w:rPr>
                <w:rFonts w:eastAsia="Times New Roman" w:cstheme="minorHAnsi"/>
                <w:lang w:val="en-US" w:eastAsia="pt-PT"/>
              </w:rPr>
              <w:t xml:space="preserve"> and legislation</w:t>
            </w:r>
          </w:p>
        </w:tc>
      </w:tr>
      <w:tr w:rsidR="005D0C82" w:rsidRPr="00241017" w14:paraId="70A706A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0B7CE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C42408"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Evaluate open-source data gathering intelligence techniques and collection methodologies</w:t>
            </w:r>
          </w:p>
        </w:tc>
      </w:tr>
      <w:tr w:rsidR="005D0C82" w:rsidRPr="00241017" w14:paraId="10BBD083"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7BE10"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035409"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Various techniques for advanced searching and data gathering methods</w:t>
            </w:r>
          </w:p>
        </w:tc>
      </w:tr>
      <w:tr w:rsidR="005D0C82" w:rsidRPr="00241017" w14:paraId="4794B7A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AF328"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8EF689"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Various techniques for advanced searching and data gathering methods</w:t>
            </w:r>
          </w:p>
        </w:tc>
      </w:tr>
      <w:tr w:rsidR="005D0C82" w:rsidRPr="00241017" w14:paraId="51C1A42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56E30E"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5151F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The application of investigative guidelines, ethical </w:t>
            </w:r>
            <w:proofErr w:type="gramStart"/>
            <w:r w:rsidRPr="00241017">
              <w:rPr>
                <w:rFonts w:eastAsia="Times New Roman" w:cstheme="minorHAnsi"/>
                <w:lang w:val="en-US" w:eastAsia="pt-PT"/>
              </w:rPr>
              <w:t>practices</w:t>
            </w:r>
            <w:proofErr w:type="gramEnd"/>
            <w:r w:rsidRPr="00241017">
              <w:rPr>
                <w:rFonts w:eastAsia="Times New Roman" w:cstheme="minorHAnsi"/>
                <w:lang w:val="en-US" w:eastAsia="pt-PT"/>
              </w:rPr>
              <w:t xml:space="preserve"> and legislation</w:t>
            </w:r>
          </w:p>
        </w:tc>
      </w:tr>
      <w:tr w:rsidR="005D0C82" w:rsidRPr="00241017" w14:paraId="6A7CEE1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C353F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783458"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Advanced techniques to gather intelligence and evidence</w:t>
            </w:r>
          </w:p>
        </w:tc>
      </w:tr>
      <w:tr w:rsidR="005D0C82" w:rsidRPr="00241017" w14:paraId="4735D97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C76F5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07BEF6"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Application of investigative guidelines, ethical </w:t>
            </w:r>
            <w:proofErr w:type="gramStart"/>
            <w:r w:rsidRPr="00241017">
              <w:rPr>
                <w:rFonts w:eastAsia="Times New Roman" w:cstheme="minorHAnsi"/>
                <w:lang w:val="en-US" w:eastAsia="pt-PT"/>
              </w:rPr>
              <w:t>practices</w:t>
            </w:r>
            <w:proofErr w:type="gramEnd"/>
            <w:r w:rsidRPr="00241017">
              <w:rPr>
                <w:rFonts w:eastAsia="Times New Roman" w:cstheme="minorHAnsi"/>
                <w:lang w:val="en-US" w:eastAsia="pt-PT"/>
              </w:rPr>
              <w:t xml:space="preserve"> and legislation</w:t>
            </w:r>
          </w:p>
        </w:tc>
      </w:tr>
      <w:tr w:rsidR="005D0C82" w:rsidRPr="00241017" w14:paraId="001C723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E41B2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F32D45"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Open-source data gathering intelligence techniques and collection methodologies</w:t>
            </w:r>
          </w:p>
        </w:tc>
      </w:tr>
      <w:tr w:rsidR="005D0C82" w:rsidRPr="00241017" w14:paraId="1A7E3B72"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5703D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3A6695"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Various techniques for advanced searching and data gathering methods</w:t>
            </w:r>
          </w:p>
        </w:tc>
      </w:tr>
      <w:tr w:rsidR="005D0C82" w:rsidRPr="00241017" w14:paraId="6FCFF62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BB4BA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52D55B"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Appropriate tools (open source and specialist tools) to carry out open-source intelligence gathering</w:t>
            </w:r>
          </w:p>
        </w:tc>
      </w:tr>
      <w:tr w:rsidR="005D0C82" w:rsidRPr="00241017" w14:paraId="43C5828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3E85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94992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Evaluate data sources and understand their limitations</w:t>
            </w:r>
          </w:p>
        </w:tc>
      </w:tr>
      <w:tr w:rsidR="005D0C82" w:rsidRPr="00241017" w14:paraId="5F6D747D"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2D68D0"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1A9906"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Apply advanced techniques to gather intelligence and evidence</w:t>
            </w:r>
          </w:p>
        </w:tc>
      </w:tr>
      <w:tr w:rsidR="005D0C82" w:rsidRPr="00241017" w14:paraId="560E61D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1ABC2D" w14:textId="77777777" w:rsidR="005D0C82" w:rsidRPr="00241017" w:rsidRDefault="005D0C82" w:rsidP="006C3DC5">
            <w:pPr>
              <w:spacing w:after="0" w:line="240" w:lineRule="auto"/>
              <w:rPr>
                <w:rFonts w:eastAsia="Times New Roman" w:cstheme="minorHAnsi"/>
                <w:lang w:val="en-US"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B1B8E0" w14:textId="77777777" w:rsidR="005D0C82" w:rsidRPr="00241017" w:rsidRDefault="005D0C82" w:rsidP="006C3DC5">
            <w:pPr>
              <w:spacing w:after="0" w:line="240" w:lineRule="auto"/>
              <w:rPr>
                <w:rFonts w:eastAsia="Times New Roman" w:cstheme="minorHAnsi"/>
                <w:lang w:val="en-US" w:eastAsia="pt-PT"/>
              </w:rPr>
            </w:pPr>
          </w:p>
        </w:tc>
      </w:tr>
      <w:tr w:rsidR="005D0C82" w:rsidRPr="00241017" w14:paraId="6838A69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CD11C3"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CST4550: Penetration Testing and Digital Forensic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2F1B56" w14:textId="77777777" w:rsidR="005D0C82" w:rsidRPr="00241017" w:rsidRDefault="005D0C82" w:rsidP="006C3DC5">
            <w:pPr>
              <w:spacing w:after="0" w:line="240" w:lineRule="auto"/>
              <w:rPr>
                <w:rFonts w:eastAsia="Times New Roman" w:cstheme="minorHAnsi"/>
                <w:b/>
                <w:bCs/>
                <w:lang w:val="pt-PT" w:eastAsia="pt-PT"/>
              </w:rPr>
            </w:pPr>
            <w:r w:rsidRPr="00241017">
              <w:rPr>
                <w:rFonts w:eastAsia="Times New Roman" w:cstheme="minorHAnsi"/>
                <w:b/>
                <w:bCs/>
                <w:lang w:val="pt-PT" w:eastAsia="pt-PT"/>
              </w:rPr>
              <w:t xml:space="preserve">Mahdi </w:t>
            </w:r>
            <w:proofErr w:type="spellStart"/>
            <w:r w:rsidRPr="00241017">
              <w:rPr>
                <w:rFonts w:eastAsia="Times New Roman" w:cstheme="minorHAnsi"/>
                <w:b/>
                <w:bCs/>
                <w:lang w:val="pt-PT" w:eastAsia="pt-PT"/>
              </w:rPr>
              <w:t>Aiash</w:t>
            </w:r>
            <w:proofErr w:type="spellEnd"/>
          </w:p>
        </w:tc>
      </w:tr>
      <w:tr w:rsidR="005D0C82" w:rsidRPr="00241017" w14:paraId="75A3910F"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5C70F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6743DE"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Information gathering, reconnaissance and the penetration testing process</w:t>
            </w:r>
          </w:p>
        </w:tc>
      </w:tr>
      <w:tr w:rsidR="005D0C82" w:rsidRPr="00241017" w14:paraId="45E8396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00DE7E"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644CEE"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Identify and solve problems, both individually and working in groups </w:t>
            </w:r>
          </w:p>
        </w:tc>
      </w:tr>
      <w:tr w:rsidR="005D0C82" w:rsidRPr="00241017" w14:paraId="75D2CCF6"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EEF078"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8C137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Formulate appropriate methods for troubleshooting</w:t>
            </w:r>
          </w:p>
        </w:tc>
      </w:tr>
      <w:tr w:rsidR="005D0C82" w:rsidRPr="00241017" w14:paraId="670505CF"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0DDD53"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F08402"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Design and plan a penetration test in accordance with current standards and legal / ethical issues</w:t>
            </w:r>
          </w:p>
        </w:tc>
      </w:tr>
      <w:tr w:rsidR="005D0C82" w:rsidRPr="00241017" w14:paraId="75F84043"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BCC22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1E202"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Evaluate the design of countermeasures for computer and network flaws found </w:t>
            </w:r>
            <w:proofErr w:type="gramStart"/>
            <w:r w:rsidRPr="00241017">
              <w:rPr>
                <w:rFonts w:eastAsia="Times New Roman" w:cstheme="minorHAnsi"/>
                <w:lang w:val="en-US" w:eastAsia="pt-PT"/>
              </w:rPr>
              <w:t>as a result of</w:t>
            </w:r>
            <w:proofErr w:type="gramEnd"/>
            <w:r w:rsidRPr="00241017">
              <w:rPr>
                <w:rFonts w:eastAsia="Times New Roman" w:cstheme="minorHAnsi"/>
                <w:lang w:val="en-US" w:eastAsia="pt-PT"/>
              </w:rPr>
              <w:t xml:space="preserve"> penetration tests</w:t>
            </w:r>
          </w:p>
        </w:tc>
      </w:tr>
      <w:tr w:rsidR="005D0C82" w:rsidRPr="00241017" w14:paraId="0CCF455E"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C64CDD"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lastRenderedPageBreak/>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7FA450"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Evaluate the design of countermeasures for computer and network flaws found </w:t>
            </w:r>
            <w:proofErr w:type="gramStart"/>
            <w:r w:rsidRPr="00241017">
              <w:rPr>
                <w:rFonts w:eastAsia="Times New Roman" w:cstheme="minorHAnsi"/>
                <w:lang w:val="en-US" w:eastAsia="pt-PT"/>
              </w:rPr>
              <w:t>as a result of</w:t>
            </w:r>
            <w:proofErr w:type="gramEnd"/>
            <w:r w:rsidRPr="00241017">
              <w:rPr>
                <w:rFonts w:eastAsia="Times New Roman" w:cstheme="minorHAnsi"/>
                <w:lang w:val="en-US" w:eastAsia="pt-PT"/>
              </w:rPr>
              <w:t xml:space="preserve"> penetration tests</w:t>
            </w:r>
          </w:p>
        </w:tc>
      </w:tr>
      <w:tr w:rsidR="005D0C82" w:rsidRPr="00241017" w14:paraId="1DCAD48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A4D263"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27CC05"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Apply relevant theoretical concepts to Identify and solve problems</w:t>
            </w:r>
          </w:p>
        </w:tc>
      </w:tr>
      <w:tr w:rsidR="005D0C82" w:rsidRPr="00241017" w14:paraId="1F9D855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480A80"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C7809B"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Attack tools, application usage and development, including writing exploits and payloads</w:t>
            </w:r>
          </w:p>
        </w:tc>
      </w:tr>
      <w:tr w:rsidR="005D0C82" w:rsidRPr="00241017" w14:paraId="664AC84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10211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D2065B"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Evaluate research and different types of information &amp; evidence arguments critically</w:t>
            </w:r>
          </w:p>
        </w:tc>
      </w:tr>
      <w:tr w:rsidR="005D0C82" w:rsidRPr="00241017" w14:paraId="49D97B7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F1D89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0F8E79"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Apply relevant theoretical concepts to Identify and solve problems</w:t>
            </w:r>
          </w:p>
        </w:tc>
      </w:tr>
      <w:tr w:rsidR="005D0C82" w:rsidRPr="00241017" w14:paraId="25A3182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62775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885EA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Design and plan a penetration test in accordance with current standards </w:t>
            </w:r>
          </w:p>
        </w:tc>
      </w:tr>
      <w:tr w:rsidR="005D0C82" w:rsidRPr="00241017" w14:paraId="315C572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E2B648"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77DCB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Systematically and critically evaluate the design of countermeasures for computer and network flaws found </w:t>
            </w:r>
            <w:proofErr w:type="gramStart"/>
            <w:r w:rsidRPr="00241017">
              <w:rPr>
                <w:rFonts w:eastAsia="Times New Roman" w:cstheme="minorHAnsi"/>
                <w:lang w:val="en-US" w:eastAsia="pt-PT"/>
              </w:rPr>
              <w:t>as a result of</w:t>
            </w:r>
            <w:proofErr w:type="gramEnd"/>
            <w:r w:rsidRPr="00241017">
              <w:rPr>
                <w:rFonts w:eastAsia="Times New Roman" w:cstheme="minorHAnsi"/>
                <w:lang w:val="en-US" w:eastAsia="pt-PT"/>
              </w:rPr>
              <w:t xml:space="preserve"> penetration tests</w:t>
            </w:r>
          </w:p>
        </w:tc>
      </w:tr>
      <w:tr w:rsidR="005D0C82" w:rsidRPr="00241017" w14:paraId="36D39F9D"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87CC0E" w14:textId="77777777" w:rsidR="005D0C82" w:rsidRPr="00241017" w:rsidRDefault="005D0C82" w:rsidP="006C3DC5">
            <w:pPr>
              <w:spacing w:after="0" w:line="240" w:lineRule="auto"/>
              <w:rPr>
                <w:rFonts w:eastAsia="Times New Roman" w:cstheme="minorHAnsi"/>
                <w:lang w:val="en-US"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AC15F7" w14:textId="77777777" w:rsidR="005D0C82" w:rsidRPr="00241017" w:rsidRDefault="005D0C82" w:rsidP="006C3DC5">
            <w:pPr>
              <w:spacing w:after="0" w:line="240" w:lineRule="auto"/>
              <w:rPr>
                <w:rFonts w:eastAsia="Times New Roman" w:cstheme="minorHAnsi"/>
                <w:lang w:val="en-US" w:eastAsia="pt-PT"/>
              </w:rPr>
            </w:pPr>
          </w:p>
        </w:tc>
      </w:tr>
      <w:tr w:rsidR="005D0C82" w:rsidRPr="00241017" w14:paraId="7BFCEE05"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9F1FAD"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CST 4560: Network Security and Services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F214A" w14:textId="77777777" w:rsidR="005D0C82" w:rsidRPr="00241017" w:rsidRDefault="005D0C82" w:rsidP="006C3DC5">
            <w:pPr>
              <w:spacing w:after="0" w:line="240" w:lineRule="auto"/>
              <w:rPr>
                <w:rFonts w:eastAsia="Times New Roman" w:cstheme="minorHAnsi"/>
                <w:b/>
                <w:bCs/>
                <w:lang w:val="pt-PT" w:eastAsia="pt-PT"/>
              </w:rPr>
            </w:pPr>
            <w:r w:rsidRPr="00241017">
              <w:rPr>
                <w:rFonts w:eastAsia="Times New Roman" w:cstheme="minorHAnsi"/>
                <w:b/>
                <w:bCs/>
                <w:lang w:val="pt-PT" w:eastAsia="pt-PT"/>
              </w:rPr>
              <w:t xml:space="preserve">Mahdi </w:t>
            </w:r>
            <w:proofErr w:type="spellStart"/>
            <w:r w:rsidRPr="00241017">
              <w:rPr>
                <w:rFonts w:eastAsia="Times New Roman" w:cstheme="minorHAnsi"/>
                <w:b/>
                <w:bCs/>
                <w:lang w:val="pt-PT" w:eastAsia="pt-PT"/>
              </w:rPr>
              <w:t>Aiash</w:t>
            </w:r>
            <w:proofErr w:type="spellEnd"/>
          </w:p>
        </w:tc>
      </w:tr>
      <w:tr w:rsidR="005D0C82" w:rsidRPr="00241017" w14:paraId="048868C5"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44235D"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D6FD8"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Security threats and the available security mechanisms for combating security breaches</w:t>
            </w:r>
          </w:p>
        </w:tc>
      </w:tr>
      <w:tr w:rsidR="005D0C82" w:rsidRPr="00241017" w14:paraId="2F5E3EA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2802F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7914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Design and implementation of security mechanisms for a given network</w:t>
            </w:r>
          </w:p>
        </w:tc>
      </w:tr>
      <w:tr w:rsidR="005D0C82" w:rsidRPr="00241017" w14:paraId="57445442"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970C7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C5A47E"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Security policies, </w:t>
            </w:r>
            <w:proofErr w:type="gramStart"/>
            <w:r w:rsidRPr="00241017">
              <w:rPr>
                <w:rFonts w:eastAsia="Times New Roman" w:cstheme="minorHAnsi"/>
                <w:lang w:val="en-US" w:eastAsia="pt-PT"/>
              </w:rPr>
              <w:t>services</w:t>
            </w:r>
            <w:proofErr w:type="gramEnd"/>
            <w:r w:rsidRPr="00241017">
              <w:rPr>
                <w:rFonts w:eastAsia="Times New Roman" w:cstheme="minorHAnsi"/>
                <w:lang w:val="en-US" w:eastAsia="pt-PT"/>
              </w:rPr>
              <w:t xml:space="preserve"> and mechanisms</w:t>
            </w:r>
          </w:p>
        </w:tc>
      </w:tr>
      <w:tr w:rsidR="005D0C82" w:rsidRPr="00241017" w14:paraId="2F97DE5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6143B0"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6E9D5D"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Hardware and software security applications</w:t>
            </w:r>
          </w:p>
        </w:tc>
      </w:tr>
      <w:tr w:rsidR="005D0C82" w:rsidRPr="00241017" w14:paraId="6B58A265"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881B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D47350"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Security policies, </w:t>
            </w:r>
            <w:proofErr w:type="gramStart"/>
            <w:r w:rsidRPr="00241017">
              <w:rPr>
                <w:rFonts w:eastAsia="Times New Roman" w:cstheme="minorHAnsi"/>
                <w:lang w:val="en-US" w:eastAsia="pt-PT"/>
              </w:rPr>
              <w:t>services</w:t>
            </w:r>
            <w:proofErr w:type="gramEnd"/>
            <w:r w:rsidRPr="00241017">
              <w:rPr>
                <w:rFonts w:eastAsia="Times New Roman" w:cstheme="minorHAnsi"/>
                <w:lang w:val="en-US" w:eastAsia="pt-PT"/>
              </w:rPr>
              <w:t xml:space="preserve"> and mechanisms</w:t>
            </w:r>
          </w:p>
        </w:tc>
      </w:tr>
      <w:tr w:rsidR="005D0C82" w:rsidRPr="00241017" w14:paraId="6992550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AF0D5"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D5E3D6"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Solutions for real world current and future security threats, including the implementation of innovative solutions </w:t>
            </w:r>
          </w:p>
        </w:tc>
      </w:tr>
      <w:tr w:rsidR="005D0C82" w:rsidRPr="00241017" w14:paraId="2AE7DBD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D4773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EE16A7"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Security threats and the available security mechanisms for combating security breaches</w:t>
            </w:r>
          </w:p>
        </w:tc>
      </w:tr>
      <w:tr w:rsidR="005D0C82" w:rsidRPr="00241017" w14:paraId="58F4DCD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E8778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3F56E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Authentication and </w:t>
            </w:r>
            <w:proofErr w:type="spellStart"/>
            <w:r w:rsidRPr="00241017">
              <w:rPr>
                <w:rFonts w:eastAsia="Times New Roman" w:cstheme="minorHAnsi"/>
                <w:lang w:val="en-US" w:eastAsia="pt-PT"/>
              </w:rPr>
              <w:t>authorisation</w:t>
            </w:r>
            <w:proofErr w:type="spellEnd"/>
            <w:r w:rsidRPr="00241017">
              <w:rPr>
                <w:rFonts w:eastAsia="Times New Roman" w:cstheme="minorHAnsi"/>
                <w:lang w:val="en-US" w:eastAsia="pt-PT"/>
              </w:rPr>
              <w:t>, intrusion detection and information security techniques</w:t>
            </w:r>
          </w:p>
        </w:tc>
      </w:tr>
      <w:tr w:rsidR="005D0C82" w:rsidRPr="00241017" w14:paraId="23E05D62"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C8FB8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6702B9"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Technical</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security</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systems</w:t>
            </w:r>
            <w:proofErr w:type="spellEnd"/>
            <w:r w:rsidRPr="00241017">
              <w:rPr>
                <w:rFonts w:eastAsia="Times New Roman" w:cstheme="minorHAnsi"/>
                <w:lang w:val="pt-PT" w:eastAsia="pt-PT"/>
              </w:rPr>
              <w:t xml:space="preserve"> </w:t>
            </w:r>
          </w:p>
        </w:tc>
      </w:tr>
      <w:tr w:rsidR="005D0C82" w:rsidRPr="00241017" w14:paraId="13E6D2EE"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6B3AE9"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FF355"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Security mechanisms for a given network</w:t>
            </w:r>
          </w:p>
        </w:tc>
      </w:tr>
      <w:tr w:rsidR="005D0C82" w:rsidRPr="00241017" w14:paraId="1AA2330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36C02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5EA16"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Security policies, </w:t>
            </w:r>
            <w:proofErr w:type="gramStart"/>
            <w:r w:rsidRPr="00241017">
              <w:rPr>
                <w:rFonts w:eastAsia="Times New Roman" w:cstheme="minorHAnsi"/>
                <w:lang w:val="en-US" w:eastAsia="pt-PT"/>
              </w:rPr>
              <w:t>services</w:t>
            </w:r>
            <w:proofErr w:type="gramEnd"/>
            <w:r w:rsidRPr="00241017">
              <w:rPr>
                <w:rFonts w:eastAsia="Times New Roman" w:cstheme="minorHAnsi"/>
                <w:lang w:val="en-US" w:eastAsia="pt-PT"/>
              </w:rPr>
              <w:t xml:space="preserve"> and mechanisms</w:t>
            </w:r>
          </w:p>
        </w:tc>
      </w:tr>
      <w:tr w:rsidR="005D0C82" w:rsidRPr="00241017" w14:paraId="467018F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B34C8"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74B5D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Solutions for real world current and future security threats, including the implementation of innovative solutions </w:t>
            </w:r>
          </w:p>
        </w:tc>
      </w:tr>
      <w:tr w:rsidR="005D0C82" w:rsidRPr="00241017" w14:paraId="16C2D31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7AE09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06324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Security policies, </w:t>
            </w:r>
            <w:proofErr w:type="gramStart"/>
            <w:r w:rsidRPr="00241017">
              <w:rPr>
                <w:rFonts w:eastAsia="Times New Roman" w:cstheme="minorHAnsi"/>
                <w:lang w:val="en-US" w:eastAsia="pt-PT"/>
              </w:rPr>
              <w:t>services</w:t>
            </w:r>
            <w:proofErr w:type="gramEnd"/>
            <w:r w:rsidRPr="00241017">
              <w:rPr>
                <w:rFonts w:eastAsia="Times New Roman" w:cstheme="minorHAnsi"/>
                <w:lang w:val="en-US" w:eastAsia="pt-PT"/>
              </w:rPr>
              <w:t xml:space="preserve"> and mechanisms</w:t>
            </w:r>
          </w:p>
        </w:tc>
      </w:tr>
      <w:tr w:rsidR="005D0C82" w:rsidRPr="00241017" w14:paraId="58C7428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27D26C" w14:textId="77777777" w:rsidR="005D0C82" w:rsidRPr="00241017" w:rsidRDefault="005D0C82" w:rsidP="006C3DC5">
            <w:pPr>
              <w:spacing w:after="0" w:line="240" w:lineRule="auto"/>
              <w:rPr>
                <w:rFonts w:eastAsia="Times New Roman" w:cstheme="minorHAnsi"/>
                <w:lang w:val="en-US"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04942" w14:textId="77777777" w:rsidR="005D0C82" w:rsidRPr="00241017" w:rsidRDefault="005D0C82" w:rsidP="006C3DC5">
            <w:pPr>
              <w:spacing w:after="0" w:line="240" w:lineRule="auto"/>
              <w:rPr>
                <w:rFonts w:eastAsia="Times New Roman" w:cstheme="minorHAnsi"/>
                <w:lang w:val="en-US" w:eastAsia="pt-PT"/>
              </w:rPr>
            </w:pPr>
          </w:p>
        </w:tc>
      </w:tr>
      <w:tr w:rsidR="005D0C82" w:rsidRPr="00241017" w14:paraId="0F5690F3"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4F9E1D"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CST 4590: Cyber Security and Legal Regulations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71A868" w14:textId="77777777" w:rsidR="005D0C82" w:rsidRPr="00241017" w:rsidRDefault="005D0C82" w:rsidP="006C3DC5">
            <w:pPr>
              <w:spacing w:after="0" w:line="240" w:lineRule="auto"/>
              <w:rPr>
                <w:rFonts w:eastAsia="Times New Roman" w:cstheme="minorHAnsi"/>
                <w:b/>
                <w:bCs/>
                <w:lang w:val="pt-PT" w:eastAsia="pt-PT"/>
              </w:rPr>
            </w:pPr>
            <w:r w:rsidRPr="00241017">
              <w:rPr>
                <w:rFonts w:eastAsia="Times New Roman" w:cstheme="minorHAnsi"/>
                <w:b/>
                <w:bCs/>
                <w:lang w:val="pt-PT" w:eastAsia="pt-PT"/>
              </w:rPr>
              <w:t xml:space="preserve">Mahdi </w:t>
            </w:r>
            <w:proofErr w:type="spellStart"/>
            <w:r w:rsidRPr="00241017">
              <w:rPr>
                <w:rFonts w:eastAsia="Times New Roman" w:cstheme="minorHAnsi"/>
                <w:b/>
                <w:bCs/>
                <w:lang w:val="pt-PT" w:eastAsia="pt-PT"/>
              </w:rPr>
              <w:t>Aiash</w:t>
            </w:r>
            <w:proofErr w:type="spellEnd"/>
          </w:p>
        </w:tc>
      </w:tr>
      <w:tr w:rsidR="005D0C82" w:rsidRPr="00241017" w14:paraId="1720AE3E"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0374B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A1AAC2"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Risk</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Assessment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Process</w:t>
            </w:r>
            <w:proofErr w:type="spellEnd"/>
          </w:p>
        </w:tc>
      </w:tr>
      <w:tr w:rsidR="005D0C82" w:rsidRPr="00241017" w14:paraId="47769AF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C94B3A"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57CD94"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Incident</w:t>
            </w:r>
            <w:proofErr w:type="spellEnd"/>
            <w:r w:rsidRPr="00241017">
              <w:rPr>
                <w:rFonts w:eastAsia="Times New Roman" w:cstheme="minorHAnsi"/>
                <w:lang w:val="pt-PT" w:eastAsia="pt-PT"/>
              </w:rPr>
              <w:t xml:space="preserve"> response </w:t>
            </w:r>
            <w:proofErr w:type="spellStart"/>
            <w:r w:rsidRPr="00241017">
              <w:rPr>
                <w:rFonts w:eastAsia="Times New Roman" w:cstheme="minorHAnsi"/>
                <w:lang w:val="pt-PT" w:eastAsia="pt-PT"/>
              </w:rPr>
              <w:t>planning</w:t>
            </w:r>
            <w:proofErr w:type="spellEnd"/>
            <w:r w:rsidRPr="00241017">
              <w:rPr>
                <w:rFonts w:eastAsia="Times New Roman" w:cstheme="minorHAnsi"/>
                <w:lang w:val="pt-PT" w:eastAsia="pt-PT"/>
              </w:rPr>
              <w:t xml:space="preserve"> </w:t>
            </w:r>
          </w:p>
        </w:tc>
      </w:tr>
      <w:tr w:rsidR="005D0C82" w:rsidRPr="00241017" w14:paraId="1CA61E01"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245E7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488F17"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Security programs, policies, procedures, </w:t>
            </w:r>
            <w:proofErr w:type="gramStart"/>
            <w:r w:rsidRPr="00241017">
              <w:rPr>
                <w:rFonts w:eastAsia="Times New Roman" w:cstheme="minorHAnsi"/>
                <w:lang w:val="en-US" w:eastAsia="pt-PT"/>
              </w:rPr>
              <w:t>standards</w:t>
            </w:r>
            <w:proofErr w:type="gramEnd"/>
            <w:r w:rsidRPr="00241017">
              <w:rPr>
                <w:rFonts w:eastAsia="Times New Roman" w:cstheme="minorHAnsi"/>
                <w:lang w:val="en-US" w:eastAsia="pt-PT"/>
              </w:rPr>
              <w:t xml:space="preserve"> and guidelines</w:t>
            </w:r>
          </w:p>
        </w:tc>
      </w:tr>
      <w:tr w:rsidR="005D0C82" w:rsidRPr="00241017" w14:paraId="7FF2BDBF"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D9CC21"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8D79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Prepare and test plans for contingencies and disasters</w:t>
            </w:r>
          </w:p>
        </w:tc>
      </w:tr>
      <w:tr w:rsidR="005D0C82" w:rsidRPr="00241017" w14:paraId="3B794FB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66540E"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B366BD"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Assess and manage risk in enterprise systems and networks</w:t>
            </w:r>
          </w:p>
        </w:tc>
      </w:tr>
      <w:tr w:rsidR="005D0C82" w:rsidRPr="00241017" w14:paraId="121C097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F38D93"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8B0A6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Framework for cyber security and industrial IT</w:t>
            </w:r>
          </w:p>
        </w:tc>
      </w:tr>
      <w:tr w:rsidR="005D0C82" w:rsidRPr="00241017" w14:paraId="6EA22A7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A4A69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991407"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Risk</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Assessment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Process</w:t>
            </w:r>
            <w:proofErr w:type="spellEnd"/>
          </w:p>
        </w:tc>
      </w:tr>
      <w:tr w:rsidR="005D0C82" w:rsidRPr="00241017" w14:paraId="3A89CF9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3A32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697C8"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Disaster</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recovery</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planning</w:t>
            </w:r>
            <w:proofErr w:type="spellEnd"/>
          </w:p>
        </w:tc>
      </w:tr>
      <w:tr w:rsidR="005D0C82" w:rsidRPr="00241017" w14:paraId="5AB86357"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ED97F7"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EBBCD7"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Prepare and test plans for contingencies and disasters</w:t>
            </w:r>
          </w:p>
        </w:tc>
      </w:tr>
      <w:tr w:rsidR="005D0C82" w:rsidRPr="00241017" w14:paraId="5918B00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C7D54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4DC20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Design awareness, </w:t>
            </w:r>
            <w:proofErr w:type="gramStart"/>
            <w:r w:rsidRPr="00241017">
              <w:rPr>
                <w:rFonts w:eastAsia="Times New Roman" w:cstheme="minorHAnsi"/>
                <w:lang w:val="en-US" w:eastAsia="pt-PT"/>
              </w:rPr>
              <w:t>training</w:t>
            </w:r>
            <w:proofErr w:type="gramEnd"/>
            <w:r w:rsidRPr="00241017">
              <w:rPr>
                <w:rFonts w:eastAsia="Times New Roman" w:cstheme="minorHAnsi"/>
                <w:lang w:val="en-US" w:eastAsia="pt-PT"/>
              </w:rPr>
              <w:t xml:space="preserve"> and education programs</w:t>
            </w:r>
          </w:p>
        </w:tc>
      </w:tr>
      <w:tr w:rsidR="005D0C82" w:rsidRPr="00241017" w14:paraId="1F77A88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24D1B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8DF83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Identify common threats to applications, </w:t>
            </w:r>
            <w:proofErr w:type="gramStart"/>
            <w:r w:rsidRPr="00241017">
              <w:rPr>
                <w:rFonts w:eastAsia="Times New Roman" w:cstheme="minorHAnsi"/>
                <w:lang w:val="en-US" w:eastAsia="pt-PT"/>
              </w:rPr>
              <w:t>systems</w:t>
            </w:r>
            <w:proofErr w:type="gramEnd"/>
            <w:r w:rsidRPr="00241017">
              <w:rPr>
                <w:rFonts w:eastAsia="Times New Roman" w:cstheme="minorHAnsi"/>
                <w:lang w:val="en-US" w:eastAsia="pt-PT"/>
              </w:rPr>
              <w:t xml:space="preserve"> and networks</w:t>
            </w:r>
          </w:p>
        </w:tc>
      </w:tr>
      <w:tr w:rsidR="005D0C82" w:rsidRPr="00241017" w14:paraId="569A6C81"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88068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lastRenderedPageBreak/>
              <w:t>ECEM B3.4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6F1C39"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Assess and manage risk in enterprise systems and networks</w:t>
            </w:r>
          </w:p>
        </w:tc>
      </w:tr>
      <w:tr w:rsidR="005D0C82" w:rsidRPr="00241017" w14:paraId="4920BCCE"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417AB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0E716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Develop security programs, policies, procedures, </w:t>
            </w:r>
            <w:proofErr w:type="gramStart"/>
            <w:r w:rsidRPr="00241017">
              <w:rPr>
                <w:rFonts w:eastAsia="Times New Roman" w:cstheme="minorHAnsi"/>
                <w:lang w:val="en-US" w:eastAsia="pt-PT"/>
              </w:rPr>
              <w:t>standards</w:t>
            </w:r>
            <w:proofErr w:type="gramEnd"/>
            <w:r w:rsidRPr="00241017">
              <w:rPr>
                <w:rFonts w:eastAsia="Times New Roman" w:cstheme="minorHAnsi"/>
                <w:lang w:val="en-US" w:eastAsia="pt-PT"/>
              </w:rPr>
              <w:t xml:space="preserve"> and guidelines appropriate for corporate environments</w:t>
            </w:r>
          </w:p>
        </w:tc>
      </w:tr>
      <w:tr w:rsidR="005D0C82" w:rsidRPr="00241017" w14:paraId="1D1BDBA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F7FC83" w14:textId="77777777" w:rsidR="005D0C82" w:rsidRPr="00241017" w:rsidRDefault="005D0C82" w:rsidP="006C3DC5">
            <w:pPr>
              <w:spacing w:after="0" w:line="240" w:lineRule="auto"/>
              <w:rPr>
                <w:rFonts w:eastAsia="Times New Roman" w:cstheme="minorHAnsi"/>
                <w:lang w:val="en-US"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EE09E" w14:textId="77777777" w:rsidR="005D0C82" w:rsidRPr="00241017" w:rsidRDefault="005D0C82" w:rsidP="006C3DC5">
            <w:pPr>
              <w:spacing w:after="0" w:line="240" w:lineRule="auto"/>
              <w:rPr>
                <w:rFonts w:eastAsia="Times New Roman" w:cstheme="minorHAnsi"/>
                <w:lang w:val="en-US" w:eastAsia="pt-PT"/>
              </w:rPr>
            </w:pPr>
          </w:p>
        </w:tc>
      </w:tr>
      <w:tr w:rsidR="005D0C82" w:rsidRPr="00241017" w14:paraId="2872D85D"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C554E0" w14:textId="77777777" w:rsidR="005D0C82" w:rsidRPr="00241017" w:rsidRDefault="005D0C82" w:rsidP="006C3DC5">
            <w:pPr>
              <w:spacing w:after="0" w:line="240" w:lineRule="auto"/>
              <w:rPr>
                <w:rFonts w:eastAsia="Times New Roman" w:cstheme="minorHAnsi"/>
                <w:b/>
                <w:bCs/>
                <w:lang w:val="pt-PT" w:eastAsia="pt-PT"/>
              </w:rPr>
            </w:pPr>
            <w:r w:rsidRPr="00241017">
              <w:rPr>
                <w:rFonts w:eastAsia="Times New Roman" w:cstheme="minorHAnsi"/>
                <w:b/>
                <w:bCs/>
                <w:lang w:val="pt-PT" w:eastAsia="pt-PT"/>
              </w:rPr>
              <w:t xml:space="preserve">BIS3228: Digital </w:t>
            </w:r>
            <w:proofErr w:type="spellStart"/>
            <w:r w:rsidRPr="00241017">
              <w:rPr>
                <w:rFonts w:eastAsia="Times New Roman" w:cstheme="minorHAnsi"/>
                <w:b/>
                <w:bCs/>
                <w:lang w:val="pt-PT" w:eastAsia="pt-PT"/>
              </w:rPr>
              <w:t>Evidence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5607B7" w14:textId="77777777" w:rsidR="005D0C82" w:rsidRPr="00241017" w:rsidRDefault="005D0C82" w:rsidP="006C3DC5">
            <w:pPr>
              <w:spacing w:after="0" w:line="240" w:lineRule="auto"/>
              <w:rPr>
                <w:rFonts w:eastAsia="Times New Roman" w:cstheme="minorHAnsi"/>
                <w:b/>
                <w:bCs/>
                <w:lang w:val="pt-PT" w:eastAsia="pt-PT"/>
              </w:rPr>
            </w:pPr>
            <w:r w:rsidRPr="00241017">
              <w:rPr>
                <w:rFonts w:eastAsia="Times New Roman" w:cstheme="minorHAnsi"/>
                <w:b/>
                <w:bCs/>
                <w:lang w:val="pt-PT" w:eastAsia="pt-PT"/>
              </w:rPr>
              <w:t xml:space="preserve">George </w:t>
            </w:r>
            <w:proofErr w:type="spellStart"/>
            <w:r w:rsidRPr="00241017">
              <w:rPr>
                <w:rFonts w:eastAsia="Times New Roman" w:cstheme="minorHAnsi"/>
                <w:b/>
                <w:bCs/>
                <w:lang w:val="pt-PT" w:eastAsia="pt-PT"/>
              </w:rPr>
              <w:t>Dafoulas</w:t>
            </w:r>
            <w:proofErr w:type="spellEnd"/>
          </w:p>
        </w:tc>
      </w:tr>
      <w:tr w:rsidR="005D0C82" w:rsidRPr="00241017" w14:paraId="688ED542"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E33C4E"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8D51FB"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Law foundations in relation to forensic computing</w:t>
            </w:r>
          </w:p>
        </w:tc>
      </w:tr>
      <w:tr w:rsidR="005D0C82" w:rsidRPr="00241017" w14:paraId="3254A7C6"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98455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A4.1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A88720"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Computer related crime / Sources of legal information</w:t>
            </w:r>
          </w:p>
        </w:tc>
      </w:tr>
      <w:tr w:rsidR="005D0C82" w:rsidRPr="00241017" w14:paraId="03324E7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B525E7"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BF9FD"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Investigation</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techniques</w:t>
            </w:r>
            <w:proofErr w:type="spellEnd"/>
          </w:p>
        </w:tc>
      </w:tr>
      <w:tr w:rsidR="005D0C82" w:rsidRPr="00241017" w14:paraId="2531492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F989E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2CCFEA"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Investigation</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techniques</w:t>
            </w:r>
            <w:proofErr w:type="spellEnd"/>
          </w:p>
        </w:tc>
      </w:tr>
      <w:tr w:rsidR="005D0C82" w:rsidRPr="00AA1461" w14:paraId="15E2D7EE"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054D3"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5325ED"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 xml:space="preserve">E-Crime </w:t>
            </w:r>
            <w:proofErr w:type="spellStart"/>
            <w:r w:rsidRPr="00241017">
              <w:rPr>
                <w:rFonts w:eastAsia="Times New Roman" w:cstheme="minorHAnsi"/>
                <w:lang w:val="pt-PT" w:eastAsia="pt-PT"/>
              </w:rPr>
              <w:t>detection</w:t>
            </w:r>
            <w:proofErr w:type="spellEnd"/>
            <w:r w:rsidRPr="00241017">
              <w:rPr>
                <w:rFonts w:eastAsia="Times New Roman" w:cstheme="minorHAnsi"/>
                <w:lang w:val="pt-PT" w:eastAsia="pt-PT"/>
              </w:rPr>
              <w:t xml:space="preserve"> / Crime </w:t>
            </w:r>
            <w:proofErr w:type="spellStart"/>
            <w:r w:rsidRPr="00241017">
              <w:rPr>
                <w:rFonts w:eastAsia="Times New Roman" w:cstheme="minorHAnsi"/>
                <w:lang w:val="pt-PT" w:eastAsia="pt-PT"/>
              </w:rPr>
              <w:t>interception</w:t>
            </w:r>
            <w:proofErr w:type="spellEnd"/>
          </w:p>
        </w:tc>
      </w:tr>
      <w:tr w:rsidR="005D0C82" w:rsidRPr="00241017" w14:paraId="50DC5E9E"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28F57"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C1DA31"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Law foundations in relation to forensic computing</w:t>
            </w:r>
          </w:p>
        </w:tc>
      </w:tr>
      <w:tr w:rsidR="005D0C82" w:rsidRPr="00241017" w14:paraId="0B86503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26C4E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D25F7"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The role of the computer forensic professional</w:t>
            </w:r>
          </w:p>
        </w:tc>
      </w:tr>
      <w:tr w:rsidR="005D0C82" w:rsidRPr="00241017" w14:paraId="6013B8E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C045DE"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A3.3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452119"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Incidence</w:t>
            </w:r>
            <w:proofErr w:type="spellEnd"/>
            <w:r w:rsidRPr="00241017">
              <w:rPr>
                <w:rFonts w:eastAsia="Times New Roman" w:cstheme="minorHAnsi"/>
                <w:lang w:val="pt-PT" w:eastAsia="pt-PT"/>
              </w:rPr>
              <w:t xml:space="preserve"> handling</w:t>
            </w:r>
          </w:p>
        </w:tc>
      </w:tr>
      <w:tr w:rsidR="005D0C82" w:rsidRPr="00241017" w14:paraId="05F6ABD6"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9B429"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7169DA"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Incidence</w:t>
            </w:r>
            <w:proofErr w:type="spellEnd"/>
            <w:r w:rsidRPr="00241017">
              <w:rPr>
                <w:rFonts w:eastAsia="Times New Roman" w:cstheme="minorHAnsi"/>
                <w:lang w:val="pt-PT" w:eastAsia="pt-PT"/>
              </w:rPr>
              <w:t xml:space="preserve"> handling</w:t>
            </w:r>
          </w:p>
        </w:tc>
      </w:tr>
      <w:tr w:rsidR="005D0C82" w:rsidRPr="00241017" w14:paraId="09681AA5"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2AE9D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59A052"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Evidence</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presentation</w:t>
            </w:r>
            <w:proofErr w:type="spellEnd"/>
          </w:p>
        </w:tc>
      </w:tr>
      <w:tr w:rsidR="005D0C82" w:rsidRPr="00241017" w14:paraId="39D78224"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2EFE6" w14:textId="77777777" w:rsidR="005D0C82" w:rsidRPr="00241017" w:rsidRDefault="005D0C82" w:rsidP="006C3DC5">
            <w:pPr>
              <w:spacing w:after="0" w:line="240" w:lineRule="auto"/>
              <w:rPr>
                <w:rFonts w:eastAsia="Times New Roman" w:cstheme="minorHAnsi"/>
                <w:lang w:val="pt-PT" w:eastAsia="pt-PT"/>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4A4F78" w14:textId="77777777" w:rsidR="005D0C82" w:rsidRPr="00241017" w:rsidRDefault="005D0C82" w:rsidP="006C3DC5">
            <w:pPr>
              <w:spacing w:after="0" w:line="240" w:lineRule="auto"/>
              <w:rPr>
                <w:rFonts w:eastAsia="Times New Roman" w:cstheme="minorHAnsi"/>
                <w:lang w:val="pt-PT" w:eastAsia="pt-PT"/>
              </w:rPr>
            </w:pPr>
          </w:p>
        </w:tc>
      </w:tr>
      <w:tr w:rsidR="005D0C82" w:rsidRPr="00241017" w14:paraId="6C6C4CBC"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A866DD"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Risk Management Principles (no module code)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7EE036" w14:textId="77777777" w:rsidR="005D0C82" w:rsidRPr="00241017" w:rsidRDefault="005D0C82" w:rsidP="006C3DC5">
            <w:pPr>
              <w:spacing w:after="0" w:line="240" w:lineRule="auto"/>
              <w:rPr>
                <w:rFonts w:eastAsia="Times New Roman" w:cstheme="minorHAnsi"/>
                <w:b/>
                <w:bCs/>
                <w:lang w:val="en-US" w:eastAsia="pt-PT"/>
              </w:rPr>
            </w:pPr>
            <w:r w:rsidRPr="00241017">
              <w:rPr>
                <w:rFonts w:eastAsia="Times New Roman" w:cstheme="minorHAnsi"/>
                <w:b/>
                <w:bCs/>
                <w:lang w:val="en-US" w:eastAsia="pt-PT"/>
              </w:rPr>
              <w:t>Simon McCarthy (SM), John Watt (JW), David Thomas (DT)</w:t>
            </w:r>
          </w:p>
        </w:tc>
      </w:tr>
      <w:tr w:rsidR="005D0C82" w:rsidRPr="00241017" w14:paraId="63985DF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C8AF5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A3.3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FAD3B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Risk management frameworks and governance concepts (IRGC and ISO guidance)</w:t>
            </w:r>
          </w:p>
        </w:tc>
      </w:tr>
      <w:tr w:rsidR="005D0C82" w:rsidRPr="00241017" w14:paraId="0EE49A50"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5A4BD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1D236C"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Social impacts and vulnerability to flooding (western Europe)</w:t>
            </w:r>
          </w:p>
        </w:tc>
      </w:tr>
      <w:tr w:rsidR="005D0C82" w:rsidRPr="00241017" w14:paraId="0C1EEDDB"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00ABC0"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BC9E9E5"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Introducing flood warning and emergency response</w:t>
            </w:r>
          </w:p>
        </w:tc>
      </w:tr>
      <w:tr w:rsidR="005D0C82" w:rsidRPr="00241017" w14:paraId="0AD0A65A"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97A12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90F4B82"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Introducing flood warning and emergency response</w:t>
            </w:r>
          </w:p>
        </w:tc>
      </w:tr>
      <w:tr w:rsidR="005D0C82" w:rsidRPr="00241017" w14:paraId="7AACD96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8A824C"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B3.6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9B5488B"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Introducing flood warning and emergency response</w:t>
            </w:r>
          </w:p>
        </w:tc>
      </w:tr>
      <w:tr w:rsidR="005D0C82" w:rsidRPr="00241017" w14:paraId="6330BCDD"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D5913"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EF1622"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Preventative</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health</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and</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safety</w:t>
            </w:r>
            <w:proofErr w:type="spellEnd"/>
          </w:p>
        </w:tc>
      </w:tr>
      <w:tr w:rsidR="005D0C82" w:rsidRPr="00241017" w14:paraId="72F899A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CA520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BAF93D"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Risk</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assessment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challenges</w:t>
            </w:r>
            <w:proofErr w:type="spellEnd"/>
          </w:p>
        </w:tc>
      </w:tr>
      <w:tr w:rsidR="005D0C82" w:rsidRPr="00241017" w14:paraId="0BFA6CFE"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2BD604"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E2767"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Tolerability of risk including frameworks and concepts such </w:t>
            </w:r>
            <w:proofErr w:type="gramStart"/>
            <w:r w:rsidRPr="00241017">
              <w:rPr>
                <w:rFonts w:eastAsia="Times New Roman" w:cstheme="minorHAnsi"/>
                <w:lang w:val="en-US" w:eastAsia="pt-PT"/>
              </w:rPr>
              <w:t>a</w:t>
            </w:r>
            <w:proofErr w:type="gramEnd"/>
            <w:r w:rsidRPr="00241017">
              <w:rPr>
                <w:rFonts w:eastAsia="Times New Roman" w:cstheme="minorHAnsi"/>
                <w:lang w:val="en-US" w:eastAsia="pt-PT"/>
              </w:rPr>
              <w:t xml:space="preserve"> ALARP/ALARA</w:t>
            </w:r>
          </w:p>
        </w:tc>
      </w:tr>
      <w:tr w:rsidR="005D0C82" w:rsidRPr="00241017" w14:paraId="6760AD3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340632"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E6F4C"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Built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environment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risk</w:t>
            </w:r>
            <w:proofErr w:type="spellEnd"/>
            <w:r w:rsidRPr="00241017">
              <w:rPr>
                <w:rFonts w:eastAsia="Times New Roman" w:cstheme="minorHAnsi"/>
                <w:lang w:val="pt-PT" w:eastAsia="pt-PT"/>
              </w:rPr>
              <w:t xml:space="preserve"> management</w:t>
            </w:r>
          </w:p>
        </w:tc>
      </w:tr>
      <w:tr w:rsidR="005D0C82" w:rsidRPr="00241017" w14:paraId="312B33B6"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E22BCB"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9B6B42F"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Risk communication (perception, world views, values, biases)</w:t>
            </w:r>
          </w:p>
        </w:tc>
      </w:tr>
      <w:tr w:rsidR="005D0C82" w:rsidRPr="00241017" w14:paraId="46EECB39"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6BA648"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6F7D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 xml:space="preserve">Business </w:t>
            </w:r>
            <w:proofErr w:type="spellStart"/>
            <w:r w:rsidRPr="00241017">
              <w:rPr>
                <w:rFonts w:eastAsia="Times New Roman" w:cstheme="minorHAnsi"/>
                <w:lang w:val="pt-PT" w:eastAsia="pt-PT"/>
              </w:rPr>
              <w:t>continuity</w:t>
            </w:r>
            <w:proofErr w:type="spellEnd"/>
          </w:p>
        </w:tc>
      </w:tr>
      <w:tr w:rsidR="005D0C82" w:rsidRPr="00241017" w14:paraId="408F17AA"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F7148F"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EPM D4.2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DC9D66" w14:textId="77777777" w:rsidR="005D0C82" w:rsidRPr="00241017" w:rsidRDefault="005D0C82" w:rsidP="006C3DC5">
            <w:pPr>
              <w:spacing w:after="0" w:line="240" w:lineRule="auto"/>
              <w:rPr>
                <w:rFonts w:eastAsia="Times New Roman" w:cstheme="minorHAnsi"/>
                <w:lang w:val="pt-PT" w:eastAsia="pt-PT"/>
              </w:rPr>
            </w:pPr>
            <w:proofErr w:type="spellStart"/>
            <w:r w:rsidRPr="00241017">
              <w:rPr>
                <w:rFonts w:eastAsia="Times New Roman" w:cstheme="minorHAnsi"/>
                <w:lang w:val="pt-PT" w:eastAsia="pt-PT"/>
              </w:rPr>
              <w:t>Stakeholder</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engagement</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and</w:t>
            </w:r>
            <w:proofErr w:type="spellEnd"/>
            <w:r w:rsidRPr="00241017">
              <w:rPr>
                <w:rFonts w:eastAsia="Times New Roman" w:cstheme="minorHAnsi"/>
                <w:lang w:val="pt-PT" w:eastAsia="pt-PT"/>
              </w:rPr>
              <w:t xml:space="preserve"> </w:t>
            </w:r>
            <w:proofErr w:type="spellStart"/>
            <w:r w:rsidRPr="00241017">
              <w:rPr>
                <w:rFonts w:eastAsia="Times New Roman" w:cstheme="minorHAnsi"/>
                <w:lang w:val="pt-PT" w:eastAsia="pt-PT"/>
              </w:rPr>
              <w:t>planning</w:t>
            </w:r>
            <w:proofErr w:type="spellEnd"/>
          </w:p>
        </w:tc>
      </w:tr>
      <w:tr w:rsidR="005D0C82" w:rsidRPr="00241017" w14:paraId="62866853"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8BA4C8"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D6633"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 xml:space="preserve">Flood </w:t>
            </w:r>
            <w:proofErr w:type="spellStart"/>
            <w:r w:rsidRPr="00241017">
              <w:rPr>
                <w:rFonts w:eastAsia="Times New Roman" w:cstheme="minorHAnsi"/>
                <w:lang w:val="en-US" w:eastAsia="pt-PT"/>
              </w:rPr>
              <w:t>defence</w:t>
            </w:r>
            <w:proofErr w:type="spellEnd"/>
            <w:r w:rsidRPr="00241017">
              <w:rPr>
                <w:rFonts w:eastAsia="Times New Roman" w:cstheme="minorHAnsi"/>
                <w:lang w:val="en-US" w:eastAsia="pt-PT"/>
              </w:rPr>
              <w:t xml:space="preserve"> approach, monitoring for maintenance UK</w:t>
            </w:r>
          </w:p>
        </w:tc>
      </w:tr>
      <w:tr w:rsidR="005D0C82" w:rsidRPr="00241017" w14:paraId="478EB7E8" w14:textId="77777777" w:rsidTr="006C3DC5">
        <w:trPr>
          <w:trHeight w:val="28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95D2206" w14:textId="77777777" w:rsidR="005D0C82" w:rsidRPr="00241017" w:rsidRDefault="005D0C82" w:rsidP="006C3DC5">
            <w:pPr>
              <w:spacing w:after="0" w:line="240" w:lineRule="auto"/>
              <w:rPr>
                <w:rFonts w:eastAsia="Times New Roman" w:cstheme="minorHAnsi"/>
                <w:lang w:val="pt-PT" w:eastAsia="pt-PT"/>
              </w:rPr>
            </w:pPr>
            <w:r w:rsidRPr="00241017">
              <w:rPr>
                <w:rFonts w:eastAsia="Times New Roman" w:cstheme="minorHAnsi"/>
                <w:lang w:val="pt-PT" w:eastAsia="pt-PT"/>
              </w:rPr>
              <w:t>ECEM B2.2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4EF3345" w14:textId="77777777" w:rsidR="005D0C82" w:rsidRPr="00241017" w:rsidRDefault="005D0C82" w:rsidP="006C3DC5">
            <w:pPr>
              <w:spacing w:after="0" w:line="240" w:lineRule="auto"/>
              <w:rPr>
                <w:rFonts w:eastAsia="Times New Roman" w:cstheme="minorHAnsi"/>
                <w:lang w:val="en-US" w:eastAsia="pt-PT"/>
              </w:rPr>
            </w:pPr>
            <w:r w:rsidRPr="00241017">
              <w:rPr>
                <w:rFonts w:eastAsia="Times New Roman" w:cstheme="minorHAnsi"/>
                <w:lang w:val="en-US" w:eastAsia="pt-PT"/>
              </w:rPr>
              <w:t>Introducing flood warning and emergency response</w:t>
            </w:r>
          </w:p>
        </w:tc>
      </w:tr>
    </w:tbl>
    <w:p w14:paraId="20C13A08" w14:textId="60709144" w:rsidR="005D0C82" w:rsidRDefault="005D0C82" w:rsidP="005D0C82">
      <w:pPr>
        <w:rPr>
          <w:noProof/>
          <w:color w:val="4472C4" w:themeColor="accent1"/>
          <w:lang w:val="en-US"/>
        </w:rPr>
      </w:pPr>
    </w:p>
    <w:p w14:paraId="7CC01344" w14:textId="0F671C93" w:rsidR="003215A4" w:rsidRPr="00AA1461" w:rsidRDefault="005D0C82" w:rsidP="00AA1461">
      <w:pPr>
        <w:rPr>
          <w:b/>
          <w:bCs/>
        </w:rPr>
      </w:pPr>
      <w:r>
        <w:rPr>
          <w:noProof/>
        </w:rPr>
        <w:drawing>
          <wp:anchor distT="0" distB="0" distL="114300" distR="114300" simplePos="0" relativeHeight="251661312" behindDoc="0" locked="0" layoutInCell="1" allowOverlap="1" wp14:anchorId="091E90A9" wp14:editId="74A0675A">
            <wp:simplePos x="0" y="0"/>
            <wp:positionH relativeFrom="margin">
              <wp:posOffset>-118334</wp:posOffset>
            </wp:positionH>
            <wp:positionV relativeFrom="margin">
              <wp:posOffset>-435946</wp:posOffset>
            </wp:positionV>
            <wp:extent cx="1075690" cy="906780"/>
            <wp:effectExtent l="0" t="0" r="0" b="7620"/>
            <wp:wrapSquare wrapText="bothSides"/>
            <wp:docPr id="33" name="Picture 33"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5690" cy="906780"/>
                    </a:xfrm>
                    <a:prstGeom prst="rect">
                      <a:avLst/>
                    </a:prstGeom>
                  </pic:spPr>
                </pic:pic>
              </a:graphicData>
            </a:graphic>
            <wp14:sizeRelH relativeFrom="margin">
              <wp14:pctWidth>0</wp14:pctWidth>
            </wp14:sizeRelH>
            <wp14:sizeRelV relativeFrom="margin">
              <wp14:pctHeight>0</wp14:pctHeight>
            </wp14:sizeRelV>
          </wp:anchor>
        </w:drawing>
      </w:r>
    </w:p>
    <w:sectPr w:rsidR="003215A4" w:rsidRPr="00AA1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A3860" w14:textId="77777777" w:rsidR="00681DB2" w:rsidRDefault="00681DB2">
      <w:pPr>
        <w:spacing w:after="0" w:line="240" w:lineRule="auto"/>
      </w:pPr>
      <w:r>
        <w:separator/>
      </w:r>
    </w:p>
  </w:endnote>
  <w:endnote w:type="continuationSeparator" w:id="0">
    <w:p w14:paraId="32F3445E" w14:textId="77777777" w:rsidR="00681DB2" w:rsidRDefault="00681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Yu Gothic"/>
    <w:panose1 w:val="020B0604020202020204"/>
    <w:charset w:val="80"/>
    <w:family w:val="auto"/>
    <w:notTrueType/>
    <w:pitch w:val="default"/>
    <w:sig w:usb0="00000001" w:usb1="08070000" w:usb2="00000010" w:usb3="00000000" w:csb0="00020000" w:csb1="00000000"/>
  </w:font>
  <w:font w:name="CIDFont+F5">
    <w:altName w:val="Microsoft JhengHei"/>
    <w:panose1 w:val="020B0604020202020204"/>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739955"/>
      <w:docPartObj>
        <w:docPartGallery w:val="Page Numbers (Bottom of Page)"/>
        <w:docPartUnique/>
      </w:docPartObj>
    </w:sdtPr>
    <w:sdtEndPr>
      <w:rPr>
        <w:noProof/>
      </w:rPr>
    </w:sdtEndPr>
    <w:sdtContent>
      <w:p w14:paraId="48A9DE3B" w14:textId="77777777" w:rsidR="00F11B33" w:rsidRDefault="003879F2">
        <w:pPr>
          <w:pStyle w:val="Pidipagina"/>
          <w:jc w:val="center"/>
        </w:pPr>
        <w:r>
          <w:fldChar w:fldCharType="begin"/>
        </w:r>
        <w:r>
          <w:instrText xml:space="preserve"> PAGE   \* MERGEFORMAT </w:instrText>
        </w:r>
        <w:r>
          <w:fldChar w:fldCharType="separate"/>
        </w:r>
        <w:r>
          <w:rPr>
            <w:noProof/>
          </w:rPr>
          <w:t>2</w:t>
        </w:r>
        <w:r>
          <w:rPr>
            <w:noProof/>
          </w:rPr>
          <w:fldChar w:fldCharType="end"/>
        </w:r>
      </w:p>
    </w:sdtContent>
  </w:sdt>
  <w:p w14:paraId="37BF650F" w14:textId="77777777" w:rsidR="00F11B33"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5719" w14:textId="77777777" w:rsidR="00681DB2" w:rsidRDefault="00681DB2">
      <w:pPr>
        <w:spacing w:after="0" w:line="240" w:lineRule="auto"/>
      </w:pPr>
      <w:r>
        <w:separator/>
      </w:r>
    </w:p>
  </w:footnote>
  <w:footnote w:type="continuationSeparator" w:id="0">
    <w:p w14:paraId="2DA03C28" w14:textId="77777777" w:rsidR="00681DB2" w:rsidRDefault="00681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FCC"/>
    <w:multiLevelType w:val="hybridMultilevel"/>
    <w:tmpl w:val="36107A44"/>
    <w:lvl w:ilvl="0" w:tplc="0816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E742AE2"/>
    <w:multiLevelType w:val="hybridMultilevel"/>
    <w:tmpl w:val="4F840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AD7183"/>
    <w:multiLevelType w:val="hybridMultilevel"/>
    <w:tmpl w:val="ED66EB6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3" w15:restartNumberingAfterBreak="0">
    <w:nsid w:val="155771D3"/>
    <w:multiLevelType w:val="hybridMultilevel"/>
    <w:tmpl w:val="177A20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16A15AEF"/>
    <w:multiLevelType w:val="hybridMultilevel"/>
    <w:tmpl w:val="876823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6EA41BE"/>
    <w:multiLevelType w:val="hybridMultilevel"/>
    <w:tmpl w:val="BADC0F2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6" w15:restartNumberingAfterBreak="0">
    <w:nsid w:val="204B13D5"/>
    <w:multiLevelType w:val="hybridMultilevel"/>
    <w:tmpl w:val="05E0A182"/>
    <w:lvl w:ilvl="0" w:tplc="28B6236A">
      <w:start w:val="2"/>
      <w:numFmt w:val="bullet"/>
      <w:lvlText w:val="-"/>
      <w:lvlJc w:val="left"/>
      <w:pPr>
        <w:ind w:left="720" w:hanging="360"/>
      </w:pPr>
      <w:rPr>
        <w:rFonts w:ascii="Calibri" w:eastAsia="Times New Roman"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1F442AA"/>
    <w:multiLevelType w:val="hybridMultilevel"/>
    <w:tmpl w:val="7EA631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1A25152"/>
    <w:multiLevelType w:val="hybridMultilevel"/>
    <w:tmpl w:val="D91EE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1BB1B92"/>
    <w:multiLevelType w:val="multilevel"/>
    <w:tmpl w:val="B0AEB7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81A5A7D"/>
    <w:multiLevelType w:val="multilevel"/>
    <w:tmpl w:val="624430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A557C"/>
    <w:multiLevelType w:val="multilevel"/>
    <w:tmpl w:val="9294BE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E775743"/>
    <w:multiLevelType w:val="hybridMultilevel"/>
    <w:tmpl w:val="CA56F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8485474"/>
    <w:multiLevelType w:val="hybridMultilevel"/>
    <w:tmpl w:val="668ED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2F540D"/>
    <w:multiLevelType w:val="hybridMultilevel"/>
    <w:tmpl w:val="9B386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EFF0EE2"/>
    <w:multiLevelType w:val="hybridMultilevel"/>
    <w:tmpl w:val="FAB234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0BB0E17"/>
    <w:multiLevelType w:val="hybridMultilevel"/>
    <w:tmpl w:val="C2B892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45528A3"/>
    <w:multiLevelType w:val="hybridMultilevel"/>
    <w:tmpl w:val="43E4D8A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8" w15:restartNumberingAfterBreak="0">
    <w:nsid w:val="764C009C"/>
    <w:multiLevelType w:val="hybridMultilevel"/>
    <w:tmpl w:val="857458C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78325FC"/>
    <w:multiLevelType w:val="hybridMultilevel"/>
    <w:tmpl w:val="D4DCA1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D847E51"/>
    <w:multiLevelType w:val="hybridMultilevel"/>
    <w:tmpl w:val="E2242562"/>
    <w:lvl w:ilvl="0" w:tplc="69F429E2">
      <w:start w:val="1"/>
      <w:numFmt w:val="decimal"/>
      <w:lvlText w:val="%1."/>
      <w:lvlJc w:val="left"/>
      <w:pPr>
        <w:ind w:left="408" w:hanging="360"/>
      </w:pPr>
      <w:rPr>
        <w:rFonts w:asciiTheme="minorHAnsi" w:eastAsiaTheme="minorHAnsi" w:hAnsiTheme="minorHAnsi" w:cstheme="minorBidi"/>
      </w:rPr>
    </w:lvl>
    <w:lvl w:ilvl="1" w:tplc="08160003" w:tentative="1">
      <w:start w:val="1"/>
      <w:numFmt w:val="bullet"/>
      <w:lvlText w:val="o"/>
      <w:lvlJc w:val="left"/>
      <w:pPr>
        <w:ind w:left="1128" w:hanging="360"/>
      </w:pPr>
      <w:rPr>
        <w:rFonts w:ascii="Courier New" w:hAnsi="Courier New" w:cs="Courier New" w:hint="default"/>
      </w:rPr>
    </w:lvl>
    <w:lvl w:ilvl="2" w:tplc="08160005" w:tentative="1">
      <w:start w:val="1"/>
      <w:numFmt w:val="bullet"/>
      <w:lvlText w:val=""/>
      <w:lvlJc w:val="left"/>
      <w:pPr>
        <w:ind w:left="1848" w:hanging="360"/>
      </w:pPr>
      <w:rPr>
        <w:rFonts w:ascii="Wingdings" w:hAnsi="Wingdings" w:hint="default"/>
      </w:rPr>
    </w:lvl>
    <w:lvl w:ilvl="3" w:tplc="08160001" w:tentative="1">
      <w:start w:val="1"/>
      <w:numFmt w:val="bullet"/>
      <w:lvlText w:val=""/>
      <w:lvlJc w:val="left"/>
      <w:pPr>
        <w:ind w:left="2568" w:hanging="360"/>
      </w:pPr>
      <w:rPr>
        <w:rFonts w:ascii="Symbol" w:hAnsi="Symbol" w:hint="default"/>
      </w:rPr>
    </w:lvl>
    <w:lvl w:ilvl="4" w:tplc="08160003" w:tentative="1">
      <w:start w:val="1"/>
      <w:numFmt w:val="bullet"/>
      <w:lvlText w:val="o"/>
      <w:lvlJc w:val="left"/>
      <w:pPr>
        <w:ind w:left="3288" w:hanging="360"/>
      </w:pPr>
      <w:rPr>
        <w:rFonts w:ascii="Courier New" w:hAnsi="Courier New" w:cs="Courier New" w:hint="default"/>
      </w:rPr>
    </w:lvl>
    <w:lvl w:ilvl="5" w:tplc="08160005" w:tentative="1">
      <w:start w:val="1"/>
      <w:numFmt w:val="bullet"/>
      <w:lvlText w:val=""/>
      <w:lvlJc w:val="left"/>
      <w:pPr>
        <w:ind w:left="4008" w:hanging="360"/>
      </w:pPr>
      <w:rPr>
        <w:rFonts w:ascii="Wingdings" w:hAnsi="Wingdings" w:hint="default"/>
      </w:rPr>
    </w:lvl>
    <w:lvl w:ilvl="6" w:tplc="08160001" w:tentative="1">
      <w:start w:val="1"/>
      <w:numFmt w:val="bullet"/>
      <w:lvlText w:val=""/>
      <w:lvlJc w:val="left"/>
      <w:pPr>
        <w:ind w:left="4728" w:hanging="360"/>
      </w:pPr>
      <w:rPr>
        <w:rFonts w:ascii="Symbol" w:hAnsi="Symbol" w:hint="default"/>
      </w:rPr>
    </w:lvl>
    <w:lvl w:ilvl="7" w:tplc="08160003" w:tentative="1">
      <w:start w:val="1"/>
      <w:numFmt w:val="bullet"/>
      <w:lvlText w:val="o"/>
      <w:lvlJc w:val="left"/>
      <w:pPr>
        <w:ind w:left="5448" w:hanging="360"/>
      </w:pPr>
      <w:rPr>
        <w:rFonts w:ascii="Courier New" w:hAnsi="Courier New" w:cs="Courier New" w:hint="default"/>
      </w:rPr>
    </w:lvl>
    <w:lvl w:ilvl="8" w:tplc="08160005" w:tentative="1">
      <w:start w:val="1"/>
      <w:numFmt w:val="bullet"/>
      <w:lvlText w:val=""/>
      <w:lvlJc w:val="left"/>
      <w:pPr>
        <w:ind w:left="6168" w:hanging="360"/>
      </w:pPr>
      <w:rPr>
        <w:rFonts w:ascii="Wingdings" w:hAnsi="Wingdings" w:hint="default"/>
      </w:rPr>
    </w:lvl>
  </w:abstractNum>
  <w:abstractNum w:abstractNumId="21" w15:restartNumberingAfterBreak="0">
    <w:nsid w:val="7E596815"/>
    <w:multiLevelType w:val="hybridMultilevel"/>
    <w:tmpl w:val="7DCC9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6D7762"/>
    <w:multiLevelType w:val="hybridMultilevel"/>
    <w:tmpl w:val="6D12B8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475299491">
    <w:abstractNumId w:val="11"/>
  </w:num>
  <w:num w:numId="2" w16cid:durableId="2130779819">
    <w:abstractNumId w:val="9"/>
  </w:num>
  <w:num w:numId="3" w16cid:durableId="716583710">
    <w:abstractNumId w:val="1"/>
  </w:num>
  <w:num w:numId="4" w16cid:durableId="884022471">
    <w:abstractNumId w:val="10"/>
  </w:num>
  <w:num w:numId="5" w16cid:durableId="829710734">
    <w:abstractNumId w:val="21"/>
  </w:num>
  <w:num w:numId="6" w16cid:durableId="1636714906">
    <w:abstractNumId w:val="6"/>
  </w:num>
  <w:num w:numId="7" w16cid:durableId="1711342585">
    <w:abstractNumId w:val="20"/>
  </w:num>
  <w:num w:numId="8" w16cid:durableId="6958923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0516093">
    <w:abstractNumId w:val="22"/>
  </w:num>
  <w:num w:numId="10" w16cid:durableId="1736704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1600709">
    <w:abstractNumId w:val="3"/>
  </w:num>
  <w:num w:numId="12" w16cid:durableId="1543249198">
    <w:abstractNumId w:val="17"/>
  </w:num>
  <w:num w:numId="13" w16cid:durableId="882400013">
    <w:abstractNumId w:val="2"/>
  </w:num>
  <w:num w:numId="14" w16cid:durableId="1228807448">
    <w:abstractNumId w:val="7"/>
  </w:num>
  <w:num w:numId="15" w16cid:durableId="1170289030">
    <w:abstractNumId w:val="8"/>
  </w:num>
  <w:num w:numId="16" w16cid:durableId="625744603">
    <w:abstractNumId w:val="12"/>
  </w:num>
  <w:num w:numId="17" w16cid:durableId="1801607399">
    <w:abstractNumId w:val="14"/>
  </w:num>
  <w:num w:numId="18" w16cid:durableId="1694963501">
    <w:abstractNumId w:val="0"/>
  </w:num>
  <w:num w:numId="19" w16cid:durableId="1495336220">
    <w:abstractNumId w:val="4"/>
  </w:num>
  <w:num w:numId="20" w16cid:durableId="990332121">
    <w:abstractNumId w:val="16"/>
  </w:num>
  <w:num w:numId="21" w16cid:durableId="2078018548">
    <w:abstractNumId w:val="15"/>
  </w:num>
  <w:num w:numId="22" w16cid:durableId="843861964">
    <w:abstractNumId w:val="19"/>
  </w:num>
  <w:num w:numId="23" w16cid:durableId="5834290">
    <w:abstractNumId w:val="18"/>
  </w:num>
  <w:num w:numId="24" w16cid:durableId="153114130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ta L. Carmo">
    <w15:presenceInfo w15:providerId="AD" w15:userId="S::RC198012@azores.gov.pt::5b6541ef-9c5e-4385-9289-bbad03921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82"/>
    <w:rsid w:val="0009223E"/>
    <w:rsid w:val="000B3566"/>
    <w:rsid w:val="000C64F2"/>
    <w:rsid w:val="00131A28"/>
    <w:rsid w:val="001A167A"/>
    <w:rsid w:val="001D07B1"/>
    <w:rsid w:val="001E71FC"/>
    <w:rsid w:val="001F4A89"/>
    <w:rsid w:val="00222024"/>
    <w:rsid w:val="00241017"/>
    <w:rsid w:val="00267422"/>
    <w:rsid w:val="00295669"/>
    <w:rsid w:val="002A14FE"/>
    <w:rsid w:val="002F581A"/>
    <w:rsid w:val="00305EB2"/>
    <w:rsid w:val="003215A4"/>
    <w:rsid w:val="00332822"/>
    <w:rsid w:val="003879F2"/>
    <w:rsid w:val="003E70B3"/>
    <w:rsid w:val="00424F35"/>
    <w:rsid w:val="00437455"/>
    <w:rsid w:val="00480215"/>
    <w:rsid w:val="004A3A4A"/>
    <w:rsid w:val="004A532B"/>
    <w:rsid w:val="004C5B91"/>
    <w:rsid w:val="0052438F"/>
    <w:rsid w:val="0053390A"/>
    <w:rsid w:val="005553E1"/>
    <w:rsid w:val="005923D6"/>
    <w:rsid w:val="005D042A"/>
    <w:rsid w:val="005D0C82"/>
    <w:rsid w:val="005D17BD"/>
    <w:rsid w:val="00612EAD"/>
    <w:rsid w:val="006370AD"/>
    <w:rsid w:val="006409A2"/>
    <w:rsid w:val="00640CF9"/>
    <w:rsid w:val="00656F80"/>
    <w:rsid w:val="00681DB2"/>
    <w:rsid w:val="006A0D53"/>
    <w:rsid w:val="006B0800"/>
    <w:rsid w:val="006B70E4"/>
    <w:rsid w:val="006E5437"/>
    <w:rsid w:val="00765F87"/>
    <w:rsid w:val="0077060C"/>
    <w:rsid w:val="0077089B"/>
    <w:rsid w:val="007770D8"/>
    <w:rsid w:val="0079286D"/>
    <w:rsid w:val="007A768C"/>
    <w:rsid w:val="007F3552"/>
    <w:rsid w:val="0084426E"/>
    <w:rsid w:val="00883376"/>
    <w:rsid w:val="008F09EF"/>
    <w:rsid w:val="00972785"/>
    <w:rsid w:val="009765F0"/>
    <w:rsid w:val="009873C2"/>
    <w:rsid w:val="009C13D8"/>
    <w:rsid w:val="009C621C"/>
    <w:rsid w:val="009E40AE"/>
    <w:rsid w:val="009E4B5F"/>
    <w:rsid w:val="009F1245"/>
    <w:rsid w:val="009F1F19"/>
    <w:rsid w:val="009F2BBD"/>
    <w:rsid w:val="00A04FB0"/>
    <w:rsid w:val="00A6708A"/>
    <w:rsid w:val="00A77CD9"/>
    <w:rsid w:val="00A86514"/>
    <w:rsid w:val="00A96BE1"/>
    <w:rsid w:val="00AA1461"/>
    <w:rsid w:val="00AA6C96"/>
    <w:rsid w:val="00AE6FBD"/>
    <w:rsid w:val="00B0247A"/>
    <w:rsid w:val="00B02859"/>
    <w:rsid w:val="00B16F5C"/>
    <w:rsid w:val="00B26800"/>
    <w:rsid w:val="00B56280"/>
    <w:rsid w:val="00BB2571"/>
    <w:rsid w:val="00BB64F7"/>
    <w:rsid w:val="00C152C6"/>
    <w:rsid w:val="00C253F5"/>
    <w:rsid w:val="00C641D8"/>
    <w:rsid w:val="00C6596C"/>
    <w:rsid w:val="00C93877"/>
    <w:rsid w:val="00C95427"/>
    <w:rsid w:val="00CA0300"/>
    <w:rsid w:val="00CA038D"/>
    <w:rsid w:val="00CE01CB"/>
    <w:rsid w:val="00D05880"/>
    <w:rsid w:val="00D15873"/>
    <w:rsid w:val="00D36A05"/>
    <w:rsid w:val="00D53A2C"/>
    <w:rsid w:val="00D653B7"/>
    <w:rsid w:val="00DA5A58"/>
    <w:rsid w:val="00DB129B"/>
    <w:rsid w:val="00DB3707"/>
    <w:rsid w:val="00E14FB2"/>
    <w:rsid w:val="00E17E83"/>
    <w:rsid w:val="00E2424F"/>
    <w:rsid w:val="00E36556"/>
    <w:rsid w:val="00E445CA"/>
    <w:rsid w:val="00E7009F"/>
    <w:rsid w:val="00E84DC3"/>
    <w:rsid w:val="00E925C0"/>
    <w:rsid w:val="00F470F2"/>
    <w:rsid w:val="00F64DE2"/>
    <w:rsid w:val="00F85A32"/>
    <w:rsid w:val="00FE3C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92C9"/>
  <w15:chartTrackingRefBased/>
  <w15:docId w15:val="{21D72A0B-9BFC-4177-85C2-4AB1C1CA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0C82"/>
    <w:rPr>
      <w:lang w:val="en-GB"/>
    </w:rPr>
  </w:style>
  <w:style w:type="paragraph" w:styleId="Titolo1">
    <w:name w:val="heading 1"/>
    <w:basedOn w:val="Normale"/>
    <w:next w:val="Normale"/>
    <w:link w:val="Titolo1Carattere"/>
    <w:uiPriority w:val="9"/>
    <w:qFormat/>
    <w:rsid w:val="005D0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0C82"/>
    <w:rPr>
      <w:rFonts w:asciiTheme="majorHAnsi" w:eastAsiaTheme="majorEastAsia" w:hAnsiTheme="majorHAnsi" w:cstheme="majorBidi"/>
      <w:color w:val="2F5496" w:themeColor="accent1" w:themeShade="BF"/>
      <w:sz w:val="32"/>
      <w:szCs w:val="32"/>
      <w:lang w:val="en-GB"/>
    </w:rPr>
  </w:style>
  <w:style w:type="paragraph" w:styleId="Intestazione">
    <w:name w:val="header"/>
    <w:basedOn w:val="Normale"/>
    <w:link w:val="IntestazioneCarattere"/>
    <w:uiPriority w:val="99"/>
    <w:unhideWhenUsed/>
    <w:rsid w:val="005D0C8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5D0C82"/>
    <w:rPr>
      <w:lang w:val="en-GB"/>
    </w:rPr>
  </w:style>
  <w:style w:type="paragraph" w:styleId="Pidipagina">
    <w:name w:val="footer"/>
    <w:basedOn w:val="Normale"/>
    <w:link w:val="PidipaginaCarattere"/>
    <w:uiPriority w:val="99"/>
    <w:unhideWhenUsed/>
    <w:rsid w:val="005D0C8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5D0C82"/>
    <w:rPr>
      <w:lang w:val="en-GB"/>
    </w:rPr>
  </w:style>
  <w:style w:type="paragraph" w:styleId="Titolosommario">
    <w:name w:val="TOC Heading"/>
    <w:basedOn w:val="Titolo1"/>
    <w:next w:val="Normale"/>
    <w:uiPriority w:val="39"/>
    <w:unhideWhenUsed/>
    <w:qFormat/>
    <w:rsid w:val="005D0C82"/>
    <w:pPr>
      <w:outlineLvl w:val="9"/>
    </w:pPr>
    <w:rPr>
      <w:lang w:val="en-US"/>
    </w:rPr>
  </w:style>
  <w:style w:type="paragraph" w:styleId="Sommario1">
    <w:name w:val="toc 1"/>
    <w:basedOn w:val="Normale"/>
    <w:next w:val="Normale"/>
    <w:autoRedefine/>
    <w:uiPriority w:val="39"/>
    <w:unhideWhenUsed/>
    <w:rsid w:val="005D0C82"/>
    <w:pPr>
      <w:spacing w:after="100"/>
    </w:pPr>
  </w:style>
  <w:style w:type="character" w:styleId="Collegamentoipertestuale">
    <w:name w:val="Hyperlink"/>
    <w:basedOn w:val="Carpredefinitoparagrafo"/>
    <w:uiPriority w:val="99"/>
    <w:unhideWhenUsed/>
    <w:rsid w:val="005D0C82"/>
    <w:rPr>
      <w:color w:val="0563C1" w:themeColor="hyperlink"/>
      <w:u w:val="single"/>
    </w:rPr>
  </w:style>
  <w:style w:type="character" w:styleId="Menzionenonrisolta">
    <w:name w:val="Unresolved Mention"/>
    <w:basedOn w:val="Carpredefinitoparagrafo"/>
    <w:uiPriority w:val="99"/>
    <w:semiHidden/>
    <w:unhideWhenUsed/>
    <w:rsid w:val="005D0C82"/>
    <w:rPr>
      <w:color w:val="605E5C"/>
      <w:shd w:val="clear" w:color="auto" w:fill="E1DFDD"/>
    </w:rPr>
  </w:style>
  <w:style w:type="table" w:styleId="Grigliatabella">
    <w:name w:val="Table Grid"/>
    <w:basedOn w:val="Tabellanormale"/>
    <w:uiPriority w:val="39"/>
    <w:rsid w:val="005D0C8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5D0C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rsid w:val="005D0C82"/>
    <w:pPr>
      <w:ind w:left="720"/>
      <w:contextualSpacing/>
    </w:pPr>
  </w:style>
  <w:style w:type="paragraph" w:styleId="Revisione">
    <w:name w:val="Revision"/>
    <w:hidden/>
    <w:uiPriority w:val="99"/>
    <w:semiHidden/>
    <w:rsid w:val="007F3552"/>
    <w:pPr>
      <w:spacing w:after="0" w:line="240" w:lineRule="auto"/>
    </w:pPr>
    <w:rPr>
      <w:lang w:val="en-GB"/>
    </w:rPr>
  </w:style>
  <w:style w:type="paragraph" w:styleId="PreformattatoHTML">
    <w:name w:val="HTML Preformatted"/>
    <w:basedOn w:val="Normale"/>
    <w:link w:val="PreformattatoHTMLCarattere"/>
    <w:uiPriority w:val="99"/>
    <w:unhideWhenUsed/>
    <w:rsid w:val="0077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77089B"/>
    <w:rPr>
      <w:rFonts w:ascii="Courier New" w:eastAsia="Times New Roman" w:hAnsi="Courier New" w:cs="Courier New"/>
      <w:sz w:val="20"/>
      <w:szCs w:val="20"/>
      <w:lang w:val="it-IT" w:eastAsia="it-IT"/>
    </w:rPr>
  </w:style>
  <w:style w:type="character" w:customStyle="1" w:styleId="y2iqfc">
    <w:name w:val="y2iqfc"/>
    <w:basedOn w:val="Carpredefinitoparagrafo"/>
    <w:rsid w:val="0077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48487">
      <w:bodyDiv w:val="1"/>
      <w:marLeft w:val="0"/>
      <w:marRight w:val="0"/>
      <w:marTop w:val="0"/>
      <w:marBottom w:val="0"/>
      <w:divBdr>
        <w:top w:val="none" w:sz="0" w:space="0" w:color="auto"/>
        <w:left w:val="none" w:sz="0" w:space="0" w:color="auto"/>
        <w:bottom w:val="none" w:sz="0" w:space="0" w:color="auto"/>
        <w:right w:val="none" w:sz="0" w:space="0" w:color="auto"/>
      </w:divBdr>
    </w:div>
    <w:div w:id="18842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C8E87A1AB1314C9F43FA07497259E4" ma:contentTypeVersion="2" ma:contentTypeDescription="Criar um novo documento." ma:contentTypeScope="" ma:versionID="046e18c545cdc73feb352781506dadd1">
  <xsd:schema xmlns:xsd="http://www.w3.org/2001/XMLSchema" xmlns:xs="http://www.w3.org/2001/XMLSchema" xmlns:p="http://schemas.microsoft.com/office/2006/metadata/properties" xmlns:ns3="f58f6d46-16e0-4cd7-b481-f3c87acfd5a4" targetNamespace="http://schemas.microsoft.com/office/2006/metadata/properties" ma:root="true" ma:fieldsID="70cf2a74b16710246efe023e01a55279" ns3:_="">
    <xsd:import namespace="f58f6d46-16e0-4cd7-b481-f3c87acfd5a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6d46-16e0-4cd7-b481-f3c87acfd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2223C9-0FDC-4D02-82DB-94D954C08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6d46-16e0-4cd7-b481-f3c87acfd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C3C4C6-D397-41BF-AA72-1D2558CDBB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CA80B-A9A6-4D6B-988D-0D5066CFEC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36</Pages>
  <Words>10245</Words>
  <Characters>58398</Characters>
  <Application>Microsoft Office Word</Application>
  <DocSecurity>0</DocSecurity>
  <Lines>486</Lines>
  <Paragraphs>137</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Maria Cogumbreiro Estrela Rego</dc:creator>
  <cp:keywords/>
  <dc:description/>
  <cp:lastModifiedBy>Edimas Edimas</cp:lastModifiedBy>
  <cp:revision>3</cp:revision>
  <dcterms:created xsi:type="dcterms:W3CDTF">2023-07-13T21:05:00Z</dcterms:created>
  <dcterms:modified xsi:type="dcterms:W3CDTF">2023-07-14T06:12:00Z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0x010100D5C8E87A1AB1314C9F43FA07497259E4</vt:lpwstr>
  </property>
</Properties>
</file>